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5D" w:rsidRDefault="00104672">
      <w:pPr>
        <w:rPr>
          <w:b/>
          <w:sz w:val="28"/>
          <w:szCs w:val="28"/>
        </w:rPr>
      </w:pPr>
      <w:r>
        <w:rPr>
          <w:b/>
          <w:sz w:val="28"/>
          <w:szCs w:val="28"/>
        </w:rPr>
        <w:t>Evidence for adaptive evolution in the receptor-binding domain of seasonal coronaviruses</w:t>
      </w:r>
      <w:ins w:id="0" w:author="kistlerk" w:date="2020-12-29T14:45:00Z">
        <w:r w:rsidR="00E16094">
          <w:rPr>
            <w:b/>
            <w:sz w:val="28"/>
            <w:szCs w:val="28"/>
          </w:rPr>
          <w:t xml:space="preserve"> OC43 and 229E</w:t>
        </w:r>
      </w:ins>
    </w:p>
    <w:p w:rsidR="002D395D" w:rsidRDefault="002D395D">
      <w:pPr>
        <w:rPr>
          <w:sz w:val="28"/>
          <w:szCs w:val="28"/>
        </w:rPr>
      </w:pPr>
    </w:p>
    <w:p w:rsidR="002D395D" w:rsidRDefault="00104672">
      <w:pPr>
        <w:jc w:val="both"/>
        <w:rPr>
          <w:sz w:val="28"/>
          <w:szCs w:val="28"/>
        </w:rPr>
      </w:pPr>
      <w:r>
        <w:t>Kathryn E. Kistler*</w:t>
      </w:r>
      <w:r>
        <w:rPr>
          <w:vertAlign w:val="superscript"/>
        </w:rPr>
        <w:t>1,2</w:t>
      </w:r>
      <w:r>
        <w:t>, Trevor Bedford</w:t>
      </w:r>
      <w:r>
        <w:rPr>
          <w:vertAlign w:val="superscript"/>
        </w:rPr>
        <w:t>1,2</w:t>
      </w:r>
    </w:p>
    <w:p w:rsidR="002D395D" w:rsidRDefault="002D395D">
      <w:pPr>
        <w:jc w:val="both"/>
        <w:rPr>
          <w:sz w:val="28"/>
          <w:szCs w:val="28"/>
        </w:rPr>
      </w:pPr>
    </w:p>
    <w:p w:rsidR="002D395D" w:rsidRDefault="00104672">
      <w:pPr>
        <w:jc w:val="both"/>
        <w:rPr>
          <w:i/>
        </w:rPr>
      </w:pPr>
      <w:r>
        <w:rPr>
          <w:vertAlign w:val="superscript"/>
        </w:rPr>
        <w:t>1</w:t>
      </w:r>
      <w:r>
        <w:rPr>
          <w:i/>
        </w:rPr>
        <w:t>Vaccine and Infectious Disease Division, Fred Hutchinson Cancer Research Center, Seattle, WA USA</w:t>
      </w:r>
    </w:p>
    <w:p w:rsidR="002D395D" w:rsidRDefault="00104672">
      <w:pPr>
        <w:jc w:val="both"/>
        <w:rPr>
          <w:i/>
        </w:rPr>
      </w:pPr>
      <w:r>
        <w:rPr>
          <w:vertAlign w:val="superscript"/>
        </w:rPr>
        <w:t>2</w:t>
      </w:r>
      <w:r>
        <w:rPr>
          <w:i/>
        </w:rPr>
        <w:t>Molecular and Cellular Biology Program, University of Washington, Seattle, WA USA</w:t>
      </w:r>
    </w:p>
    <w:p w:rsidR="002D395D" w:rsidRDefault="00104672">
      <w:pPr>
        <w:jc w:val="both"/>
        <w:rPr>
          <w:sz w:val="28"/>
          <w:szCs w:val="28"/>
        </w:rPr>
      </w:pPr>
      <w:r>
        <w:t>* To whom correspondence should be addressed.</w:t>
      </w:r>
    </w:p>
    <w:p w:rsidR="002D395D" w:rsidRDefault="002D395D">
      <w:pPr>
        <w:rPr>
          <w:sz w:val="28"/>
          <w:szCs w:val="28"/>
        </w:rPr>
      </w:pPr>
    </w:p>
    <w:p w:rsidR="002D395D" w:rsidRDefault="00104672">
      <w:pPr>
        <w:rPr>
          <w:b/>
          <w:sz w:val="24"/>
          <w:szCs w:val="24"/>
        </w:rPr>
      </w:pPr>
      <w:r>
        <w:rPr>
          <w:b/>
          <w:sz w:val="24"/>
          <w:szCs w:val="24"/>
        </w:rPr>
        <w:t>Abstract</w:t>
      </w:r>
    </w:p>
    <w:p w:rsidR="002D395D" w:rsidRDefault="00104672">
      <w:r>
        <w:t xml:space="preserve">Seasonal coronaviruses (OC43, 229E, NL63 and HKU1) are endemic to the human population, regularly infecting and </w:t>
      </w:r>
      <w:proofErr w:type="spellStart"/>
      <w:r>
        <w:t>reinfecting</w:t>
      </w:r>
      <w:proofErr w:type="spellEnd"/>
      <w:r>
        <w:t xml:space="preserve"> humans while typically causing asymptomatic to mild respiratory infections. It is not known to what extent reinfection by these viruses is due to waning immune memory or antigenic drift of the viruses. Here, we address the influence of antigenic drift on immune evasion of seasonal coronaviruses. We provide evidence that at least two of these viruses, OC43 and 229E, are undergoing adaptive evolution in regions of the viral spike protein that are exposed to human humoral immunity. This suggests that reinfection may be due, in part, to positively-selected genetic changes in these viruses that enable them to escape recognition by the immune system. It is possible that, as with seasonal influenza, these adaptive changes in antigenic regions of the virus would necessitate continual reformulation of a vaccine made against them.</w:t>
      </w:r>
    </w:p>
    <w:p w:rsidR="002D395D" w:rsidRDefault="002D395D"/>
    <w:p w:rsidR="002D395D" w:rsidRDefault="00104672">
      <w:pPr>
        <w:rPr>
          <w:b/>
          <w:sz w:val="24"/>
          <w:szCs w:val="24"/>
        </w:rPr>
      </w:pPr>
      <w:r>
        <w:rPr>
          <w:b/>
          <w:sz w:val="24"/>
          <w:szCs w:val="24"/>
        </w:rPr>
        <w:t>Introduction</w:t>
      </w:r>
    </w:p>
    <w:p w:rsidR="002D395D" w:rsidRDefault="00104672">
      <w:r>
        <w:t>Coronaviruses were first identified in the 1960s and, in the decades that followed, human coronaviruses (</w:t>
      </w:r>
      <w:proofErr w:type="spellStart"/>
      <w:r>
        <w:t>HCoVs</w:t>
      </w:r>
      <w:proofErr w:type="spellEnd"/>
      <w:r>
        <w:t xml:space="preserve">) received a considerable amount of attention in the field of infectious disease research. At this time, two species of </w:t>
      </w:r>
      <w:proofErr w:type="spellStart"/>
      <w:r>
        <w:t>HCoV</w:t>
      </w:r>
      <w:proofErr w:type="spellEnd"/>
      <w:r>
        <w:t>, OC43 and 229E</w:t>
      </w:r>
      <w:ins w:id="1" w:author="kistlerk" w:date="2020-12-21T18:02:00Z">
        <w:r w:rsidR="005E49BE">
          <w:t>,</w:t>
        </w:r>
      </w:ins>
      <w:r>
        <w:t xml:space="preserve"> were identified as the causative agents of roughly 15% of common colds </w:t>
      </w:r>
      <w:r>
        <w:rPr>
          <w:color w:val="000000"/>
        </w:rPr>
        <w:fldChar w:fldCharType="begin" w:fldLock="1">
          <w:fldData xml:space="preserve">ZQBKAHoATgBXAE4AbAB1AEcAMABjAFcALwBaAFUAQwBIADQASQBFAFUASgBPADkATAB3AGEATQBp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</w:fldData>
        </w:fldChar>
      </w:r>
      <w:ins w:id="2" w:author="kistlerk" w:date="2020-12-19T12:12:00Z">
        <w:r w:rsidR="00FF3D7B">
          <w:rPr>
            <w:color w:val="000000"/>
          </w:rPr>
          <w:instrText>ADDIN paperpile_citation &lt;clusterId&gt;E315R663H143L766&lt;/clusterId&gt;&lt;version&gt;0.6.9&lt;/version&gt;&lt;metadata&gt;&lt;citation&gt;&lt;id&gt;8DF2925AE6FB11EABB0E9E649D9F4BF5&lt;/id&gt;&lt;no_author/&gt;&lt;prefix/&gt;&lt;suffix/&gt;&lt;locator/&gt;&lt;locator_label&gt;page&lt;/locator_label&gt;&lt;/citation&gt;&lt;citation&gt;&lt;id&gt;DD6FD364F6B511EA89C5AB56510204A5&lt;/id&gt;&lt;no_author/&gt;&lt;prefix/&gt;&lt;suffix/&gt;&lt;locator/&gt;&lt;locator_label&gt;page&lt;/locator_label&gt;&lt;/citation&gt;&lt;/metadata&gt; \* MERGEFORMAT</w:instrText>
        </w:r>
      </w:ins>
      <w:del w:id="3" w:author="kistlerk" w:date="2020-12-19T12:11:00Z">
        <w:r w:rsidDel="00FF3D7B">
          <w:rPr>
            <w:color w:val="000000"/>
          </w:rPr>
          <w:delInstrText xml:space="preserve"> HYPERLINK "https://paperpile.com/c/XP3jQC/djjU+xYTp" \h </w:delInstrText>
        </w:r>
      </w:del>
      <w:ins w:id="4" w:author="kistlerk" w:date="2020-12-19T12:12:00Z">
        <w:r w:rsidR="00FF3D7B">
          <w:rPr>
            <w:color w:val="000000"/>
          </w:rPr>
        </w:r>
      </w:ins>
      <w:r>
        <w:rPr>
          <w:color w:val="000000"/>
        </w:rPr>
        <w:fldChar w:fldCharType="separate"/>
      </w:r>
      <w:ins w:id="5" w:author="kistlerk" w:date="2020-12-19T12:12:00Z">
        <w:r w:rsidR="00FF3D7B">
          <w:rPr>
            <w:noProof/>
            <w:color w:val="000000"/>
          </w:rPr>
          <w:t>(McIntosh 1974; Heikkinen and Järvinen 2003)</w:t>
        </w:r>
      </w:ins>
      <w:del w:id="6" w:author="kistlerk" w:date="2020-12-19T12:11:00Z">
        <w:r w:rsidDel="00FF3D7B">
          <w:rPr>
            <w:noProof/>
            <w:color w:val="000000"/>
          </w:rPr>
          <w:delText>(McIntosh 1974; Heikkinen and Järvinen 2003)</w:delText>
        </w:r>
      </w:del>
      <w:r>
        <w:rPr>
          <w:color w:val="000000"/>
        </w:rPr>
        <w:fldChar w:fldCharType="end"/>
      </w:r>
      <w:r>
        <w:t xml:space="preserve">. Infections with these viruses were shown to exhibit seasonal patterns, peaking in January-March in the Northern Hemisphere, as well as yearly variation, with the greatest incidence occurring every 2-4 years </w:t>
      </w:r>
      <w:r>
        <w:rPr>
          <w:color w:val="000000"/>
        </w:rPr>
        <w:fldChar w:fldCharType="begin" w:fldLock="1">
          <w:fldData xml:space="preserve">ZQBKAHoATgBWADIAdAB2ADIAegBvAFMALwBTAHUAQwBnAGUAMgBuAFMASwBaAEUAaQBwAEoAYQBC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</w:fldData>
        </w:fldChar>
      </w:r>
      <w:ins w:id="7" w:author="kistlerk" w:date="2020-12-19T12:12:00Z">
        <w:r w:rsidR="00FF3D7B">
          <w:rPr>
            <w:color w:val="000000"/>
          </w:rPr>
          <w:instrText>ADDIN paperpile_citation &lt;clusterId&gt;L995Z352V865Z658&lt;/clusterId&gt;&lt;version&gt;0.6.9&lt;/version&gt;&lt;metadata&gt;&lt;citation&gt;&lt;id&gt;26EF62F6E24411EAB27A9383DE8EC746&lt;/id&gt;&lt;no_author/&gt;&lt;prefix/&gt;&lt;suffix/&gt;&lt;locator/&gt;&lt;locator_label&gt;page&lt;/locator_label&gt;&lt;/citation&gt;&lt;citation&gt;&lt;id&gt;85CB339EE24511EAB0FE9383DE8EC746&lt;/id&gt;&lt;no_author/&gt;&lt;prefix/&gt;&lt;suffix/&gt;&lt;locator/&gt;&lt;locator_label&gt;page&lt;/locator_label&gt;&lt;/citation&gt;&lt;/metadata&gt; \* MERGEFORMAT</w:instrText>
        </w:r>
      </w:ins>
      <w:del w:id="8" w:author="kistlerk" w:date="2020-12-19T12:11:00Z">
        <w:r w:rsidDel="00FF3D7B">
          <w:rPr>
            <w:color w:val="000000"/>
          </w:rPr>
          <w:delInstrText xml:space="preserve"> HYPERLINK "https://paperpile.com/c/XP3jQC/26Tz+Wfjf" \h </w:delInstrText>
        </w:r>
      </w:del>
      <w:ins w:id="9" w:author="kistlerk" w:date="2020-12-19T12:12:00Z">
        <w:r w:rsidR="00FF3D7B">
          <w:rPr>
            <w:color w:val="000000"/>
          </w:rPr>
        </w:r>
      </w:ins>
      <w:r>
        <w:rPr>
          <w:color w:val="000000"/>
        </w:rPr>
        <w:fldChar w:fldCharType="separate"/>
      </w:r>
      <w:ins w:id="10" w:author="kistlerk" w:date="2020-12-19T12:12:00Z">
        <w:r w:rsidR="00FF3D7B">
          <w:rPr>
            <w:noProof/>
            <w:color w:val="000000"/>
          </w:rPr>
          <w:t>(Monto and Lim 1974; Hamre and Beem 1972)</w:t>
        </w:r>
      </w:ins>
      <w:del w:id="11" w:author="kistlerk" w:date="2020-12-19T12:11:00Z">
        <w:r w:rsidDel="00FF3D7B">
          <w:rPr>
            <w:noProof/>
            <w:color w:val="000000"/>
          </w:rPr>
          <w:delText>(Monto and Lim 1974; Hamre and Beem 1972)</w:delText>
        </w:r>
      </w:del>
      <w:r>
        <w:rPr>
          <w:color w:val="000000"/>
        </w:rPr>
        <w:fldChar w:fldCharType="end"/>
      </w:r>
      <w:r>
        <w:t xml:space="preserve">. Subsequently, two additional seasonal </w:t>
      </w:r>
      <w:proofErr w:type="spellStart"/>
      <w:r>
        <w:t>HCoVs</w:t>
      </w:r>
      <w:proofErr w:type="spellEnd"/>
      <w:r>
        <w:t xml:space="preserve">, HKU1 and NL63, have entered the human population. These 4 </w:t>
      </w:r>
      <w:proofErr w:type="spellStart"/>
      <w:r>
        <w:t>HCoVs</w:t>
      </w:r>
      <w:proofErr w:type="spellEnd"/>
      <w:r>
        <w:t xml:space="preserve"> endemic to the human population usually cause mild respiratory infections, but occasionally result in more severe disease in immunocompromised patients or the elderly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12" w:author="kistlerk" w:date="2020-12-19T12:12:00Z">
        <w:r w:rsidR="00FF3D7B">
          <w:rPr>
            <w:color w:val="000000"/>
          </w:rPr>
          <w:instrText>ADDIN paperpile_citation &lt;clusterId&gt;V678J955F316C139&lt;/clusterId&gt;&lt;version&gt;0.6.9&lt;/version&gt;&lt;metadata&gt;&lt;citation&gt;&lt;id&gt;805B6CCCF6C111EA8A969E649D9F4BF5&lt;/id&gt;&lt;no_author/&gt;&lt;prefix/&gt;&lt;suffix/&gt;&lt;locator/&gt;&lt;locator_label&gt;page&lt;/locator_label&gt;&lt;/citation&gt;&lt;/metadata&gt; \* MERGEFORMAT</w:instrText>
        </w:r>
      </w:ins>
      <w:del w:id="13" w:author="kistlerk" w:date="2020-12-19T12:11:00Z">
        <w:r w:rsidDel="00FF3D7B">
          <w:rPr>
            <w:color w:val="000000"/>
          </w:rPr>
          <w:delInstrText xml:space="preserve"> HYPERLINK "https://paperpile.com/c/XP3jQC/6JUk" \h </w:delInstrText>
        </w:r>
      </w:del>
      <w:ins w:id="14" w:author="kistlerk" w:date="2020-12-19T12:12:00Z">
        <w:r w:rsidR="00FF3D7B">
          <w:rPr>
            <w:color w:val="000000"/>
          </w:rPr>
        </w:r>
      </w:ins>
      <w:r>
        <w:rPr>
          <w:color w:val="000000"/>
        </w:rPr>
        <w:fldChar w:fldCharType="separate"/>
      </w:r>
      <w:ins w:id="15" w:author="kistlerk" w:date="2020-12-29T17:10:00Z">
        <w:r w:rsidR="006D608A">
          <w:rPr>
            <w:noProof/>
            <w:color w:val="000000"/>
          </w:rPr>
          <w:t>(D. X. Liu, Liang, and Fung 2020)</w:t>
        </w:r>
      </w:ins>
      <w:del w:id="16" w:author="kistlerk" w:date="2020-12-19T12:11:00Z">
        <w:r w:rsidDel="00FF3D7B">
          <w:rPr>
            <w:noProof/>
            <w:color w:val="000000"/>
          </w:rPr>
          <w:delText>(Liu, Liang, and Fung 2020)</w:delText>
        </w:r>
      </w:del>
      <w:r>
        <w:rPr>
          <w:color w:val="000000"/>
        </w:rPr>
        <w:fldChar w:fldCharType="end"/>
      </w:r>
      <w:r>
        <w:t xml:space="preserve">. In the past 20 years, three additional </w:t>
      </w:r>
      <w:proofErr w:type="spellStart"/>
      <w:r>
        <w:t>HCoVs</w:t>
      </w:r>
      <w:proofErr w:type="spellEnd"/>
      <w:r>
        <w:t xml:space="preserve"> (SARS-CoV-1, MERS-</w:t>
      </w:r>
      <w:proofErr w:type="spellStart"/>
      <w:r>
        <w:t>CoV</w:t>
      </w:r>
      <w:proofErr w:type="spellEnd"/>
      <w:r>
        <w:t xml:space="preserve"> and SARS-CoV-2) have emerged, which cause more severe respiratory illness. At the writing of this paper, amidst the SARS-CoV-2 pandemic, no vaccine for any </w:t>
      </w:r>
      <w:proofErr w:type="spellStart"/>
      <w:r>
        <w:t>HCoV</w:t>
      </w:r>
      <w:proofErr w:type="spellEnd"/>
      <w:r>
        <w:t xml:space="preserve"> is currently available, though many candidate SARS-CoV-2 vaccines are in production and clinical trials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17" w:author="kistlerk" w:date="2020-12-19T12:12:00Z">
        <w:r w:rsidR="00FF3D7B">
          <w:rPr>
            <w:color w:val="000000"/>
          </w:rPr>
          <w:instrText>ADDIN paperpile_citation &lt;clusterId&gt;O489V747R227P842&lt;/clusterId&gt;&lt;version&gt;0.6.9&lt;/version&gt;&lt;metadata&gt;&lt;citation&gt;&lt;id&gt;092069F00B6B11EBAA156F85510204A5&lt;/id&gt;&lt;no_author/&gt;&lt;prefix/&gt;&lt;suffix/&gt;&lt;locator/&gt;&lt;locator_label&gt;page&lt;/locator_label&gt;&lt;/citation&gt;&lt;/metadata&gt; \* MERGEFORMAT</w:instrText>
        </w:r>
      </w:ins>
      <w:del w:id="18" w:author="kistlerk" w:date="2020-12-19T12:12:00Z">
        <w:r w:rsidDel="00FF3D7B">
          <w:rPr>
            <w:color w:val="000000"/>
          </w:rPr>
          <w:delInstrText xml:space="preserve"> HYPERLINK "https://paperpile.com/c/XP3jQC/Mei3" \h </w:delInstrText>
        </w:r>
      </w:del>
      <w:ins w:id="19" w:author="kistlerk" w:date="2020-12-19T12:12:00Z">
        <w:r w:rsidR="00FF3D7B">
          <w:rPr>
            <w:color w:val="000000"/>
          </w:rPr>
        </w:r>
      </w:ins>
      <w:r>
        <w:rPr>
          <w:color w:val="000000"/>
        </w:rPr>
        <w:fldChar w:fldCharType="separate"/>
      </w:r>
      <w:ins w:id="20" w:author="kistlerk" w:date="2020-12-19T12:12:00Z">
        <w:r w:rsidR="00FF3D7B">
          <w:rPr>
            <w:noProof/>
            <w:color w:val="000000"/>
          </w:rPr>
          <w:t>(Krammer 2020)</w:t>
        </w:r>
      </w:ins>
      <w:del w:id="21" w:author="kistlerk" w:date="2020-12-19T12:12:00Z">
        <w:r w:rsidDel="00FF3D7B">
          <w:rPr>
            <w:noProof/>
            <w:color w:val="000000"/>
          </w:rPr>
          <w:delText>(Krammer 2020)</w:delText>
        </w:r>
      </w:del>
      <w:r>
        <w:rPr>
          <w:color w:val="000000"/>
        </w:rPr>
        <w:fldChar w:fldCharType="end"/>
      </w:r>
      <w:r>
        <w:t>.</w:t>
      </w:r>
    </w:p>
    <w:p w:rsidR="002D395D" w:rsidRDefault="002D395D"/>
    <w:p w:rsidR="002D395D" w:rsidRDefault="00104672">
      <w:r>
        <w:t xml:space="preserve">Coronaviruses are named for the ray-like projections of spike protein that decorate their surface. Inside these virions is a positive-sense RNA genome of roughly 30kB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22" w:author="kistlerk" w:date="2020-12-19T12:12:00Z">
        <w:r w:rsidR="00FF3D7B">
          <w:rPr>
            <w:color w:val="000000"/>
          </w:rPr>
          <w:instrText>ADDIN paperpile_citation &lt;clusterId&gt;B294P552E932B655&lt;/clusterId&gt;&lt;version&gt;0.6.9&lt;/version&gt;&lt;metadata&gt;&lt;citation&gt;&lt;id&gt;47E8CE76F6BB11EA8BC99E649D9F4BF5&lt;/id&gt;&lt;no_author/&gt;&lt;prefix/&gt;&lt;suffix/&gt;&lt;locator/&gt;&lt;locator_label&gt;page&lt;/locator_label&gt;&lt;/citation&gt;&lt;/metadata&gt; \* MERGEFORMAT</w:instrText>
        </w:r>
      </w:ins>
      <w:del w:id="23" w:author="kistlerk" w:date="2020-12-19T12:12:00Z">
        <w:r w:rsidDel="00FF3D7B">
          <w:rPr>
            <w:color w:val="000000"/>
          </w:rPr>
          <w:delInstrText xml:space="preserve"> HYPERLINK "https://paperpile.com/c/XP3jQC/qj7z" \h </w:delInstrText>
        </w:r>
      </w:del>
      <w:ins w:id="24" w:author="kistlerk" w:date="2020-12-19T12:12:00Z">
        <w:r w:rsidR="00FF3D7B">
          <w:rPr>
            <w:color w:val="000000"/>
          </w:rPr>
        </w:r>
      </w:ins>
      <w:r>
        <w:rPr>
          <w:color w:val="000000"/>
        </w:rPr>
        <w:fldChar w:fldCharType="separate"/>
      </w:r>
      <w:ins w:id="25" w:author="kistlerk" w:date="2020-12-29T16:53:00Z">
        <w:r w:rsidR="00BA7EE6">
          <w:rPr>
            <w:noProof/>
            <w:color w:val="000000"/>
          </w:rPr>
          <w:t>(F. Li 2016)</w:t>
        </w:r>
      </w:ins>
      <w:del w:id="26" w:author="kistlerk" w:date="2020-12-19T12:12:00Z">
        <w:r w:rsidDel="00FF3D7B">
          <w:rPr>
            <w:noProof/>
            <w:color w:val="000000"/>
          </w:rPr>
          <w:delText>(Li 2016)</w:delText>
        </w:r>
      </w:del>
      <w:r>
        <w:rPr>
          <w:color w:val="000000"/>
        </w:rPr>
        <w:fldChar w:fldCharType="end"/>
      </w:r>
      <w:r>
        <w:t xml:space="preserve">. This large genome size can accommodate more genetic variation than a smaller genome </w:t>
      </w:r>
      <w:r>
        <w:rPr>
          <w:color w:val="000000"/>
        </w:rPr>
        <w:fldChar w:fldCharType="begin" w:fldLock="1">
          <w:fldData xml:space="preserve">ZQBKAHkAVgBWAHcAMQB2ADIAegBnAFMALwBTAHUARQBnAFMAcwBhAHcASABJAGsAVQBaADgAQgBn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</w:fldData>
        </w:fldChar>
      </w:r>
      <w:ins w:id="27" w:author="kistlerk" w:date="2020-12-19T12:12:00Z">
        <w:r w:rsidR="00FF3D7B">
          <w:rPr>
            <w:color w:val="000000"/>
          </w:rPr>
          <w:instrText>ADDIN paperpile_citation &lt;clusterId&gt;N976B163Q744U447&lt;/clusterId&gt;&lt;version&gt;0.6.9&lt;/version&gt;&lt;metadata&gt;&lt;citation&gt;&lt;id&gt;626BEEF8E4AB11EAA1959383DE8EC746&lt;/id&gt;&lt;no_author/&gt;&lt;prefix/&gt;&lt;suffix/&gt;&lt;locator/&gt;&lt;locator_label&gt;page&lt;/locator_label&gt;&lt;/citation&gt;&lt;/metadata&gt; \* MERGEFORMAT</w:instrText>
        </w:r>
      </w:ins>
      <w:del w:id="28" w:author="kistlerk" w:date="2020-12-19T12:12:00Z">
        <w:r w:rsidDel="00FF3D7B">
          <w:rPr>
            <w:color w:val="000000"/>
          </w:rPr>
          <w:delInstrText xml:space="preserve"> HYPERLINK "https://paperpile.com/c/XP3jQC/5srz" \h </w:delInstrText>
        </w:r>
      </w:del>
      <w:ins w:id="29" w:author="kistlerk" w:date="2020-12-19T12:12:00Z">
        <w:r w:rsidR="00FF3D7B">
          <w:rPr>
            <w:color w:val="000000"/>
          </w:rPr>
        </w:r>
      </w:ins>
      <w:r>
        <w:rPr>
          <w:color w:val="000000"/>
        </w:rPr>
        <w:fldChar w:fldCharType="separate"/>
      </w:r>
      <w:ins w:id="30" w:author="kistlerk" w:date="2020-12-19T12:12:00Z">
        <w:r w:rsidR="00FF3D7B">
          <w:rPr>
            <w:noProof/>
            <w:color w:val="000000"/>
          </w:rPr>
          <w:t xml:space="preserve">(Woo et al. </w:t>
        </w:r>
        <w:r w:rsidR="00FF3D7B">
          <w:rPr>
            <w:noProof/>
            <w:color w:val="000000"/>
          </w:rPr>
          <w:lastRenderedPageBreak/>
          <w:t>2009)</w:t>
        </w:r>
      </w:ins>
      <w:del w:id="31" w:author="kistlerk" w:date="2020-12-19T12:12:00Z">
        <w:r w:rsidDel="00FF3D7B">
          <w:rPr>
            <w:noProof/>
            <w:color w:val="000000"/>
          </w:rPr>
          <w:delText>(Woo et al. 2009)</w:delText>
        </w:r>
      </w:del>
      <w:r>
        <w:rPr>
          <w:color w:val="000000"/>
        </w:rPr>
        <w:fldChar w:fldCharType="end"/>
      </w:r>
      <w:r>
        <w:t xml:space="preserve">. Genome flexibility, coupled with a RNA virus error-prone polymerase </w:t>
      </w:r>
      <w:r>
        <w:rPr>
          <w:color w:val="000000"/>
        </w:rPr>
        <w:fldChar w:fldCharType="begin" w:fldLock="1">
          <w:fldData xml:space="preserve">ZQBKAHkAVgBWAGwAMgBQADIAegBZAFcALwBTAHUARQBIADQASQB0AE0ASgBhAHAAYgB6AG4AQQBv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</w:fldData>
        </w:fldChar>
      </w:r>
      <w:ins w:id="32" w:author="kistlerk" w:date="2020-12-19T12:12:00Z">
        <w:r w:rsidR="00FF3D7B">
          <w:rPr>
            <w:color w:val="000000"/>
          </w:rPr>
          <w:instrText>ADDIN paperpile_citation &lt;clusterId&gt;B898P958L648J159&lt;/clusterId&gt;&lt;version&gt;0.6.9&lt;/version&gt;&lt;metadata&gt;&lt;citation&gt;&lt;id&gt;A386650EF6C511EABCECAB56510204A5&lt;/id&gt;&lt;no_author/&gt;&lt;prefix/&gt;&lt;suffix/&gt;&lt;locator/&gt;&lt;locator_label&gt;page&lt;/locator_label&gt;&lt;/citation&gt;&lt;/metadata&gt; \* MERGEFORMAT</w:instrText>
        </w:r>
      </w:ins>
      <w:del w:id="33" w:author="kistlerk" w:date="2020-12-19T12:12:00Z">
        <w:r w:rsidDel="00FF3D7B">
          <w:rPr>
            <w:color w:val="000000"/>
          </w:rPr>
          <w:delInstrText xml:space="preserve"> HYPERLINK "https://paperpile.com/c/XP3jQC/c13U" \h </w:delInstrText>
        </w:r>
      </w:del>
      <w:ins w:id="34" w:author="kistlerk" w:date="2020-12-19T12:12:00Z">
        <w:r w:rsidR="00FF3D7B">
          <w:rPr>
            <w:color w:val="000000"/>
          </w:rPr>
        </w:r>
      </w:ins>
      <w:r>
        <w:rPr>
          <w:color w:val="000000"/>
        </w:rPr>
        <w:fldChar w:fldCharType="separate"/>
      </w:r>
      <w:ins w:id="35" w:author="kistlerk" w:date="2020-12-19T12:12:00Z">
        <w:r w:rsidR="00FF3D7B">
          <w:rPr>
            <w:noProof/>
            <w:color w:val="000000"/>
          </w:rPr>
          <w:t>(Drake 1993)</w:t>
        </w:r>
      </w:ins>
      <w:del w:id="36" w:author="kistlerk" w:date="2020-12-19T12:12:00Z">
        <w:r w:rsidDel="00FF3D7B">
          <w:rPr>
            <w:noProof/>
            <w:color w:val="000000"/>
          </w:rPr>
          <w:delText>(Drake 1993)</w:delText>
        </w:r>
      </w:del>
      <w:r>
        <w:rPr>
          <w:color w:val="000000"/>
        </w:rPr>
        <w:fldChar w:fldCharType="end"/>
      </w:r>
      <w:r>
        <w:t xml:space="preserve"> and a high rate of homologous recombination </w:t>
      </w:r>
      <w:r>
        <w:rPr>
          <w:color w:val="000000"/>
        </w:rPr>
        <w:fldChar w:fldCharType="begin" w:fldLock="1">
          <w:fldData xml:space="preserve">ZQBKAHgAdABWAE4AdAB1ADQAegBZAFEALwBSAFYAQgBEADMAbQBLAFoARgBJAGkASgBUAEoAQQBz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</w:fldData>
        </w:fldChar>
      </w:r>
      <w:ins w:id="37" w:author="kistlerk" w:date="2020-12-19T12:12:00Z">
        <w:r w:rsidR="00FF3D7B">
          <w:rPr>
            <w:color w:val="000000"/>
          </w:rPr>
          <w:instrText>ADDIN paperpile_citation &lt;clusterId&gt;Z157N214J895G318&lt;/clusterId&gt;&lt;version&gt;0.6.9&lt;/version&gt;&lt;metadata&gt;&lt;citation&gt;&lt;id&gt;4DA11FECE4AC11EABDCE9E649D9F4BF5&lt;/id&gt;&lt;no_author/&gt;&lt;prefix/&gt;&lt;suffix/&gt;&lt;locator/&gt;&lt;locator_label&gt;page&lt;/locator_label&gt;&lt;/citation&gt;&lt;/metadata&gt; \* MERGEFORMAT</w:instrText>
        </w:r>
      </w:ins>
      <w:del w:id="38" w:author="kistlerk" w:date="2020-12-19T12:12:00Z">
        <w:r w:rsidDel="00FF3D7B">
          <w:rPr>
            <w:color w:val="000000"/>
          </w:rPr>
          <w:delInstrText xml:space="preserve"> HYPERLINK "https://paperpile.com/c/XP3jQC/Kbjg" \h </w:delInstrText>
        </w:r>
      </w:del>
      <w:ins w:id="39" w:author="kistlerk" w:date="2020-12-19T12:12:00Z">
        <w:r w:rsidR="00FF3D7B">
          <w:rPr>
            <w:color w:val="000000"/>
          </w:rPr>
        </w:r>
      </w:ins>
      <w:r>
        <w:rPr>
          <w:color w:val="000000"/>
        </w:rPr>
        <w:fldChar w:fldCharType="separate"/>
      </w:r>
      <w:ins w:id="40" w:author="kistlerk" w:date="2020-12-19T12:12:00Z">
        <w:r w:rsidR="00FF3D7B">
          <w:rPr>
            <w:noProof/>
            <w:color w:val="000000"/>
          </w:rPr>
          <w:t>(Pasternak, Spaan, and Snijder 2006)</w:t>
        </w:r>
      </w:ins>
      <w:del w:id="41" w:author="kistlerk" w:date="2020-12-19T12:12:00Z">
        <w:r w:rsidDel="00FF3D7B">
          <w:rPr>
            <w:noProof/>
            <w:color w:val="000000"/>
          </w:rPr>
          <w:delText>(Pasternak, Spaan, and Snijder 2006)</w:delText>
        </w:r>
      </w:del>
      <w:r>
        <w:rPr>
          <w:color w:val="000000"/>
        </w:rPr>
        <w:fldChar w:fldCharType="end"/>
      </w:r>
      <w:r>
        <w:t xml:space="preserve">, creates genetic diversity that is acted upon by evolutionary pressures that select for viral replication. This spawns much of the diversity within and between coronaviruses species </w:t>
      </w:r>
      <w:r>
        <w:rPr>
          <w:color w:val="000000"/>
        </w:rPr>
        <w:fldChar w:fldCharType="begin" w:fldLock="1">
          <w:fldData xml:space="preserve">ZQBKAHoATgBXAFkAdAB1ADMARABZAFcALwBSAFgAQwB3AEEAWQBKAFkASQAzADEARgBoAFgAQQA2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</w:fldData>
        </w:fldChar>
      </w:r>
      <w:ins w:id="42" w:author="kistlerk" w:date="2020-12-19T12:12:00Z">
        <w:r w:rsidR="00FF3D7B">
          <w:rPr>
            <w:color w:val="000000"/>
          </w:rPr>
          <w:instrText>ADDIN paperpile_citation &lt;clusterId&gt;F616T786P176M777&lt;/clusterId&gt;&lt;version&gt;0.6.9&lt;/version&gt;&lt;metadata&gt;&lt;citation&gt;&lt;id&gt;626BEEF8E4AB11EAA1959383DE8EC746&lt;/id&gt;&lt;no_author/&gt;&lt;prefix/&gt;&lt;suffix/&gt;&lt;locator/&gt;&lt;locator_label&gt;page&lt;/locator_label&gt;&lt;/citation&gt;&lt;citation&gt;&lt;id&gt;4822D3B4F6C511EA9C7D9E649D9F4BF5&lt;/id&gt;&lt;no_author/&gt;&lt;prefix/&gt;&lt;suffix/&gt;&lt;locator/&gt;&lt;locator_label&gt;page&lt;/locator_label&gt;&lt;/citation&gt;&lt;/metadata&gt; \* MERGEFORMAT</w:instrText>
        </w:r>
      </w:ins>
      <w:del w:id="43" w:author="kistlerk" w:date="2020-12-19T12:12:00Z">
        <w:r w:rsidDel="00FF3D7B">
          <w:rPr>
            <w:color w:val="000000"/>
          </w:rPr>
          <w:delInstrText xml:space="preserve"> HYPERLINK "https://paperpile.com/c/XP3jQC/5srz+0LG6" \h </w:delInstrText>
        </w:r>
      </w:del>
      <w:ins w:id="44" w:author="kistlerk" w:date="2020-12-19T12:12:00Z">
        <w:r w:rsidR="00FF3D7B">
          <w:rPr>
            <w:color w:val="000000"/>
          </w:rPr>
        </w:r>
      </w:ins>
      <w:r>
        <w:rPr>
          <w:color w:val="000000"/>
        </w:rPr>
        <w:fldChar w:fldCharType="separate"/>
      </w:r>
      <w:ins w:id="45" w:author="kistlerk" w:date="2020-12-19T12:12:00Z">
        <w:r w:rsidR="00FF3D7B">
          <w:rPr>
            <w:noProof/>
            <w:color w:val="000000"/>
          </w:rPr>
          <w:t>(Woo et al. 2009; Hon et al. 2008)</w:t>
        </w:r>
      </w:ins>
      <w:del w:id="46" w:author="kistlerk" w:date="2020-12-19T12:12:00Z">
        <w:r w:rsidDel="00FF3D7B">
          <w:rPr>
            <w:noProof/>
            <w:color w:val="000000"/>
          </w:rPr>
          <w:delText>(Woo et al. 2009; Hon et al. 2008)</w:delText>
        </w:r>
      </w:del>
      <w:r>
        <w:rPr>
          <w:color w:val="000000"/>
        </w:rPr>
        <w:fldChar w:fldCharType="end"/>
      </w:r>
      <w:r>
        <w:t xml:space="preserve">, and can contribute to the virus’ ability to jump species-barriers, allowing a previously zoonotic </w:t>
      </w:r>
      <w:proofErr w:type="spellStart"/>
      <w:r>
        <w:t>CoV</w:t>
      </w:r>
      <w:proofErr w:type="spellEnd"/>
      <w:r>
        <w:t xml:space="preserve"> to infect and replicate in humans.</w:t>
      </w:r>
    </w:p>
    <w:p w:rsidR="002D395D" w:rsidRDefault="002D395D"/>
    <w:p w:rsidR="002D395D" w:rsidRDefault="00104672">
      <w:r>
        <w:t xml:space="preserve">The battle between virus and host results in selective pressure for mutations that alter viral antigens in a way that evades immune recognition. Antigenic evolution, or antigenic drift, leaves a characteristic mark of positively selected epitopes within the viral proteins most exposed to the host immune system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47" w:author="kistlerk" w:date="2020-12-19T12:12:00Z">
        <w:r w:rsidR="00FF3D7B">
          <w:rPr>
            <w:color w:val="000000"/>
          </w:rPr>
          <w:instrText>ADDIN paperpile_citation &lt;clusterId&gt;H754V811K291H925&lt;/clusterId&gt;&lt;version&gt;0.6.9&lt;/version&gt;&lt;metadata&gt;&lt;citation&gt;&lt;id&gt;DFA2D6FAE70511EAA7569E649D9F4BF5&lt;/id&gt;&lt;no_author/&gt;&lt;prefix/&gt;&lt;suffix/&gt;&lt;locator/&gt;&lt;locator_label&gt;page&lt;/locator_label&gt;&lt;/citation&gt;&lt;/metadata&gt; \* MERGEFORMAT</w:instrText>
        </w:r>
      </w:ins>
      <w:del w:id="48" w:author="kistlerk" w:date="2020-12-19T12:12:00Z">
        <w:r w:rsidDel="00FF3D7B">
          <w:rPr>
            <w:color w:val="000000"/>
          </w:rPr>
          <w:delInstrText xml:space="preserve"> HYPERLINK "https://paperpile.com/c/XP3jQC/Fnvh" \h </w:delInstrText>
        </w:r>
      </w:del>
      <w:ins w:id="49" w:author="kistlerk" w:date="2020-12-19T12:12:00Z">
        <w:r w:rsidR="00FF3D7B">
          <w:rPr>
            <w:color w:val="000000"/>
          </w:rPr>
        </w:r>
      </w:ins>
      <w:r>
        <w:rPr>
          <w:color w:val="000000"/>
        </w:rPr>
        <w:fldChar w:fldCharType="separate"/>
      </w:r>
      <w:ins w:id="50" w:author="kistlerk" w:date="2020-12-19T12:12:00Z">
        <w:r w:rsidR="00FF3D7B">
          <w:rPr>
            <w:noProof/>
            <w:color w:val="000000"/>
          </w:rPr>
          <w:t>(Smith et al. 2004)</w:t>
        </w:r>
      </w:ins>
      <w:del w:id="51" w:author="kistlerk" w:date="2020-12-19T12:12:00Z">
        <w:r w:rsidDel="00FF3D7B">
          <w:rPr>
            <w:noProof/>
            <w:color w:val="000000"/>
          </w:rPr>
          <w:delText>(Smith et al. 2004)</w:delText>
        </w:r>
      </w:del>
      <w:r>
        <w:rPr>
          <w:color w:val="000000"/>
        </w:rPr>
        <w:fldChar w:fldCharType="end"/>
      </w:r>
      <w:r>
        <w:t xml:space="preserve">. For </w:t>
      </w:r>
      <w:proofErr w:type="spellStart"/>
      <w:r>
        <w:t>CoVs</w:t>
      </w:r>
      <w:proofErr w:type="spellEnd"/>
      <w:r>
        <w:t xml:space="preserve">, this is the spike protein, exposed on the surface of the virion to human humoral immunity. Some human respiratory illnesses caused by RNA viruses, like seasonal influenza </w:t>
      </w:r>
      <w:r>
        <w:rPr>
          <w:color w:val="000000"/>
        </w:rPr>
        <w:fldChar w:fldCharType="begin" w:fldLock="1">
          <w:fldData xml:space="preserve">ZQBKAHkAZABWAC8AdAB2ADIAegBnAFMALwBsAGMARQAvADEARABzAEEAYQBGAE0AdgBhAFUAQQBR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</w:fldData>
        </w:fldChar>
      </w:r>
      <w:ins w:id="52" w:author="kistlerk" w:date="2020-12-19T12:12:00Z">
        <w:r w:rsidR="00FF3D7B">
          <w:rPr>
            <w:color w:val="000000"/>
          </w:rPr>
          <w:instrText>ADDIN paperpile_citation &lt;clusterId&gt;I121W278L668P382&lt;/clusterId&gt;&lt;version&gt;0.6.9&lt;/version&gt;&lt;metadata&gt;&lt;citation&gt;&lt;id&gt;DFA2D6FAE70511EAA7569E649D9F4BF5&lt;/id&gt;&lt;no_author/&gt;&lt;prefix/&gt;&lt;suffix/&gt;&lt;locator/&gt;&lt;locator_label&gt;page&lt;/locator_label&gt;&lt;/citation&gt;&lt;/metadata&gt; \* MERGEFORMAT</w:instrText>
        </w:r>
      </w:ins>
      <w:del w:id="53" w:author="kistlerk" w:date="2020-12-19T12:12:00Z">
        <w:r w:rsidDel="00FF3D7B">
          <w:rPr>
            <w:color w:val="000000"/>
          </w:rPr>
          <w:delInstrText xml:space="preserve"> HYPERLINK "https://paperpile.com/c/XP3jQC/Fnvh" \h </w:delInstrText>
        </w:r>
      </w:del>
      <w:ins w:id="54" w:author="kistlerk" w:date="2020-12-19T12:12:00Z">
        <w:r w:rsidR="00FF3D7B">
          <w:rPr>
            <w:color w:val="000000"/>
          </w:rPr>
        </w:r>
      </w:ins>
      <w:r>
        <w:rPr>
          <w:color w:val="000000"/>
        </w:rPr>
        <w:fldChar w:fldCharType="separate"/>
      </w:r>
      <w:ins w:id="55" w:author="kistlerk" w:date="2020-12-19T12:12:00Z">
        <w:r w:rsidR="00FF3D7B">
          <w:rPr>
            <w:noProof/>
            <w:color w:val="000000"/>
          </w:rPr>
          <w:t>(Smith et al. 2004)</w:t>
        </w:r>
      </w:ins>
      <w:del w:id="56" w:author="kistlerk" w:date="2020-12-19T12:12:00Z">
        <w:r w:rsidDel="00FF3D7B">
          <w:rPr>
            <w:noProof/>
            <w:color w:val="000000"/>
          </w:rPr>
          <w:delText>(Smith et al. 2004)</w:delText>
        </w:r>
      </w:del>
      <w:r>
        <w:rPr>
          <w:color w:val="000000"/>
        </w:rPr>
        <w:fldChar w:fldCharType="end"/>
      </w:r>
      <w:r>
        <w:t>, evolve antigenically</w:t>
      </w:r>
      <w:ins w:id="57" w:author="kistlerk" w:date="2020-12-26T13:39:00Z">
        <w:r w:rsidR="006813B8">
          <w:t>,</w:t>
        </w:r>
      </w:ins>
      <w:r>
        <w:t xml:space="preserve"> while others, like measles, do not </w:t>
      </w:r>
      <w:r>
        <w:rPr>
          <w:color w:val="000000"/>
        </w:rPr>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ins w:id="58" w:author="kistlerk" w:date="2020-12-19T12:12:00Z">
        <w:r w:rsidR="00FF3D7B">
          <w:rPr>
            <w:color w:val="000000"/>
          </w:rPr>
          <w:instrText>ADDIN paperpile_citation &lt;clusterId&gt;L592Z658O949S733&lt;/clusterId&gt;&lt;version&gt;0.6.9&lt;/version&gt;&lt;metadata&gt;&lt;citation&gt;&lt;id&gt;E40D11E8E6FF11EA86139E649D9F4BF5&lt;/id&gt;&lt;no_author/&gt;&lt;prefix/&gt;&lt;suffix/&gt;&lt;locator/&gt;&lt;locator_label&gt;page&lt;/locator_label&gt;&lt;/citation&gt;&lt;/metadata&gt; \* MERGEFORMAT</w:instrText>
        </w:r>
      </w:ins>
      <w:del w:id="59" w:author="kistlerk" w:date="2020-12-19T12:12:00Z">
        <w:r w:rsidDel="00FF3D7B">
          <w:rPr>
            <w:color w:val="000000"/>
          </w:rPr>
          <w:delInstrText xml:space="preserve"> HYPERLINK "https://paperpile.com/c/XP3jQC/qGRT" \h </w:delInstrText>
        </w:r>
      </w:del>
      <w:ins w:id="60" w:author="kistlerk" w:date="2020-12-19T12:12:00Z">
        <w:r w:rsidR="00FF3D7B">
          <w:rPr>
            <w:color w:val="000000"/>
          </w:rPr>
        </w:r>
      </w:ins>
      <w:r>
        <w:rPr>
          <w:color w:val="000000"/>
        </w:rPr>
        <w:fldChar w:fldCharType="separate"/>
      </w:r>
      <w:ins w:id="61" w:author="kistlerk" w:date="2020-12-19T12:12:00Z">
        <w:r w:rsidR="00FF3D7B">
          <w:rPr>
            <w:noProof/>
            <w:color w:val="000000"/>
          </w:rPr>
          <w:t>(Fulton et al. 2015a)</w:t>
        </w:r>
      </w:ins>
      <w:del w:id="62" w:author="kistlerk" w:date="2020-12-19T12:12:00Z">
        <w:r w:rsidDel="00FF3D7B">
          <w:rPr>
            <w:noProof/>
            <w:color w:val="000000"/>
          </w:rPr>
          <w:delText>(Fulton et al. 2015)</w:delText>
        </w:r>
      </w:del>
      <w:r>
        <w:rPr>
          <w:color w:val="000000"/>
        </w:rPr>
        <w:fldChar w:fldCharType="end"/>
      </w:r>
      <w:r>
        <w:t xml:space="preserve">. Because of this, seasonal influenza vaccines must be reformulated on a nearly annual basis, while measles vaccines typically provide lifelong protection. Whether </w:t>
      </w:r>
      <w:proofErr w:type="spellStart"/>
      <w:r>
        <w:t>HCoVs</w:t>
      </w:r>
      <w:proofErr w:type="spellEnd"/>
      <w:r>
        <w:t xml:space="preserve"> undergo antigenic drift is relevant not only to understanding </w:t>
      </w:r>
      <w:proofErr w:type="spellStart"/>
      <w:r>
        <w:t>HCoV</w:t>
      </w:r>
      <w:proofErr w:type="spellEnd"/>
      <w:r>
        <w:t xml:space="preserve"> evolution and natural immunity against </w:t>
      </w:r>
      <w:proofErr w:type="spellStart"/>
      <w:r>
        <w:t>HCoVs</w:t>
      </w:r>
      <w:proofErr w:type="spellEnd"/>
      <w:r>
        <w:t xml:space="preserve">, but also to predicting the duration of a vaccine’s effectiveness. </w:t>
      </w:r>
    </w:p>
    <w:p w:rsidR="002D395D" w:rsidRDefault="002D395D"/>
    <w:p w:rsidR="002D395D" w:rsidRDefault="00104672">
      <w:r>
        <w:t xml:space="preserve">Early evidence that closely-related </w:t>
      </w:r>
      <w:proofErr w:type="spellStart"/>
      <w:r>
        <w:t>HCoVs</w:t>
      </w:r>
      <w:proofErr w:type="spellEnd"/>
      <w:r>
        <w:t xml:space="preserve"> are antigenically diverse comes from a 1980s human challenge study in which subjects were infected and then </w:t>
      </w:r>
      <w:proofErr w:type="spellStart"/>
      <w:r>
        <w:t>reinfected</w:t>
      </w:r>
      <w:proofErr w:type="spellEnd"/>
      <w:r>
        <w:t xml:space="preserve"> with a variety of 229E-related strains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63" w:author="kistlerk" w:date="2020-12-19T12:12:00Z">
        <w:r w:rsidR="00FF3D7B">
          <w:rPr>
            <w:color w:val="000000"/>
          </w:rPr>
          <w:instrText>ADDIN paperpile_citation &lt;clusterId&gt;B594P552L942I656&lt;/clusterId&gt;&lt;version&gt;0.6.9&lt;/version&gt;&lt;metadata&gt;&lt;citation&gt;&lt;id&gt;09D193E8E6FD11EABBB29E649D9F4BF5&lt;/id&gt;&lt;no_author/&gt;&lt;prefix/&gt;&lt;suffix/&gt;&lt;locator/&gt;&lt;locator_label&gt;page&lt;/locator_label&gt;&lt;/citation&gt;&lt;/metadata&gt; \* MERGEFORMAT</w:instrText>
        </w:r>
      </w:ins>
      <w:del w:id="64" w:author="kistlerk" w:date="2020-12-19T12:12:00Z">
        <w:r w:rsidDel="00FF3D7B">
          <w:rPr>
            <w:color w:val="000000"/>
          </w:rPr>
          <w:delInstrText xml:space="preserve"> HYPERLINK "https://paperpile.com/c/XP3jQC/AEGo" \h </w:delInstrText>
        </w:r>
      </w:del>
      <w:ins w:id="65" w:author="kistlerk" w:date="2020-12-19T12:12:00Z">
        <w:r w:rsidR="00FF3D7B">
          <w:rPr>
            <w:color w:val="000000"/>
          </w:rPr>
        </w:r>
      </w:ins>
      <w:r>
        <w:rPr>
          <w:color w:val="000000"/>
        </w:rPr>
        <w:fldChar w:fldCharType="separate"/>
      </w:r>
      <w:ins w:id="66" w:author="kistlerk" w:date="2020-12-19T12:12:00Z">
        <w:r w:rsidR="00FF3D7B">
          <w:rPr>
            <w:noProof/>
            <w:color w:val="000000"/>
          </w:rPr>
          <w:t>(Reed 1984)</w:t>
        </w:r>
      </w:ins>
      <w:del w:id="67" w:author="kistlerk" w:date="2020-12-19T12:12:00Z">
        <w:r w:rsidDel="00FF3D7B">
          <w:rPr>
            <w:noProof/>
            <w:color w:val="000000"/>
          </w:rPr>
          <w:delText>(Reed 1984)</w:delText>
        </w:r>
      </w:del>
      <w:r>
        <w:rPr>
          <w:color w:val="000000"/>
        </w:rPr>
        <w:fldChar w:fldCharType="end"/>
      </w:r>
      <w:r>
        <w:t xml:space="preserve">. All subjects developed symptoms and shed virus upon initial virus inoculation. After about a year, subjects who were re-inoculated with the same strain did not show symptoms or shed virus. However, the majority of subjects who were re-inoculated with a heterologous strain developed symptoms and shed virus. This suggests that immunity mounted against 229E viruses provides protection against some, but not all, other 229E strains. This is a result that would be expected of an antigenically evolving virus. </w:t>
      </w:r>
    </w:p>
    <w:p w:rsidR="002D395D" w:rsidRDefault="002D395D"/>
    <w:p w:rsidR="008812F8" w:rsidRDefault="00104672">
      <w:pPr>
        <w:rPr>
          <w:ins w:id="68" w:author="kistlerk" w:date="2020-12-29T12:25:00Z"/>
        </w:rPr>
      </w:pPr>
      <w:r>
        <w:t xml:space="preserve">More recent studies have identified 8 OC43 genotypes and, in East Asian populations, certain genotypes were shown to temporally replace other genotypes </w:t>
      </w:r>
      <w:r>
        <w:rPr>
          <w:color w:val="000000"/>
        </w:rPr>
        <w:fldChar w:fldCharType="begin" w:fldLock="1">
          <w:fldData xml:space="preserve">ZQBKAHoAdABXAHUAdAB5ADMARABhAFcAZgBoAFcAVwBmAG0AUwBUAEsAcQBFAEYAawBPAEEARgBx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</w:fldData>
        </w:fldChar>
      </w:r>
      <w:ins w:id="69" w:author="kistlerk" w:date="2020-12-19T12:12:00Z">
        <w:r w:rsidR="00FF3D7B">
          <w:rPr>
            <w:color w:val="000000"/>
          </w:rPr>
          <w:instrText>ADDIN paperpile_citation &lt;clusterId&gt;U538H688D978B689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citation&gt;&lt;id&gt;45AD34C4FA0511EA827CAB56510204A5&lt;/id&gt;&lt;no_author/&gt;&lt;prefix/&gt;&lt;suffix/&gt;&lt;locator/&gt;&lt;locator_label&gt;page&lt;/locator_label&gt;&lt;/citation&gt;&lt;/metadata&gt; \* MERGEFORMAT</w:instrText>
        </w:r>
      </w:ins>
      <w:del w:id="70" w:author="kistlerk" w:date="2020-12-19T12:12:00Z">
        <w:r w:rsidDel="00FF3D7B">
          <w:rPr>
            <w:color w:val="000000"/>
          </w:rPr>
          <w:delInstrText xml:space="preserve"> HYPERLINK "https://paperpile.com/c/XP3jQC/vLU9+PxoP+5wQE" \h </w:delInstrText>
        </w:r>
      </w:del>
      <w:ins w:id="71" w:author="kistlerk" w:date="2020-12-19T12:12:00Z">
        <w:r w:rsidR="00FF3D7B">
          <w:rPr>
            <w:color w:val="000000"/>
          </w:rPr>
        </w:r>
      </w:ins>
      <w:r>
        <w:rPr>
          <w:color w:val="000000"/>
        </w:rPr>
        <w:fldChar w:fldCharType="separate"/>
      </w:r>
      <w:ins w:id="72" w:author="kistlerk" w:date="2020-12-29T17:10:00Z">
        <w:r w:rsidR="006D608A">
          <w:rPr>
            <w:noProof/>
            <w:color w:val="000000"/>
          </w:rPr>
          <w:t>(Lau et al. 2011; Y. Zhang et al. 2015; Zhu et al. 2018)</w:t>
        </w:r>
      </w:ins>
      <w:del w:id="73" w:author="kistlerk" w:date="2020-12-19T12:12:00Z">
        <w:r w:rsidDel="00FF3D7B">
          <w:rPr>
            <w:noProof/>
            <w:color w:val="000000"/>
          </w:rPr>
          <w:delText>(Lau et al. 2011; Zhang et al. 2015; Zhu et al. 2018)</w:delText>
        </w:r>
      </w:del>
      <w:r>
        <w:rPr>
          <w:color w:val="000000"/>
        </w:rPr>
        <w:fldChar w:fldCharType="end"/>
      </w:r>
      <w:r>
        <w:t xml:space="preserve">. Whether certain genotypes predominate due to antigenic differences that confer a fitness advantage is not known. However, evidence for selection in the spike protein of one of these dominant OC43 genotypes has been provided by </w:t>
      </w:r>
      <w:proofErr w:type="spellStart"/>
      <w:r>
        <w:rPr>
          <w:i/>
        </w:rPr>
        <w:t>dN</w:t>
      </w:r>
      <w:proofErr w:type="spellEnd"/>
      <w:r>
        <w:rPr>
          <w:i/>
        </w:rPr>
        <w:t>/</w:t>
      </w:r>
      <w:proofErr w:type="spellStart"/>
      <w:r>
        <w:rPr>
          <w:i/>
        </w:rPr>
        <w:t>dS</w:t>
      </w:r>
      <w:proofErr w:type="spellEnd"/>
      <w:r>
        <w:t xml:space="preserve">, a standard computational method for detecting positive selection </w:t>
      </w:r>
      <w:r>
        <w:rPr>
          <w:color w:val="000000"/>
        </w:rPr>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ins w:id="74" w:author="kistlerk" w:date="2020-12-19T12:12:00Z">
        <w:r w:rsidR="00FF3D7B">
          <w:rPr>
            <w:color w:val="000000"/>
          </w:rPr>
          <w:instrText>ADDIN paperpile_citation &lt;clusterId&gt;L332S389O779M463&lt;/clusterId&gt;&lt;version&gt;0.6.9&lt;/version&gt;&lt;metadata&gt;&lt;citation&gt;&lt;id&gt;94A41EBAE70111EAA7659E649D9F4BF5&lt;/id&gt;&lt;no_author/&gt;&lt;prefix/&gt;&lt;suffix/&gt;&lt;locator/&gt;&lt;locator_label&gt;page&lt;/locator_label&gt;&lt;/citation&gt;&lt;/metadata&gt; \* MERGEFORMAT</w:instrText>
        </w:r>
      </w:ins>
      <w:del w:id="75" w:author="kistlerk" w:date="2020-12-19T12:12:00Z">
        <w:r w:rsidDel="00FF3D7B">
          <w:rPr>
            <w:color w:val="000000"/>
          </w:rPr>
          <w:delInstrText xml:space="preserve"> HYPERLINK "https://paperpile.com/c/XP3jQC/wcsO" \h </w:delInstrText>
        </w:r>
      </w:del>
      <w:ins w:id="76" w:author="kistlerk" w:date="2020-12-19T12:12:00Z">
        <w:r w:rsidR="00FF3D7B">
          <w:rPr>
            <w:color w:val="000000"/>
          </w:rPr>
        </w:r>
      </w:ins>
      <w:r>
        <w:rPr>
          <w:color w:val="000000"/>
        </w:rPr>
        <w:fldChar w:fldCharType="separate"/>
      </w:r>
      <w:ins w:id="77" w:author="kistlerk" w:date="2020-12-19T12:12:00Z">
        <w:r w:rsidR="00FF3D7B">
          <w:rPr>
            <w:noProof/>
            <w:color w:val="000000"/>
          </w:rPr>
          <w:t>(Ren et al. 2015)</w:t>
        </w:r>
      </w:ins>
      <w:del w:id="78" w:author="kistlerk" w:date="2020-12-19T12:12:00Z">
        <w:r w:rsidDel="00FF3D7B">
          <w:rPr>
            <w:noProof/>
            <w:color w:val="000000"/>
          </w:rPr>
          <w:delText>(Ren et al. 2015)</w:delText>
        </w:r>
      </w:del>
      <w:r>
        <w:rPr>
          <w:color w:val="000000"/>
        </w:rPr>
        <w:fldChar w:fldCharType="end"/>
      </w:r>
      <w:r>
        <w:t xml:space="preserve">. This method has also been used to suggest positive selection in the spike protein of 229E </w:t>
      </w:r>
      <w:r>
        <w:rPr>
          <w:color w:val="000000"/>
        </w:rPr>
        <w:fldChar w:fldCharType="begin" w:fldLock="1">
          <w:fldData xml:space="preserve">ZQBKAHkATgBWAHQAdAB1ADIAegBnAFEALwBSAFgAQwBEADAAVQBMADIAQQBvAGwAVwBiAGMAQQB3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</w:fldData>
        </w:fldChar>
      </w:r>
      <w:ins w:id="79" w:author="kistlerk" w:date="2020-12-19T12:12:00Z">
        <w:r w:rsidR="00FF3D7B">
          <w:rPr>
            <w:color w:val="000000"/>
          </w:rPr>
          <w:instrText>ADDIN paperpile_citation &lt;clusterId&gt;H157U417K897O518&lt;/clusterId&gt;&lt;version&gt;0.6.9&lt;/version&gt;&lt;metadata&gt;&lt;citation&gt;&lt;id&gt;99FC0332E70111EAA7DB9E649D9F4BF5&lt;/id&gt;&lt;no_author/&gt;&lt;prefix/&gt;&lt;suffix/&gt;&lt;locator/&gt;&lt;locator_label&gt;page&lt;/locator_label&gt;&lt;/citation&gt;&lt;/metadata&gt; \* MERGEFORMAT</w:instrText>
        </w:r>
      </w:ins>
      <w:del w:id="80" w:author="kistlerk" w:date="2020-12-19T12:12:00Z">
        <w:r w:rsidDel="00FF3D7B">
          <w:rPr>
            <w:color w:val="000000"/>
          </w:rPr>
          <w:delInstrText xml:space="preserve"> HYPERLINK "https://paperpile.com/c/XP3jQC/YPRA" \h </w:delInstrText>
        </w:r>
      </w:del>
      <w:ins w:id="81" w:author="kistlerk" w:date="2020-12-19T12:12:00Z">
        <w:r w:rsidR="00FF3D7B">
          <w:rPr>
            <w:color w:val="000000"/>
          </w:rPr>
        </w:r>
      </w:ins>
      <w:r>
        <w:rPr>
          <w:color w:val="000000"/>
        </w:rPr>
        <w:fldChar w:fldCharType="separate"/>
      </w:r>
      <w:ins w:id="82" w:author="kistlerk" w:date="2020-12-19T12:12:00Z">
        <w:r w:rsidR="00FF3D7B">
          <w:rPr>
            <w:noProof/>
            <w:color w:val="000000"/>
          </w:rPr>
          <w:t>(Chibo and Birch 2006)</w:t>
        </w:r>
      </w:ins>
      <w:del w:id="83" w:author="kistlerk" w:date="2020-12-19T12:12:00Z">
        <w:r w:rsidDel="00FF3D7B">
          <w:rPr>
            <w:noProof/>
            <w:color w:val="000000"/>
          </w:rPr>
          <w:delText>(Chibo and Birch 2006)</w:delText>
        </w:r>
      </w:del>
      <w:r>
        <w:rPr>
          <w:color w:val="000000"/>
        </w:rPr>
        <w:fldChar w:fldCharType="end"/>
      </w:r>
      <w:r>
        <w:t xml:space="preserve">. Additionally, two genetically distinct groupings (each of which include multiple of the aforementioned 8 genotypes) of OC43 viruses have been shown to alternate in prevalence within a Japanese community, meaning that the majority of OC43 infections are caused by one group for about 2-4 years at which point the other group begins to account for the bulk of infections. It has been suggested that antigenic differences between these groups contribute to this epidemic switching </w:t>
      </w:r>
      <w:r>
        <w:rPr>
          <w:color w:val="000000"/>
        </w:rPr>
        <w:fldChar w:fldCharType="begin" w:fldLock="1">
          <w:fldData xml:space="preserve">ZQBKAHkAVgBWAC8AOQB1ADIAegBnAFMAZgBoAFgAQwB3AEIAWQBwAEUATgBvAFUASgBWAEYAUwBn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</w:fldData>
        </w:fldChar>
      </w:r>
      <w:ins w:id="84" w:author="kistlerk" w:date="2020-12-19T12:12:00Z">
        <w:r w:rsidR="00FF3D7B">
          <w:rPr>
            <w:color w:val="000000"/>
          </w:rPr>
          <w:instrText>ADDIN paperpile_citation &lt;clusterId&gt;A284O541D832H655&lt;/clusterId&gt;&lt;version&gt;0.6.9&lt;/version&gt;&lt;metadata&gt;&lt;citation&gt;&lt;id&gt;09972FCEF6BA11EAA30DAB56510204A5&lt;/id&gt;&lt;no_author/&gt;&lt;prefix/&gt;&lt;suffix/&gt;&lt;locator/&gt;&lt;locator_label&gt;page&lt;/locator_label&gt;&lt;/citation&gt;&lt;/metadata&gt; \* MERGEFORMAT</w:instrText>
        </w:r>
      </w:ins>
      <w:del w:id="85" w:author="kistlerk" w:date="2020-12-19T12:12:00Z">
        <w:r w:rsidDel="00FF3D7B">
          <w:rPr>
            <w:color w:val="000000"/>
          </w:rPr>
          <w:delInstrText xml:space="preserve"> HYPERLINK "https://paperpile.com/c/XP3jQC/XLEo" \h </w:delInstrText>
        </w:r>
      </w:del>
      <w:ins w:id="86" w:author="kistlerk" w:date="2020-12-19T12:12:00Z">
        <w:r w:rsidR="00FF3D7B">
          <w:rPr>
            <w:color w:val="000000"/>
          </w:rPr>
        </w:r>
      </w:ins>
      <w:r>
        <w:rPr>
          <w:color w:val="000000"/>
        </w:rPr>
        <w:fldChar w:fldCharType="separate"/>
      </w:r>
      <w:ins w:id="87" w:author="kistlerk" w:date="2020-12-19T12:12:00Z">
        <w:r w:rsidR="00FF3D7B">
          <w:rPr>
            <w:noProof/>
            <w:color w:val="000000"/>
          </w:rPr>
          <w:t>(Komabayashi et al. 2020)</w:t>
        </w:r>
      </w:ins>
      <w:del w:id="88" w:author="kistlerk" w:date="2020-12-19T12:12:00Z">
        <w:r w:rsidDel="00FF3D7B">
          <w:rPr>
            <w:noProof/>
            <w:color w:val="000000"/>
          </w:rPr>
          <w:delText>(Komabayashi et al. 2020)</w:delText>
        </w:r>
      </w:del>
      <w:r>
        <w:rPr>
          <w:color w:val="000000"/>
        </w:rPr>
        <w:fldChar w:fldCharType="end"/>
      </w:r>
      <w:r>
        <w:t>.</w:t>
      </w:r>
      <w:ins w:id="89" w:author="kistlerk" w:date="2020-12-29T12:20:00Z">
        <w:r w:rsidR="00FF514A">
          <w:t xml:space="preserve"> </w:t>
        </w:r>
      </w:ins>
    </w:p>
    <w:p w:rsidR="008812F8" w:rsidRDefault="008812F8">
      <w:pPr>
        <w:rPr>
          <w:ins w:id="90" w:author="kistlerk" w:date="2020-12-29T12:25:00Z"/>
        </w:rPr>
      </w:pPr>
    </w:p>
    <w:p w:rsidR="002D395D" w:rsidRDefault="00FF514A">
      <w:ins w:id="91" w:author="kistlerk" w:date="2020-12-29T12:20:00Z">
        <w:r>
          <w:t>However, a similar surveillance of the NL63 genotypes circulating in Kilifi</w:t>
        </w:r>
      </w:ins>
      <w:ins w:id="92" w:author="kistlerk" w:date="2020-12-29T12:23:00Z">
        <w:r>
          <w:t xml:space="preserve">, </w:t>
        </w:r>
      </w:ins>
      <w:ins w:id="93" w:author="kistlerk" w:date="2020-12-29T12:20:00Z">
        <w:r>
          <w:t>Kenya</w:t>
        </w:r>
      </w:ins>
      <w:ins w:id="94" w:author="kistlerk" w:date="2020-12-29T12:23:00Z">
        <w:r>
          <w:t xml:space="preserve"> found that NL63 genotypes persist for relatively long periods of time, </w:t>
        </w:r>
      </w:ins>
      <w:ins w:id="95" w:author="kistlerk" w:date="2020-12-29T12:24:00Z">
        <w:r>
          <w:t xml:space="preserve">that people become </w:t>
        </w:r>
        <w:proofErr w:type="spellStart"/>
        <w:r>
          <w:t>reinfected</w:t>
        </w:r>
        <w:proofErr w:type="spellEnd"/>
        <w:r>
          <w:t xml:space="preserve"> by the </w:t>
        </w:r>
        <w:r>
          <w:lastRenderedPageBreak/>
          <w:t xml:space="preserve">same genotype, and that reinfections are often enhanced by prior infection </w:t>
        </w:r>
      </w:ins>
      <w:ins w:id="96" w:author="kistlerk" w:date="2020-12-29T12:25:00Z">
        <w:r>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instrText>ADDIN paperpile_citation &lt;clusterId&gt;U318I386X976B769&lt;/clusterId&gt;&lt;version&gt;0.6.9&lt;/version&gt;&lt;metadata&gt;&lt;citation&gt;&lt;id&gt;9ae187e9-d6be-43a8-b894-2996aeda5508&lt;/id&gt;&lt;no_author/&gt;&lt;prefix/&gt;&lt;suffix/&gt;&lt;locator/&gt;&lt;locator_label&gt;page&lt;/locator_label&gt;&lt;/citation&gt;&lt;/metadata&gt; \* MERGEFORMAT</w:instrText>
        </w:r>
      </w:ins>
      <w:r>
        <w:fldChar w:fldCharType="separate"/>
      </w:r>
      <w:ins w:id="97" w:author="kistlerk" w:date="2020-12-29T12:25:00Z">
        <w:r>
          <w:rPr>
            <w:noProof/>
          </w:rPr>
          <w:t>(Kiyuka et al. 2018)</w:t>
        </w:r>
        <w:r>
          <w:fldChar w:fldCharType="end"/>
        </w:r>
        <w:r>
          <w:t>.</w:t>
        </w:r>
      </w:ins>
      <w:ins w:id="98" w:author="kistlerk" w:date="2020-12-29T12:23:00Z">
        <w:r>
          <w:t xml:space="preserve"> </w:t>
        </w:r>
      </w:ins>
      <w:ins w:id="99" w:author="kistlerk" w:date="2020-12-29T12:27:00Z">
        <w:r w:rsidR="008812F8">
          <w:t xml:space="preserve">These findings are </w:t>
        </w:r>
      </w:ins>
      <w:ins w:id="100" w:author="kistlerk" w:date="2020-12-29T12:28:00Z">
        <w:r w:rsidR="008812F8">
          <w:t xml:space="preserve">inconsistent with antigenic </w:t>
        </w:r>
      </w:ins>
      <w:ins w:id="101" w:author="kistlerk" w:date="2020-12-29T12:29:00Z">
        <w:r w:rsidR="008812F8">
          <w:t>evolution in NL63</w:t>
        </w:r>
      </w:ins>
      <w:ins w:id="102" w:author="kistlerk" w:date="2020-12-29T12:28:00Z">
        <w:r w:rsidR="008812F8">
          <w:t>.</w:t>
        </w:r>
      </w:ins>
      <w:ins w:id="103" w:author="kistlerk" w:date="2020-12-29T12:25:00Z">
        <w:r w:rsidR="008812F8">
          <w:t xml:space="preserve"> </w:t>
        </w:r>
      </w:ins>
    </w:p>
    <w:p w:rsidR="002D395D" w:rsidRDefault="002D395D"/>
    <w:p w:rsidR="002D395D" w:rsidRDefault="00104672">
      <w:r>
        <w:t xml:space="preserve">Here, we use a variety of computational approaches to detect adaptive evolution in spike and comparator proteins in </w:t>
      </w:r>
      <w:proofErr w:type="spellStart"/>
      <w:r>
        <w:t>HCoVs</w:t>
      </w:r>
      <w:proofErr w:type="spellEnd"/>
      <w:r>
        <w:t xml:space="preserve">. These methods were designed as improvements to </w:t>
      </w:r>
      <w:proofErr w:type="spellStart"/>
      <w:r>
        <w:rPr>
          <w:i/>
        </w:rPr>
        <w:t>dN</w:t>
      </w:r>
      <w:proofErr w:type="spellEnd"/>
      <w:r>
        <w:rPr>
          <w:i/>
        </w:rPr>
        <w:t>/</w:t>
      </w:r>
      <w:proofErr w:type="spellStart"/>
      <w:r>
        <w:rPr>
          <w:i/>
        </w:rPr>
        <w:t>dS</w:t>
      </w:r>
      <w:proofErr w:type="spellEnd"/>
      <w:r>
        <w:t xml:space="preserve"> with the intention of identifying </w:t>
      </w:r>
      <w:del w:id="104" w:author="kistlerk" w:date="2020-12-31T09:48:00Z">
        <w:r w:rsidDel="00B84EE1">
          <w:delText>positive selection</w:delText>
        </w:r>
      </w:del>
      <w:ins w:id="105" w:author="kistlerk" w:date="2020-12-31T09:48:00Z">
        <w:r w:rsidR="00B84EE1">
          <w:t>adaptive substitutions</w:t>
        </w:r>
      </w:ins>
      <w:r>
        <w:t xml:space="preserve"> within a serially-sampled RNA virus population. We focus on the seasonal </w:t>
      </w:r>
      <w:proofErr w:type="spellStart"/>
      <w:r>
        <w:t>HCoVs</w:t>
      </w:r>
      <w:proofErr w:type="spellEnd"/>
      <w:r>
        <w:t xml:space="preserve"> that have been continually circulating in humans: OC43, 229E, HKU1 and NL63. Our analyses of nonsynonymous divergence, rate of adaptive substitutions, and Time to Most Recent Ancestor (TMRCA) provide evidence that the spike protein of OC43 and 229E is under positive selection. Though we conduct these analyses on HKU1 and NL63, we do not observe evidence for adaptive evolution in the spike protein of these viruses. For HKU1, there is not enough longitudinal sequencing data available for us to confidently make conclusions as to whether or not this lack of evidence reflects an actual lack of adaptive evolution.</w:t>
      </w:r>
    </w:p>
    <w:p w:rsidR="002D395D" w:rsidRDefault="002D395D"/>
    <w:p w:rsidR="002D395D" w:rsidRDefault="00104672">
      <w:pPr>
        <w:rPr>
          <w:b/>
          <w:sz w:val="24"/>
          <w:szCs w:val="24"/>
        </w:rPr>
      </w:pPr>
      <w:r>
        <w:rPr>
          <w:b/>
          <w:sz w:val="24"/>
          <w:szCs w:val="24"/>
        </w:rPr>
        <w:t>Results</w:t>
      </w:r>
    </w:p>
    <w:p w:rsidR="00F26F55" w:rsidRPr="00F26F55" w:rsidRDefault="00F26F55">
      <w:pPr>
        <w:rPr>
          <w:ins w:id="106" w:author="kistlerk" w:date="2020-12-21T14:55:00Z"/>
          <w:i/>
          <w:rPrChange w:id="107" w:author="kistlerk" w:date="2020-12-21T14:55:00Z">
            <w:rPr>
              <w:ins w:id="108" w:author="kistlerk" w:date="2020-12-21T14:55:00Z"/>
            </w:rPr>
          </w:rPrChange>
        </w:rPr>
      </w:pPr>
      <w:ins w:id="109" w:author="kistlerk" w:date="2020-12-21T14:55:00Z">
        <w:r>
          <w:rPr>
            <w:i/>
          </w:rPr>
          <w:t xml:space="preserve">Phylogenetic </w:t>
        </w:r>
      </w:ins>
      <w:ins w:id="110" w:author="kistlerk" w:date="2020-12-21T14:56:00Z">
        <w:r>
          <w:rPr>
            <w:i/>
          </w:rPr>
          <w:t>consideration</w:t>
        </w:r>
      </w:ins>
      <w:ins w:id="111" w:author="kistlerk" w:date="2020-12-21T14:55:00Z">
        <w:r>
          <w:rPr>
            <w:i/>
          </w:rPr>
          <w:t xml:space="preserve"> of viral diversity and recombination</w:t>
        </w:r>
      </w:ins>
      <w:ins w:id="112" w:author="kistlerk" w:date="2020-12-24T10:17:00Z">
        <w:r w:rsidR="008E023D">
          <w:rPr>
            <w:i/>
          </w:rPr>
          <w:t xml:space="preserve"> in OC43 and 229E</w:t>
        </w:r>
      </w:ins>
    </w:p>
    <w:p w:rsidR="002D395D" w:rsidRDefault="00104672">
      <w:r>
        <w:t xml:space="preserve">We constructed time-resolved phylogenies of the OC43 and 229E using publicly accessible sequenced isolates. A cursory look at these trees confirms previous reports that substantial diversity exists within each viral species </w:t>
      </w:r>
      <w:r>
        <w:rPr>
          <w:color w:val="000000"/>
        </w:rPr>
        <w:fldChar w:fldCharType="begin" w:fldLock="1">
          <w:fldData xml:space="preserve">ZQBKAHoATgBXAG8AdAB1ADIAegBxAGEAZgBoAFgAQwB3AEIAeQAwAGcATwBtAFEAdQBwAEkARgBp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</w:fldData>
        </w:fldChar>
      </w:r>
      <w:ins w:id="113" w:author="kistlerk" w:date="2020-12-19T12:12:00Z">
        <w:r w:rsidR="00FF3D7B">
          <w:rPr>
            <w:color w:val="000000"/>
          </w:rPr>
          <w:instrText>ADDIN paperpile_citation &lt;clusterId&gt;N996A353W743U447&lt;/clusterId&gt;&lt;version&gt;0.6.9&lt;/version&gt;&lt;metadata&gt;&lt;citation&gt;&lt;id&gt;8D9B1B46F6BA11EA82F19E649D9F4BF5&lt;/id&gt;&lt;no_author/&gt;&lt;prefix/&gt;&lt;suffix/&gt;&lt;locator/&gt;&lt;locator_label&gt;page&lt;/locator_label&gt;&lt;/citation&gt;&lt;citation&gt;&lt;id&gt;09972FCEF6BA11EAA30DAB56510204A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14" w:author="kistlerk" w:date="2020-12-19T12:12:00Z">
        <w:r w:rsidDel="00FF3D7B">
          <w:rPr>
            <w:color w:val="000000"/>
          </w:rPr>
          <w:delInstrText xml:space="preserve"> HYPERLINK "https://paperpile.com/c/XP3jQC/PxoP+XLEo+vLU9" \h </w:delInstrText>
        </w:r>
      </w:del>
      <w:ins w:id="115" w:author="kistlerk" w:date="2020-12-19T12:12:00Z">
        <w:r w:rsidR="00FF3D7B">
          <w:rPr>
            <w:color w:val="000000"/>
          </w:rPr>
        </w:r>
      </w:ins>
      <w:r>
        <w:rPr>
          <w:color w:val="000000"/>
        </w:rPr>
        <w:fldChar w:fldCharType="separate"/>
      </w:r>
      <w:ins w:id="116" w:author="kistlerk" w:date="2020-12-29T17:10:00Z">
        <w:r w:rsidR="006D608A">
          <w:rPr>
            <w:noProof/>
            <w:color w:val="000000"/>
          </w:rPr>
          <w:t>(Y. Zhang et al. 2015; Komabayashi et al. 2020; Lau et al. 2011)</w:t>
        </w:r>
      </w:ins>
      <w:del w:id="117" w:author="kistlerk" w:date="2020-12-19T12:12:00Z">
        <w:r w:rsidDel="00FF3D7B">
          <w:rPr>
            <w:noProof/>
            <w:color w:val="000000"/>
          </w:rPr>
          <w:delText>(Zhang et al. 2015; Komabayashi et al. 2020; Lau et al. 2011)</w:delText>
        </w:r>
      </w:del>
      <w:r>
        <w:rPr>
          <w:color w:val="000000"/>
        </w:rPr>
        <w:fldChar w:fldCharType="end"/>
      </w:r>
      <w:r>
        <w:t>.</w:t>
      </w:r>
      <w:ins w:id="118" w:author="kistlerk" w:date="2020-12-29T12:49:00Z">
        <w:r w:rsidR="00C75088">
          <w:t xml:space="preserve"> Additionally,</w:t>
        </w:r>
      </w:ins>
      <w:ins w:id="119" w:author="kistlerk" w:date="2020-12-29T13:55:00Z">
        <w:r w:rsidR="00C75088">
          <w:t xml:space="preserve"> </w:t>
        </w:r>
      </w:ins>
      <w:ins w:id="120" w:author="kistlerk" w:date="2020-12-29T13:56:00Z">
        <w:r w:rsidR="00B5781E">
          <w:t>the tree</w:t>
        </w:r>
      </w:ins>
      <w:ins w:id="121" w:author="kistlerk" w:date="2020-12-29T14:01:00Z">
        <w:r w:rsidR="00B5781E">
          <w:t>s</w:t>
        </w:r>
      </w:ins>
      <w:ins w:id="122" w:author="kistlerk" w:date="2020-12-29T13:56:00Z">
        <w:r w:rsidR="00B5781E">
          <w:t xml:space="preserve"> form </w:t>
        </w:r>
      </w:ins>
      <w:ins w:id="123" w:author="kistlerk" w:date="2020-12-29T14:01:00Z">
        <w:r w:rsidR="00B5781E">
          <w:t>l</w:t>
        </w:r>
      </w:ins>
      <w:ins w:id="124" w:author="kistlerk" w:date="2020-12-29T13:56:00Z">
        <w:r w:rsidR="00B5781E">
          <w:t>adder-like topolog</w:t>
        </w:r>
      </w:ins>
      <w:ins w:id="125" w:author="kistlerk" w:date="2020-12-29T14:01:00Z">
        <w:r w:rsidR="00B5781E">
          <w:t>ies</w:t>
        </w:r>
      </w:ins>
      <w:ins w:id="126" w:author="kistlerk" w:date="2020-12-29T13:56:00Z">
        <w:r w:rsidR="00B5781E">
          <w:t xml:space="preserve"> with isolate tips </w:t>
        </w:r>
      </w:ins>
      <w:ins w:id="127" w:author="kistlerk" w:date="2020-12-29T13:58:00Z">
        <w:r w:rsidR="00B5781E">
          <w:t xml:space="preserve">arranged into temporal clusters rather than geographic clusters, indicating </w:t>
        </w:r>
      </w:ins>
      <w:ins w:id="128" w:author="kistlerk" w:date="2020-12-29T14:00:00Z">
        <w:r w:rsidR="00B5781E">
          <w:t>a</w:t>
        </w:r>
      </w:ins>
      <w:ins w:id="129" w:author="kistlerk" w:date="2020-12-29T14:02:00Z">
        <w:r w:rsidR="00B5781E">
          <w:t xml:space="preserve"> single</w:t>
        </w:r>
      </w:ins>
      <w:ins w:id="130" w:author="kistlerk" w:date="2020-12-29T14:00:00Z">
        <w:r w:rsidR="00B5781E">
          <w:t xml:space="preserve"> global population</w:t>
        </w:r>
      </w:ins>
      <w:ins w:id="131" w:author="kistlerk" w:date="2020-12-29T14:02:00Z">
        <w:r w:rsidR="00B5781E">
          <w:t xml:space="preserve"> rather than geographically-isolated populations of virus</w:t>
        </w:r>
      </w:ins>
      <w:ins w:id="132" w:author="kistlerk" w:date="2020-12-29T12:49:00Z">
        <w:r w:rsidR="00C75088">
          <w:t>.</w:t>
        </w:r>
      </w:ins>
      <w:r>
        <w:t xml:space="preserve"> The phylogeny of OC43 bifurcates immediately from the root (Fig</w:t>
      </w:r>
      <w:ins w:id="133" w:author="kistlerk [2]" w:date="2020-12-18T16:04:00Z">
        <w:r w:rsidR="004F4892">
          <w:t>ure</w:t>
        </w:r>
      </w:ins>
      <w:del w:id="134" w:author="kistlerk [2]" w:date="2020-12-18T16:03:00Z">
        <w:r w:rsidDel="004F4892">
          <w:delText>.</w:delText>
        </w:r>
      </w:del>
      <w:r>
        <w:t xml:space="preserve"> 1), indicating that OC43 consists of multiple, co-evolving lineages. Because of the distinct evolutionary histories, it is appropriate to conduct phylogenetic analyses separately for each lineage. We have arbitrarily labeled these lineages ‘A’ and ‘B’ (Fig</w:t>
      </w:r>
      <w:ins w:id="135" w:author="kistlerk [2]" w:date="2020-12-18T16:03:00Z">
        <w:r w:rsidR="004F4892">
          <w:t>ure</w:t>
        </w:r>
      </w:ins>
      <w:del w:id="136" w:author="kistlerk [2]" w:date="2020-12-18T16:03:00Z">
        <w:r w:rsidDel="004F4892">
          <w:delText>.</w:delText>
        </w:r>
      </w:del>
      <w:r>
        <w:t xml:space="preserve"> 1).</w:t>
      </w:r>
    </w:p>
    <w:p w:rsidR="002D395D" w:rsidRDefault="002D395D"/>
    <w:p w:rsidR="00196C53" w:rsidRDefault="00104672">
      <w:pPr>
        <w:rPr>
          <w:ins w:id="137" w:author="kistlerk" w:date="2020-12-21T12:56:00Z"/>
        </w:rPr>
      </w:pPr>
      <w:r>
        <w:t xml:space="preserve">Because recombination is common amongst coronaviruses </w:t>
      </w:r>
      <w:r>
        <w:rPr>
          <w:color w:val="000000"/>
        </w:rPr>
        <w:fldChar w:fldCharType="begin" w:fldLock="1">
          <w:fldData xml:space="preserve">ZQBKAHoATgBXAHUAdAB1AEgARABlAFcAZgBoAFYAQwBQADQASQBZAFUATABXAEsAZABXAGMAQQBJ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</w:fldData>
        </w:fldChar>
      </w:r>
      <w:ins w:id="138" w:author="kistlerk" w:date="2020-12-19T12:12:00Z">
        <w:r w:rsidR="00FF3D7B">
          <w:rPr>
            <w:color w:val="000000"/>
          </w:rPr>
          <w:instrText>ADDIN paperpile_citation &lt;clusterId&gt;N345B623X183U796&lt;/clusterId&gt;&lt;version&gt;0.6.9&lt;/version&gt;&lt;metadata&gt;&lt;citation&gt;&lt;id&gt;4DA11FECE4AC11EABDCE9E649D9F4BF5&lt;/id&gt;&lt;no_author/&gt;&lt;prefix/&gt;&lt;suffix/&gt;&lt;locator/&gt;&lt;locator_label&gt;page&lt;/locator_label&gt;&lt;/citation&gt;&lt;citation&gt;&lt;id&gt;4822D3B4F6C511EA9C7D9E649D9F4BF5&lt;/id&gt;&lt;no_author/&gt;&lt;prefix/&gt;&lt;suffix/&gt;&lt;locator/&gt;&lt;locator_label&gt;page&lt;/locator_label&gt;&lt;/citation&gt;&lt;citation&gt;&lt;id&gt;C37B0F6CF6C111EA92839E649D9F4BF5&lt;/id&gt;&lt;no_author/&gt;&lt;prefix/&gt;&lt;suffix/&gt;&lt;locator/&gt;&lt;locator_label&gt;page&lt;/locator_label&gt;&lt;/citation&gt;&lt;/metadata&gt; \* MERGEFORMAT</w:instrText>
        </w:r>
      </w:ins>
      <w:del w:id="139" w:author="kistlerk" w:date="2020-12-19T12:12:00Z">
        <w:r w:rsidDel="00FF3D7B">
          <w:rPr>
            <w:color w:val="000000"/>
          </w:rPr>
          <w:delInstrText xml:space="preserve"> HYPERLINK "https://paperpile.com/c/XP3jQC/Kbjg+0LG6+vLU9" \h </w:delInstrText>
        </w:r>
      </w:del>
      <w:ins w:id="140" w:author="kistlerk" w:date="2020-12-19T12:12:00Z">
        <w:r w:rsidR="00FF3D7B">
          <w:rPr>
            <w:color w:val="000000"/>
          </w:rPr>
        </w:r>
      </w:ins>
      <w:r>
        <w:rPr>
          <w:color w:val="000000"/>
        </w:rPr>
        <w:fldChar w:fldCharType="separate"/>
      </w:r>
      <w:ins w:id="141" w:author="kistlerk" w:date="2020-12-19T12:12:00Z">
        <w:r w:rsidR="00FF3D7B">
          <w:rPr>
            <w:noProof/>
            <w:color w:val="000000"/>
          </w:rPr>
          <w:t>(Pasternak, Spaan, and Snijder 2006; Hon et al. 2008; Lau et al. 2011)</w:t>
        </w:r>
      </w:ins>
      <w:del w:id="142" w:author="kistlerk" w:date="2020-12-19T12:12:00Z">
        <w:r w:rsidDel="00FF3D7B">
          <w:rPr>
            <w:noProof/>
            <w:color w:val="000000"/>
          </w:rPr>
          <w:delText>(Pasternak, Spaan, and Snijder 2006; Hon et al. 2008; Lau et al. 2011)</w:delText>
        </w:r>
      </w:del>
      <w:r>
        <w:rPr>
          <w:color w:val="000000"/>
        </w:rPr>
        <w:fldChar w:fldCharType="end"/>
      </w:r>
      <w:r>
        <w:t xml:space="preserve">, we built separate phylogenies for each viral gene. In the absence of recombination, each tree should show the same evolutionary relationships between viral isolates. A dramatic difference in a given isolate’s position on one tree versus another is strongly indicative of recombination </w:t>
      </w:r>
      <w:r>
        <w:rPr>
          <w:color w:val="000000"/>
        </w:rPr>
        <w:fldChar w:fldCharType="begin" w:fldLock="1">
          <w:fldData xml:space="preserve">ZQBKAHkATgBWAGwAMQB2ADIAegBnAFcALwBTAHUARQBIAC8AbwBVAEsAWgBLAHMAegB3AEwARgBq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</w:fldData>
        </w:fldChar>
      </w:r>
      <w:ins w:id="143" w:author="kistlerk" w:date="2020-12-19T12:12:00Z">
        <w:r w:rsidR="00FF3D7B">
          <w:rPr>
            <w:color w:val="000000"/>
          </w:rPr>
          <w:instrText>ADDIN paperpile_citation &lt;clusterId&gt;B835H282D673B386&lt;/clusterId&gt;&lt;version&gt;0.6.9&lt;/version&gt;&lt;metadata&gt;&lt;citation&gt;&lt;id&gt;796F27B60B6E11EBA317AD509D9F4BF5&lt;/id&gt;&lt;no_author/&gt;&lt;prefix/&gt;&lt;suffix/&gt;&lt;locator/&gt;&lt;locator_label&gt;page&lt;/locator_label&gt;&lt;/citation&gt;&lt;/metadata&gt; \* MERGEFORMAT</w:instrText>
        </w:r>
      </w:ins>
      <w:del w:id="144" w:author="kistlerk" w:date="2020-12-19T12:12:00Z">
        <w:r w:rsidDel="00FF3D7B">
          <w:rPr>
            <w:color w:val="000000"/>
          </w:rPr>
          <w:delInstrText xml:space="preserve"> HYPERLINK "https://paperpile.com/c/XP3jQC/iO5A" \h </w:delInstrText>
        </w:r>
      </w:del>
      <w:ins w:id="145" w:author="kistlerk" w:date="2020-12-19T12:12:00Z">
        <w:r w:rsidR="00FF3D7B">
          <w:rPr>
            <w:color w:val="000000"/>
          </w:rPr>
        </w:r>
      </w:ins>
      <w:r>
        <w:rPr>
          <w:color w:val="000000"/>
        </w:rPr>
        <w:fldChar w:fldCharType="separate"/>
      </w:r>
      <w:ins w:id="146" w:author="kistlerk" w:date="2020-12-19T12:12:00Z">
        <w:r w:rsidR="00FF3D7B">
          <w:rPr>
            <w:noProof/>
            <w:color w:val="000000"/>
          </w:rPr>
          <w:t>(Kosakovsky Pond et al. 2006)</w:t>
        </w:r>
      </w:ins>
      <w:del w:id="147" w:author="kistlerk" w:date="2020-12-19T12:12:00Z">
        <w:r w:rsidDel="00FF3D7B">
          <w:rPr>
            <w:noProof/>
            <w:color w:val="000000"/>
          </w:rPr>
          <w:delText>(Kosakovsky Pond et al. 2006)</w:delText>
        </w:r>
      </w:del>
      <w:r>
        <w:rPr>
          <w:color w:val="000000"/>
        </w:rPr>
        <w:fldChar w:fldCharType="end"/>
      </w:r>
      <w:r>
        <w:t>. Comparing the RNA-dependent RNA polymerase (</w:t>
      </w:r>
      <w:proofErr w:type="spellStart"/>
      <w:r>
        <w:t>RdRp</w:t>
      </w:r>
      <w:proofErr w:type="spellEnd"/>
      <w:r>
        <w:t>) and spike trees reveals this pattern of recombination in some isolates (Fig</w:t>
      </w:r>
      <w:ins w:id="148" w:author="kistlerk [2]" w:date="2020-12-18T16:03:00Z">
        <w:r w:rsidR="004F4892">
          <w:t>ure</w:t>
        </w:r>
      </w:ins>
      <w:del w:id="149" w:author="kistlerk [2]" w:date="2020-12-18T16:03:00Z">
        <w:r w:rsidDel="004F4892">
          <w:delText>.</w:delText>
        </w:r>
      </w:del>
      <w:r>
        <w:t xml:space="preserve"> 1</w:t>
      </w:r>
      <w:ins w:id="150" w:author="kistlerk [2]" w:date="2020-12-18T16:03:00Z">
        <w:r w:rsidR="004F4892">
          <w:t>- figure</w:t>
        </w:r>
      </w:ins>
      <w:r>
        <w:t xml:space="preserve"> </w:t>
      </w:r>
      <w:del w:id="151" w:author="kistlerk [2]" w:date="2020-12-18T16:03:00Z">
        <w:r w:rsidDel="004F4892">
          <w:delText xml:space="preserve">Supplement </w:delText>
        </w:r>
      </w:del>
      <w:ins w:id="152" w:author="kistlerk [2]" w:date="2020-12-18T16:03:00Z">
        <w:r w:rsidR="004F4892">
          <w:t xml:space="preserve">supplement </w:t>
        </w:r>
      </w:ins>
      <w:r>
        <w:t>1A). A comparison of the trees of the S1 and S2 sub-domains of spike shows more limited evidence for intragenic recombination (Fig</w:t>
      </w:r>
      <w:ins w:id="153" w:author="kistlerk [2]" w:date="2020-12-18T16:03:00Z">
        <w:r w:rsidR="004F4892">
          <w:t>ure</w:t>
        </w:r>
      </w:ins>
      <w:del w:id="154" w:author="kistlerk [2]" w:date="2020-12-18T16:03:00Z">
        <w:r w:rsidDel="004F4892">
          <w:delText>.</w:delText>
        </w:r>
      </w:del>
      <w:r>
        <w:t xml:space="preserve"> 1</w:t>
      </w:r>
      <w:ins w:id="155" w:author="kistlerk [2]" w:date="2020-12-18T16:03:00Z">
        <w:r w:rsidR="004F4892">
          <w:t xml:space="preserve">-figure </w:t>
        </w:r>
      </w:ins>
      <w:del w:id="156" w:author="kistlerk [2]" w:date="2020-12-18T16:03:00Z">
        <w:r w:rsidDel="004F4892">
          <w:delText xml:space="preserve"> </w:delText>
        </w:r>
      </w:del>
      <w:ins w:id="157" w:author="kistlerk [2]" w:date="2020-12-18T16:03:00Z">
        <w:r w:rsidR="004F4892">
          <w:t>s</w:t>
        </w:r>
      </w:ins>
      <w:del w:id="158" w:author="kistlerk [2]" w:date="2020-12-18T16:03:00Z">
        <w:r w:rsidDel="004F4892">
          <w:delText>S</w:delText>
        </w:r>
      </w:del>
      <w:r>
        <w:t>upplement 1B), which is consistent with the fact that the distance between two genetic loci is inversely-related to the chance that these loci remain linked during a recombination event.</w:t>
      </w:r>
      <w:ins w:id="159" w:author="kistlerk" w:date="2020-12-19T12:48:00Z">
        <w:r w:rsidR="007F289C">
          <w:t xml:space="preserve"> </w:t>
        </w:r>
      </w:ins>
      <w:del w:id="160" w:author="kistlerk" w:date="2020-12-19T12:48:00Z">
        <w:r w:rsidDel="007F289C">
          <w:delText xml:space="preserve"> </w:delText>
        </w:r>
      </w:del>
      <w:r>
        <w:t>Though intragenic recombination likely does occur occasionally, analyzing genes, rather than isolates, greatly reduces the contribution of recombination to genetic variation in our analyses.</w:t>
      </w:r>
    </w:p>
    <w:p w:rsidR="00196C53" w:rsidRDefault="00196C53">
      <w:pPr>
        <w:rPr>
          <w:ins w:id="161" w:author="kistlerk" w:date="2020-12-21T13:00:00Z"/>
        </w:rPr>
      </w:pPr>
    </w:p>
    <w:p w:rsidR="003D7B9A" w:rsidRDefault="00FB4503">
      <w:pPr>
        <w:rPr>
          <w:ins w:id="162" w:author="kistlerk" w:date="2020-12-24T10:26:00Z"/>
        </w:rPr>
      </w:pPr>
      <w:ins w:id="163" w:author="kistlerk" w:date="2020-12-21T13:01:00Z">
        <w:r>
          <w:t xml:space="preserve">Thus, </w:t>
        </w:r>
      </w:ins>
      <w:ins w:id="164" w:author="kistlerk" w:date="2020-12-21T13:04:00Z">
        <w:r>
          <w:t>in all of our analyses, we use</w:t>
        </w:r>
      </w:ins>
      <w:ins w:id="165" w:author="kistlerk" w:date="2020-12-21T13:01:00Z">
        <w:r>
          <w:t xml:space="preserve"> alignments and phylogenies of </w:t>
        </w:r>
      </w:ins>
      <w:ins w:id="166" w:author="kistlerk" w:date="2020-12-21T13:03:00Z">
        <w:r>
          <w:t xml:space="preserve">sequences of </w:t>
        </w:r>
      </w:ins>
      <w:ins w:id="167" w:author="kistlerk" w:date="2020-12-21T13:01:00Z">
        <w:r>
          <w:t>single gene</w:t>
        </w:r>
      </w:ins>
      <w:ins w:id="168" w:author="kistlerk" w:date="2020-12-21T13:02:00Z">
        <w:r>
          <w:t>s</w:t>
        </w:r>
      </w:ins>
      <w:ins w:id="169" w:author="kistlerk" w:date="2020-12-21T13:01:00Z">
        <w:r>
          <w:t xml:space="preserve"> (or genomic regions)</w:t>
        </w:r>
      </w:ins>
      <w:ins w:id="170" w:author="kistlerk" w:date="2020-12-21T13:03:00Z">
        <w:r>
          <w:t xml:space="preserve"> rather than whole genome sequences of isolates. We designate the</w:t>
        </w:r>
      </w:ins>
      <w:del w:id="171" w:author="kistlerk" w:date="2020-12-21T12:56:00Z">
        <w:r w:rsidR="00104672" w:rsidDel="00196C53">
          <w:delText xml:space="preserve"> </w:delText>
        </w:r>
      </w:del>
      <w:del w:id="172" w:author="kistlerk" w:date="2020-12-21T13:00:00Z">
        <w:r w:rsidR="00104672" w:rsidDel="00196C53">
          <w:delText>Because of this, we</w:delText>
        </w:r>
      </w:del>
      <w:del w:id="173" w:author="kistlerk" w:date="2020-12-21T13:03:00Z">
        <w:r w:rsidR="00104672" w:rsidDel="00FB4503">
          <w:delText xml:space="preserve"> designate the</w:delText>
        </w:r>
      </w:del>
      <w:r w:rsidR="00104672">
        <w:t xml:space="preserve"> lineage of </w:t>
      </w:r>
      <w:del w:id="174" w:author="kistlerk" w:date="2020-12-21T13:02:00Z">
        <w:r w:rsidR="00104672" w:rsidDel="00FB4503">
          <w:delText xml:space="preserve">each </w:delText>
        </w:r>
      </w:del>
      <w:ins w:id="175" w:author="kistlerk" w:date="2020-12-21T13:02:00Z">
        <w:r>
          <w:t xml:space="preserve">those </w:t>
        </w:r>
      </w:ins>
      <w:r w:rsidR="00104672">
        <w:t>gene</w:t>
      </w:r>
      <w:ins w:id="176" w:author="kistlerk" w:date="2020-12-21T13:02:00Z">
        <w:r>
          <w:t>s (or genomic regions</w:t>
        </w:r>
      </w:ins>
      <w:ins w:id="177" w:author="kistlerk" w:date="2020-12-21T13:04:00Z">
        <w:r>
          <w:t xml:space="preserve">) </w:t>
        </w:r>
      </w:ins>
      <w:ins w:id="178" w:author="kistlerk" w:date="2020-12-21T13:05:00Z">
        <w:r>
          <w:t>based on the gene’s</w:t>
        </w:r>
      </w:ins>
      <w:del w:id="179" w:author="kistlerk" w:date="2020-12-21T13:04:00Z">
        <w:r w:rsidR="00104672" w:rsidDel="00FB4503">
          <w:delText xml:space="preserve"> separately, based on that gene’s</w:delText>
        </w:r>
      </w:del>
      <w:r w:rsidR="00104672">
        <w:t xml:space="preserve"> phylogeny. Though most </w:t>
      </w:r>
      <w:r w:rsidR="00104672">
        <w:lastRenderedPageBreak/>
        <w:t xml:space="preserve">isolates contain all genes from the same lineage, some isolates have, say, a lineage A spike gene and a lineage B </w:t>
      </w:r>
      <w:proofErr w:type="spellStart"/>
      <w:r w:rsidR="00104672">
        <w:t>RdRp</w:t>
      </w:r>
      <w:proofErr w:type="spellEnd"/>
      <w:r w:rsidR="00104672">
        <w:t xml:space="preserve"> gene. This</w:t>
      </w:r>
      <w:ins w:id="180" w:author="kistlerk" w:date="2020-12-21T12:55:00Z">
        <w:r w:rsidR="00196C53">
          <w:t xml:space="preserve"> strategy</w:t>
        </w:r>
      </w:ins>
      <w:r w:rsidR="00104672">
        <w:t xml:space="preserve"> allows us to consider the evolution of each gene separately, and interrogate the selective pressures acting on them. </w:t>
      </w:r>
    </w:p>
    <w:p w:rsidR="003D7B9A" w:rsidRDefault="003D7B9A">
      <w:pPr>
        <w:rPr>
          <w:ins w:id="181" w:author="kistlerk" w:date="2020-12-24T10:26:00Z"/>
        </w:rPr>
      </w:pPr>
    </w:p>
    <w:p w:rsidR="003D7B9A" w:rsidRDefault="002A77FE">
      <w:pPr>
        <w:rPr>
          <w:ins w:id="182" w:author="kistlerk" w:date="2020-12-24T10:26:00Z"/>
        </w:rPr>
      </w:pPr>
      <w:ins w:id="183" w:author="kistlerk" w:date="2020-12-24T10:35:00Z">
        <w:r>
          <w:t>It is worth noting that t</w:t>
        </w:r>
      </w:ins>
      <w:ins w:id="184" w:author="kistlerk" w:date="2020-12-24T10:32:00Z">
        <w:r>
          <w:t>he analyses we use</w:t>
        </w:r>
      </w:ins>
      <w:ins w:id="185" w:author="kistlerk" w:date="2020-12-24T10:35:00Z">
        <w:r>
          <w:t xml:space="preserve"> here</w:t>
        </w:r>
      </w:ins>
      <w:ins w:id="186" w:author="kistlerk" w:date="2020-12-24T10:32:00Z">
        <w:r>
          <w:t xml:space="preserve"> to detect adaptive evolution</w:t>
        </w:r>
      </w:ins>
      <w:ins w:id="187" w:author="kistlerk" w:date="2020-12-24T10:34:00Z">
        <w:r>
          <w:t xml:space="preserve"> </w:t>
        </w:r>
      </w:ins>
      <w:ins w:id="188" w:author="kistlerk" w:date="2020-12-24T10:33:00Z">
        <w:r>
          <w:t>canonically</w:t>
        </w:r>
      </w:ins>
      <w:ins w:id="189" w:author="kistlerk" w:date="2020-12-24T10:34:00Z">
        <w:r>
          <w:t xml:space="preserve"> </w:t>
        </w:r>
      </w:ins>
      <w:ins w:id="190" w:author="kistlerk" w:date="2020-12-24T10:36:00Z">
        <w:r>
          <w:t>presume</w:t>
        </w:r>
      </w:ins>
      <w:ins w:id="191" w:author="kistlerk" w:date="2020-12-24T10:34:00Z">
        <w:r>
          <w:t xml:space="preserve"> that selective pressures are acting on single nucleotide polymorphisms (SNPs)</w:t>
        </w:r>
      </w:ins>
      <w:ins w:id="192" w:author="kistlerk" w:date="2020-12-24T10:33:00Z">
        <w:r>
          <w:t>. However</w:t>
        </w:r>
      </w:ins>
      <w:ins w:id="193" w:author="kistlerk" w:date="2020-12-24T10:34:00Z">
        <w:r>
          <w:t>, it is possible that recombination also contributes to the genetic variation that is acted on by immune selection</w:t>
        </w:r>
      </w:ins>
      <w:ins w:id="194" w:author="kistlerk" w:date="2020-12-24T10:40:00Z">
        <w:r>
          <w:t>.</w:t>
        </w:r>
      </w:ins>
      <w:ins w:id="195" w:author="kistlerk" w:date="2020-12-24T10:45:00Z">
        <w:r w:rsidR="00052BA0">
          <w:t xml:space="preserve"> This would be most likely to occur if two closely-related genomes recombine, </w:t>
        </w:r>
      </w:ins>
      <w:ins w:id="196" w:author="kistlerk" w:date="2020-12-24T10:46:00Z">
        <w:r w:rsidR="00052BA0">
          <w:t>resulting in the introduction of a small amount of genetic diversity withou</w:t>
        </w:r>
      </w:ins>
      <w:ins w:id="197" w:author="kistlerk" w:date="2020-12-24T10:47:00Z">
        <w:r w:rsidR="00052BA0">
          <w:t>t disrupting</w:t>
        </w:r>
      </w:ins>
      <w:ins w:id="198" w:author="kistlerk" w:date="2020-12-24T10:46:00Z">
        <w:r w:rsidR="00052BA0">
          <w:t xml:space="preserve"> </w:t>
        </w:r>
      </w:ins>
      <w:ins w:id="199" w:author="kistlerk" w:date="2020-12-24T10:47:00Z">
        <w:r w:rsidR="00052BA0">
          <w:t>crucial functions</w:t>
        </w:r>
      </w:ins>
      <w:ins w:id="200" w:author="kistlerk" w:date="2020-12-24T10:40:00Z">
        <w:r>
          <w:t>.</w:t>
        </w:r>
      </w:ins>
      <w:ins w:id="201" w:author="kistlerk" w:date="2020-12-24T10:36:00Z">
        <w:r>
          <w:t xml:space="preserve"> </w:t>
        </w:r>
      </w:ins>
      <w:ins w:id="202" w:author="kistlerk" w:date="2020-12-24T10:37:00Z">
        <w:r>
          <w:t>Our analyses do not aim to determine the source of genetic variation (i.e. SNPs or recombination), but rather</w:t>
        </w:r>
      </w:ins>
      <w:ins w:id="203" w:author="kistlerk" w:date="2020-12-24T10:51:00Z">
        <w:r w:rsidR="00052BA0">
          <w:t xml:space="preserve"> focus on identifying if and how selection acts on this variation.</w:t>
        </w:r>
      </w:ins>
      <w:ins w:id="204" w:author="kistlerk" w:date="2020-12-24T10:37:00Z">
        <w:r>
          <w:t xml:space="preserve"> </w:t>
        </w:r>
      </w:ins>
    </w:p>
    <w:p w:rsidR="003D7B9A" w:rsidRDefault="003D7B9A">
      <w:pPr>
        <w:rPr>
          <w:ins w:id="205" w:author="kistlerk" w:date="2020-12-24T10:26:00Z"/>
        </w:rPr>
      </w:pPr>
    </w:p>
    <w:p w:rsidR="002D395D" w:rsidRDefault="00104672">
      <w:r>
        <w:t xml:space="preserve">Because of its essential role in viral replication and lack of antibody exposure, we expect </w:t>
      </w:r>
      <w:proofErr w:type="spellStart"/>
      <w:r>
        <w:t>RdRp</w:t>
      </w:r>
      <w:proofErr w:type="spellEnd"/>
      <w:r>
        <w:t xml:space="preserve"> to be under purifying selection to maintain its structure and function. If </w:t>
      </w:r>
      <w:proofErr w:type="spellStart"/>
      <w:r>
        <w:t>HCoVs</w:t>
      </w:r>
      <w:proofErr w:type="spellEnd"/>
      <w:r>
        <w:t xml:space="preserve"> evolve antigenically, we expect to see adaptive evolution in spike, and particularly in the S1 domain of Spike </w:t>
      </w:r>
      <w:r>
        <w:rPr>
          <w:color w:val="000000"/>
        </w:rPr>
        <w:fldChar w:fldCharType="begin" w:fldLock="1">
          <w:fldData xml:space="preserve">ZQBKAHoATgBXAGMAdQBTADIAMABhAFcALwBaAFcATQBXAGoAaQBrAGkARQBwAFcANABnADMAWQBv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</w:fldData>
        </w:fldChar>
      </w:r>
      <w:ins w:id="206" w:author="kistlerk" w:date="2020-12-19T12:12:00Z">
        <w:r w:rsidR="00FF3D7B">
          <w:rPr>
            <w:color w:val="000000"/>
          </w:rPr>
          <w:instrText>ADDIN paperpile_citation &lt;clusterId&gt;F416S763I154F767&lt;/clusterId&gt;&lt;version&gt;0.6.9&lt;/version&gt;&lt;metadata&gt;&lt;citation&gt;&lt;id&gt;4079AA54F6C311EA980CAB56510204A5&lt;/id&gt;&lt;no_author/&gt;&lt;prefix/&gt;&lt;suffix/&gt;&lt;locator/&gt;&lt;locator_label&gt;page&lt;/locator_label&gt;&lt;/citation&gt;&lt;citation&gt;&lt;id&gt;2F462A58F6C011EAB4B6AB56510204A5&lt;/id&gt;&lt;no_author/&gt;&lt;prefix/&gt;&lt;suffix/&gt;&lt;locator/&gt;&lt;locator_label&gt;page&lt;/locator_label&gt;&lt;/citation&gt;&lt;/metadata&gt; \* MERGEFORMAT</w:instrText>
        </w:r>
      </w:ins>
      <w:del w:id="207" w:author="kistlerk" w:date="2020-12-19T12:12:00Z">
        <w:r w:rsidDel="00FF3D7B">
          <w:rPr>
            <w:color w:val="000000"/>
          </w:rPr>
          <w:delInstrText xml:space="preserve"> HYPERLINK "https://paperpile.com/c/XP3jQC/U6B3+T0oG" \h </w:delInstrText>
        </w:r>
      </w:del>
      <w:ins w:id="208" w:author="kistlerk" w:date="2020-12-19T12:12:00Z">
        <w:r w:rsidR="00FF3D7B">
          <w:rPr>
            <w:color w:val="000000"/>
          </w:rPr>
        </w:r>
      </w:ins>
      <w:r>
        <w:rPr>
          <w:color w:val="000000"/>
        </w:rPr>
        <w:fldChar w:fldCharType="separate"/>
      </w:r>
      <w:ins w:id="209" w:author="kistlerk" w:date="2020-12-19T12:12:00Z">
        <w:r w:rsidR="00FF3D7B">
          <w:rPr>
            <w:noProof/>
            <w:color w:val="000000"/>
          </w:rPr>
          <w:t>(Hofmann et al. 2006; Hulswit et al. 2019)</w:t>
        </w:r>
      </w:ins>
      <w:del w:id="210" w:author="kistlerk" w:date="2020-12-19T12:12:00Z">
        <w:r w:rsidDel="00FF3D7B">
          <w:rPr>
            <w:noProof/>
            <w:color w:val="000000"/>
          </w:rPr>
          <w:delText>(Hofmann et al. 2006; Hulswit et al. 2019)</w:delText>
        </w:r>
      </w:del>
      <w:r>
        <w:rPr>
          <w:color w:val="000000"/>
        </w:rPr>
        <w:fldChar w:fldCharType="end"/>
      </w:r>
      <w:r>
        <w:t xml:space="preserve">, due to its exposed location at the virion’s surface and interaction with the host receptor. </w:t>
      </w:r>
    </w:p>
    <w:p w:rsidR="002D395D" w:rsidRDefault="002D395D">
      <w:pPr>
        <w:rPr>
          <w:ins w:id="211" w:author="kistlerk" w:date="2020-12-21T14:57:00Z"/>
        </w:rPr>
      </w:pPr>
    </w:p>
    <w:p w:rsidR="00F26F55" w:rsidRPr="00F26F55" w:rsidRDefault="00C83422">
      <w:pPr>
        <w:rPr>
          <w:i/>
          <w:rPrChange w:id="212" w:author="kistlerk" w:date="2020-12-21T14:57:00Z">
            <w:rPr/>
          </w:rPrChange>
        </w:rPr>
      </w:pPr>
      <w:ins w:id="213" w:author="kistlerk" w:date="2020-12-21T15:07:00Z">
        <w:r>
          <w:rPr>
            <w:i/>
          </w:rPr>
          <w:t>Phylogenetic inference of substitution prevalence within spike</w:t>
        </w:r>
      </w:ins>
    </w:p>
    <w:p w:rsidR="00F2281B" w:rsidRDefault="00104672">
      <w:pPr>
        <w:rPr>
          <w:ins w:id="214" w:author="kistlerk" w:date="2020-12-24T09:44:00Z"/>
        </w:rPr>
      </w:pPr>
      <w:r>
        <w:t xml:space="preserve">Using phylogenies constructed from the spike gene, we tallied the number of independent amino acid substitutions at each position within spike. The average number of </w:t>
      </w:r>
      <w:del w:id="215" w:author="kistlerk" w:date="2020-12-24T09:43:00Z">
        <w:r w:rsidDel="00901318">
          <w:delText xml:space="preserve">mutations </w:delText>
        </w:r>
      </w:del>
      <w:ins w:id="216" w:author="kistlerk" w:date="2020-12-24T09:43:00Z">
        <w:r w:rsidR="00901318">
          <w:t xml:space="preserve">substitutions </w:t>
        </w:r>
      </w:ins>
      <w:r>
        <w:t xml:space="preserve">per site is higher in S1 than S2 for </w:t>
      </w:r>
      <w:proofErr w:type="spellStart"/>
      <w:r>
        <w:t>HCoV</w:t>
      </w:r>
      <w:proofErr w:type="spellEnd"/>
      <w:r>
        <w:t xml:space="preserve"> lineages in OC43 and 229E (</w:t>
      </w:r>
      <w:del w:id="217" w:author="kistlerk [2]" w:date="2020-12-18T16:05:00Z">
        <w:r w:rsidDel="00A31B28">
          <w:delText>Fig</w:delText>
        </w:r>
      </w:del>
      <w:ins w:id="218" w:author="kistlerk [2]" w:date="2020-12-18T16:05:00Z">
        <w:r w:rsidR="00A31B28">
          <w:t>Figure</w:t>
        </w:r>
      </w:ins>
      <w:del w:id="219" w:author="kistlerk [2]" w:date="2020-12-18T16:05:00Z">
        <w:r w:rsidDel="00A31B28">
          <w:delText>.</w:delText>
        </w:r>
      </w:del>
      <w:r>
        <w:t xml:space="preserve"> 2A).</w:t>
      </w:r>
      <w:ins w:id="220" w:author="kistlerk" w:date="2020-12-29T17:02:00Z">
        <w:r w:rsidR="00A274D8">
          <w:t xml:space="preserve"> </w:t>
        </w:r>
      </w:ins>
      <w:ins w:id="221" w:author="kistlerk" w:date="2020-12-29T17:03:00Z">
        <w:r w:rsidR="00A274D8">
          <w:t xml:space="preserve">We focus on S1 rather than the </w:t>
        </w:r>
      </w:ins>
      <w:ins w:id="222" w:author="kistlerk" w:date="2020-12-29T17:04:00Z">
        <w:r w:rsidR="00A274D8">
          <w:t>Receptor-Binding Domain (</w:t>
        </w:r>
      </w:ins>
      <w:ins w:id="223" w:author="kistlerk" w:date="2020-12-29T17:03:00Z">
        <w:r w:rsidR="00A274D8">
          <w:t>RBD</w:t>
        </w:r>
      </w:ins>
      <w:ins w:id="224" w:author="kistlerk" w:date="2020-12-29T17:04:00Z">
        <w:r w:rsidR="00A274D8">
          <w:t>) within S1</w:t>
        </w:r>
      </w:ins>
      <w:ins w:id="225" w:author="kistlerk" w:date="2020-12-29T17:13:00Z">
        <w:r w:rsidR="003107D9">
          <w:t xml:space="preserve"> in our analyses</w:t>
        </w:r>
      </w:ins>
      <w:ins w:id="226" w:author="kistlerk" w:date="2020-12-29T17:04:00Z">
        <w:r w:rsidR="00A274D8">
          <w:t xml:space="preserve">, because </w:t>
        </w:r>
      </w:ins>
      <w:ins w:id="227" w:author="kistlerk" w:date="2020-12-29T17:06:00Z">
        <w:r w:rsidR="00A274D8">
          <w:t xml:space="preserve">it is known that neutralizing antibodies bind </w:t>
        </w:r>
      </w:ins>
      <w:ins w:id="228" w:author="kistlerk" w:date="2020-12-29T17:08:00Z">
        <w:r w:rsidR="006D608A">
          <w:t>to</w:t>
        </w:r>
      </w:ins>
      <w:ins w:id="229" w:author="kistlerk" w:date="2020-12-29T17:11:00Z">
        <w:r w:rsidR="006D608A">
          <w:t xml:space="preserve"> epitopes within</w:t>
        </w:r>
      </w:ins>
      <w:ins w:id="230" w:author="kistlerk" w:date="2020-12-29T17:06:00Z">
        <w:r w:rsidR="00A274D8">
          <w:t xml:space="preserve"> </w:t>
        </w:r>
      </w:ins>
      <w:ins w:id="231" w:author="kistlerk" w:date="2020-12-29T17:05:00Z">
        <w:r w:rsidR="00A274D8">
          <w:t xml:space="preserve">the N-Terminal Domain (NTD) </w:t>
        </w:r>
      </w:ins>
      <w:ins w:id="232" w:author="kistlerk" w:date="2020-12-29T17:08:00Z">
        <w:r w:rsidR="006D608A">
          <w:t xml:space="preserve">as well as the RBD </w:t>
        </w:r>
      </w:ins>
      <w:ins w:id="233" w:author="kistlerk" w:date="2020-12-29T17:05:00Z">
        <w:r w:rsidR="00A274D8">
          <w:t>of S1</w:t>
        </w:r>
      </w:ins>
      <w:ins w:id="234" w:author="kistlerk" w:date="2020-12-29T17:08:00Z">
        <w:r w:rsidR="006D608A">
          <w:t xml:space="preserve"> </w:t>
        </w:r>
      </w:ins>
      <w:ins w:id="235" w:author="kistlerk" w:date="2020-12-29T17:10:00Z">
        <w:r w:rsidR="006D608A">
          <w:fldChar w:fldCharType="begin" w:fldLock="1">
            <w:fldData xml:space="preserve">ZQBKAHoATgBXAG4AbAB2AEcAMABlAGUALwBTAG8ATgBBAFoAdQBaAEEAQwBxADYAagBqADYAcQBC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</w:fldData>
          </w:fldChar>
        </w:r>
        <w:r w:rsidR="006D608A">
          <w:instrText>ADDIN paperpile_citation &lt;clusterId&gt;O949B196X487V111&lt;/clusterId&gt;&lt;version&gt;0.6.9&lt;/version&gt;&lt;metadata&gt;&lt;citation&gt;&lt;id&gt;8a93b27e-1025-4143-b638-8e3cc953bc3c&lt;/id&gt;&lt;no_author/&gt;&lt;prefix/&gt;&lt;suffix/&gt;&lt;locator/&gt;&lt;locator_label&gt;page&lt;/locator_label&gt;&lt;/citation&gt;&lt;citation&gt;&lt;id&gt;f8cbeda8-5fd1-46d8-a654-9a1d39be078d&lt;/id&gt;&lt;no_author/&gt;&lt;prefix/&gt;&lt;suffix/&gt;&lt;locator/&gt;&lt;locator_label&gt;page&lt;/locator_label&gt;&lt;/citation&gt;&lt;citation&gt;&lt;id&gt;02dff9d8-887f-4122-a066-f1e1ada024bf&lt;/id&gt;&lt;no_author/&gt;&lt;prefix/&gt;&lt;suffix/&gt;&lt;locator/&gt;&lt;locator_label&gt;page&lt;/locator_label&gt;&lt;/citation&gt;&lt;/metadata&gt; \* MERGEFORMAT</w:instrText>
        </w:r>
      </w:ins>
      <w:r w:rsidR="006D608A">
        <w:fldChar w:fldCharType="separate"/>
      </w:r>
      <w:ins w:id="236" w:author="kistlerk" w:date="2020-12-29T17:10:00Z">
        <w:r w:rsidR="006D608A">
          <w:rPr>
            <w:noProof/>
          </w:rPr>
          <w:t>(L. Liu et al. 2020; S. Zhang et al. 2018; Zhou et al. 2019)</w:t>
        </w:r>
        <w:r w:rsidR="006D608A">
          <w:fldChar w:fldCharType="end"/>
        </w:r>
      </w:ins>
      <w:ins w:id="237" w:author="kistlerk" w:date="2020-12-29T17:02:00Z">
        <w:r w:rsidR="00A274D8">
          <w:t>.</w:t>
        </w:r>
      </w:ins>
      <w:r>
        <w:t xml:space="preserve"> A greater occurrence of repeated </w:t>
      </w:r>
      <w:del w:id="238" w:author="kistlerk" w:date="2020-12-24T09:59:00Z">
        <w:r w:rsidDel="00FA30CB">
          <w:delText xml:space="preserve">mutations </w:delText>
        </w:r>
      </w:del>
      <w:ins w:id="239" w:author="kistlerk" w:date="2020-12-24T09:59:00Z">
        <w:r w:rsidR="00FA30CB">
          <w:t xml:space="preserve">substitutions </w:t>
        </w:r>
      </w:ins>
      <w:del w:id="240" w:author="kistlerk" w:date="2020-12-24T09:46:00Z">
        <w:r w:rsidDel="00F2281B">
          <w:delText xml:space="preserve">is </w:delText>
        </w:r>
      </w:del>
      <w:ins w:id="241" w:author="kistlerk" w:date="2020-12-24T09:47:00Z">
        <w:r w:rsidR="00F2281B">
          <w:t xml:space="preserve">is </w:t>
        </w:r>
      </w:ins>
      <w:r>
        <w:t>expected if some mutations within S1 confer immune avoidance</w:t>
      </w:r>
      <w:ins w:id="242" w:author="kistlerk" w:date="2020-12-24T09:47:00Z">
        <w:r w:rsidR="00F2281B">
          <w:t>.</w:t>
        </w:r>
      </w:ins>
      <w:ins w:id="243" w:author="kistlerk" w:date="2020-12-24T09:46:00Z">
        <w:r w:rsidR="00F2281B">
          <w:t xml:space="preserve"> </w:t>
        </w:r>
      </w:ins>
      <w:ins w:id="244" w:author="kistlerk" w:date="2020-12-24T09:47:00Z">
        <w:r w:rsidR="00F2281B">
          <w:t xml:space="preserve">Alternatively, these repeated </w:t>
        </w:r>
      </w:ins>
      <w:ins w:id="245" w:author="kistlerk" w:date="2020-12-24T09:59:00Z">
        <w:r w:rsidR="00FA30CB">
          <w:t>substitutions</w:t>
        </w:r>
      </w:ins>
      <w:ins w:id="246" w:author="kistlerk" w:date="2020-12-24T09:47:00Z">
        <w:r w:rsidR="00F2281B">
          <w:t xml:space="preserve"> could be a </w:t>
        </w:r>
      </w:ins>
      <w:ins w:id="247" w:author="kistlerk" w:date="2020-12-24T09:48:00Z">
        <w:r w:rsidR="00F2281B">
          <w:t>result of high mutation rate and</w:t>
        </w:r>
      </w:ins>
      <w:ins w:id="248" w:author="kistlerk" w:date="2020-12-24T09:49:00Z">
        <w:r w:rsidR="00F2281B">
          <w:t xml:space="preserve"> random genetic drift as has been shown at particular </w:t>
        </w:r>
      </w:ins>
      <w:ins w:id="249" w:author="kistlerk" w:date="2020-12-24T10:04:00Z">
        <w:r w:rsidR="00FA30CB">
          <w:t>types of sites</w:t>
        </w:r>
      </w:ins>
      <w:ins w:id="250" w:author="kistlerk" w:date="2020-12-24T09:49:00Z">
        <w:r w:rsidR="00F2281B">
          <w:t xml:space="preserve"> in SARS-CoV-2</w:t>
        </w:r>
      </w:ins>
      <w:ins w:id="251" w:author="kistlerk" w:date="2020-12-24T09:51:00Z">
        <w:r w:rsidR="00F2281B">
          <w:t xml:space="preserve"> </w:t>
        </w:r>
        <w:r w:rsidR="00F2281B">
          <w:fldChar w:fldCharType="begin" w:fldLock="1">
            <w:fldData xml:space="preserve">ZQBKAHkAdABWACsAdAB1ADMATABnAFYAZgBoAFYAaQBmAGcAUQB0AFkARwBsADAAdgB4AGcASQB1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</w:fldData>
          </w:fldChar>
        </w:r>
        <w:r w:rsidR="00F2281B">
          <w:instrText>ADDIN paperpile_citation &lt;clusterId&gt;D946R395G786K497&lt;/clusterId&gt;&lt;version&gt;0.6.9&lt;/version&gt;&lt;metadata&gt;&lt;citation&gt;&lt;id&gt;3dc28039-12f7-43b3-9141-4d9cee30d006&lt;/id&gt;&lt;no_author/&gt;&lt;prefix/&gt;&lt;suffix/&gt;&lt;locator/&gt;&lt;locator_label&gt;page&lt;/locator_label&gt;&lt;/citation&gt;&lt;/metadata&gt; \* MERGEFORMAT</w:instrText>
        </w:r>
      </w:ins>
      <w:r w:rsidR="00F2281B">
        <w:fldChar w:fldCharType="separate"/>
      </w:r>
      <w:ins w:id="252" w:author="kistlerk" w:date="2020-12-24T09:51:00Z">
        <w:r w:rsidR="00F2281B">
          <w:rPr>
            <w:noProof/>
          </w:rPr>
          <w:t>(van Dorp et al. 2020)</w:t>
        </w:r>
        <w:r w:rsidR="00F2281B">
          <w:fldChar w:fldCharType="end"/>
        </w:r>
      </w:ins>
      <w:ins w:id="253" w:author="kistlerk" w:date="2020-12-24T09:50:00Z">
        <w:r w:rsidR="00F2281B">
          <w:t xml:space="preserve">. However, </w:t>
        </w:r>
      </w:ins>
      <w:ins w:id="254" w:author="kistlerk" w:date="2020-12-24T09:54:00Z">
        <w:r w:rsidR="00F2281B">
          <w:t>this latter hypothesis should</w:t>
        </w:r>
      </w:ins>
      <w:ins w:id="255" w:author="kistlerk" w:date="2020-12-24T09:55:00Z">
        <w:r w:rsidR="00F2281B">
          <w:t xml:space="preserve"> affect all regions of the genome equally and</w:t>
        </w:r>
      </w:ins>
      <w:ins w:id="256" w:author="kistlerk" w:date="2020-12-24T09:59:00Z">
        <w:r w:rsidR="00FA30CB">
          <w:t xml:space="preserve"> should</w:t>
        </w:r>
      </w:ins>
      <w:ins w:id="257" w:author="kistlerk" w:date="2020-12-24T09:55:00Z">
        <w:r w:rsidR="00F2281B">
          <w:t xml:space="preserve"> not result in a </w:t>
        </w:r>
      </w:ins>
      <w:ins w:id="258" w:author="kistlerk" w:date="2020-12-24T09:59:00Z">
        <w:r w:rsidR="00FA30CB">
          <w:t>greater number of repeated substitutions in S1 than S2.</w:t>
        </w:r>
      </w:ins>
      <w:ins w:id="259" w:author="kistlerk" w:date="2020-12-24T09:51:00Z">
        <w:r w:rsidR="00F2281B">
          <w:t xml:space="preserve"> </w:t>
        </w:r>
      </w:ins>
      <w:ins w:id="260" w:author="kistlerk" w:date="2020-12-24T09:50:00Z">
        <w:r w:rsidR="00F2281B">
          <w:t xml:space="preserve"> </w:t>
        </w:r>
      </w:ins>
      <w:ins w:id="261" w:author="kistlerk" w:date="2020-12-24T09:48:00Z">
        <w:r w:rsidR="00F2281B">
          <w:t xml:space="preserve"> </w:t>
        </w:r>
      </w:ins>
      <w:del w:id="262" w:author="kistlerk" w:date="2020-12-24T09:47:00Z">
        <w:r w:rsidDel="00F2281B">
          <w:delText>.</w:delText>
        </w:r>
      </w:del>
      <w:ins w:id="263" w:author="kistlerk" w:date="2020-12-24T09:46:00Z">
        <w:r w:rsidR="00F2281B">
          <w:t xml:space="preserve"> </w:t>
        </w:r>
      </w:ins>
      <w:r>
        <w:t xml:space="preserve"> </w:t>
      </w:r>
    </w:p>
    <w:p w:rsidR="00F2281B" w:rsidRDefault="00F2281B">
      <w:pPr>
        <w:rPr>
          <w:ins w:id="264" w:author="kistlerk" w:date="2020-12-24T09:44:00Z"/>
        </w:rPr>
      </w:pPr>
    </w:p>
    <w:p w:rsidR="002D395D" w:rsidRDefault="00F2281B">
      <w:ins w:id="265" w:author="kistlerk" w:date="2020-12-24T09:45:00Z">
        <w:r>
          <w:t>If the repeated mutations are a product of immune selection, n</w:t>
        </w:r>
      </w:ins>
      <w:del w:id="266" w:author="kistlerk" w:date="2020-12-24T09:45:00Z">
        <w:r w:rsidR="00104672" w:rsidDel="00F2281B">
          <w:delText>N</w:delText>
        </w:r>
      </w:del>
      <w:r w:rsidR="00104672">
        <w:t>ot only should S1 contain more repeated mutations, but we would also expect these mutations to spread widely after they occur due to their selective advantage. Additionally, we expect sites within S1 to experience diversifying selection due to the ongoing arms race between virus and host immune system. This is visible in the distribution of genotypes at the most repeatedly-mutated sites in OC43 lineage A (</w:t>
      </w:r>
      <w:del w:id="267" w:author="kistlerk [2]" w:date="2020-12-18T16:05:00Z">
        <w:r w:rsidR="00104672" w:rsidDel="00A31B28">
          <w:delText>Fig.</w:delText>
        </w:r>
      </w:del>
      <w:ins w:id="268" w:author="kistlerk [2]" w:date="2020-12-18T16:05:00Z">
        <w:r w:rsidR="00A31B28">
          <w:t>Figure</w:t>
        </w:r>
      </w:ins>
      <w:r w:rsidR="00104672">
        <w:t xml:space="preserve"> 2B and 2C). </w:t>
      </w:r>
    </w:p>
    <w:p w:rsidR="002D395D" w:rsidRDefault="002D395D">
      <w:pPr>
        <w:rPr>
          <w:ins w:id="269" w:author="kistlerk" w:date="2020-12-21T15:08:00Z"/>
        </w:rPr>
      </w:pPr>
    </w:p>
    <w:p w:rsidR="00C83422" w:rsidRPr="00C83422" w:rsidRDefault="00C83422">
      <w:pPr>
        <w:rPr>
          <w:i/>
          <w:rPrChange w:id="270" w:author="kistlerk" w:date="2020-12-21T15:08:00Z">
            <w:rPr/>
          </w:rPrChange>
        </w:rPr>
      </w:pPr>
      <w:ins w:id="271" w:author="kistlerk" w:date="2020-12-21T15:09:00Z">
        <w:r>
          <w:rPr>
            <w:i/>
          </w:rPr>
          <w:t>Nonsynonymous</w:t>
        </w:r>
      </w:ins>
      <w:ins w:id="272" w:author="kistlerk" w:date="2020-12-21T15:08:00Z">
        <w:r>
          <w:rPr>
            <w:i/>
          </w:rPr>
          <w:t xml:space="preserve"> and synonymous divergence</w:t>
        </w:r>
      </w:ins>
      <w:ins w:id="273" w:author="kistlerk" w:date="2020-12-21T15:09:00Z">
        <w:r>
          <w:rPr>
            <w:i/>
          </w:rPr>
          <w:t xml:space="preserve"> in </w:t>
        </w:r>
        <w:proofErr w:type="spellStart"/>
        <w:r>
          <w:rPr>
            <w:i/>
          </w:rPr>
          <w:t>RdRp</w:t>
        </w:r>
        <w:proofErr w:type="spellEnd"/>
        <w:r>
          <w:rPr>
            <w:i/>
          </w:rPr>
          <w:t xml:space="preserve"> and subdomains of spike </w:t>
        </w:r>
      </w:ins>
    </w:p>
    <w:p w:rsidR="002D395D" w:rsidRDefault="00104672">
      <w:pPr>
        <w:rPr>
          <w:ins w:id="274" w:author="kistlerk" w:date="2020-12-19T12:56:00Z"/>
        </w:rPr>
      </w:pPr>
      <w:r>
        <w:t xml:space="preserve">An adaptively evolving gene, or region of the genome, should exhibit a high rate of nonsynonymous substitutions. For each seasonal </w:t>
      </w:r>
      <w:proofErr w:type="spellStart"/>
      <w:r>
        <w:t>HCoV</w:t>
      </w:r>
      <w:proofErr w:type="spellEnd"/>
      <w:r>
        <w:t xml:space="preserve"> lineage, we calculated nonsynonymous and synonymous divergence as the average Hamming distance from that lineage’s </w:t>
      </w:r>
      <w:ins w:id="275" w:author="kistlerk" w:date="2020-12-21T14:53:00Z">
        <w:r w:rsidR="00A266CC">
          <w:t xml:space="preserve">most recent </w:t>
        </w:r>
      </w:ins>
      <w:r>
        <w:t xml:space="preserve">common ancestor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276" w:author="kistlerk" w:date="2020-12-19T12:12:00Z">
        <w:r w:rsidR="00FF3D7B">
          <w:rPr>
            <w:color w:val="000000"/>
          </w:rPr>
          <w:instrText>ADDIN paperpile_citation &lt;clusterId&gt;O186C164R754V447&lt;/clusterId&gt;&lt;version&gt;0.6.9&lt;/version&gt;&lt;metadata&gt;&lt;citation&gt;&lt;id&gt;A7E9631AE89911EAAD4F9E649D9F4BF5&lt;/id&gt;&lt;no_author/&gt;&lt;prefix/&gt;&lt;suffix/&gt;&lt;locator/&gt;&lt;locator_label&gt;page&lt;/locator_label&gt;&lt;/citation&gt;&lt;/metadata&gt; \* MERGEFORMAT</w:instrText>
        </w:r>
      </w:ins>
      <w:del w:id="277" w:author="kistlerk" w:date="2020-12-19T12:12:00Z">
        <w:r w:rsidDel="00FF3D7B">
          <w:rPr>
            <w:color w:val="000000"/>
          </w:rPr>
          <w:delInstrText xml:space="preserve"> HYPERLINK "https://paperpile.com/c/XP3jQC/dnvi" \h </w:delInstrText>
        </w:r>
      </w:del>
      <w:ins w:id="278" w:author="kistlerk" w:date="2020-12-19T12:12:00Z">
        <w:r w:rsidR="00FF3D7B">
          <w:rPr>
            <w:color w:val="000000"/>
          </w:rPr>
        </w:r>
      </w:ins>
      <w:r>
        <w:rPr>
          <w:color w:val="000000"/>
        </w:rPr>
        <w:fldChar w:fldCharType="separate"/>
      </w:r>
      <w:ins w:id="279" w:author="kistlerk" w:date="2020-12-19T12:12:00Z">
        <w:r w:rsidR="00FF3D7B">
          <w:rPr>
            <w:noProof/>
            <w:color w:val="000000"/>
          </w:rPr>
          <w:t>(Zanini et al. 2015)</w:t>
        </w:r>
      </w:ins>
      <w:del w:id="280" w:author="kistlerk" w:date="2020-12-19T12:12:00Z">
        <w:r w:rsidDel="00FF3D7B">
          <w:rPr>
            <w:noProof/>
            <w:color w:val="000000"/>
          </w:rPr>
          <w:delText>(Zanini et al. 2015)</w:delText>
        </w:r>
      </w:del>
      <w:r>
        <w:rPr>
          <w:color w:val="000000"/>
        </w:rPr>
        <w:fldChar w:fldCharType="end"/>
      </w:r>
      <w:r>
        <w:t xml:space="preserve">. The rate of nonsynonymous divergence is markedly </w:t>
      </w:r>
      <w:r>
        <w:lastRenderedPageBreak/>
        <w:t xml:space="preserve">higher within spike versus </w:t>
      </w:r>
      <w:proofErr w:type="spellStart"/>
      <w:r>
        <w:t>RdRp</w:t>
      </w:r>
      <w:proofErr w:type="spellEnd"/>
      <w:r>
        <w:t xml:space="preserve"> of 229E and OC43 lineage A (Fig</w:t>
      </w:r>
      <w:ins w:id="281" w:author="kistlerk [2]" w:date="2020-12-18T16:04:00Z">
        <w:r w:rsidR="00A31B28">
          <w:t>ure</w:t>
        </w:r>
      </w:ins>
      <w:del w:id="282" w:author="kistlerk [2]" w:date="2020-12-18T16:04:00Z">
        <w:r w:rsidDel="00A31B28">
          <w:delText>.</w:delText>
        </w:r>
      </w:del>
      <w:r>
        <w:t xml:space="preserve"> 3A).  While nonsynonymous divergence increases steadily over time in spike, it remains roughly constant at 0.0 in </w:t>
      </w:r>
      <w:proofErr w:type="spellStart"/>
      <w:r>
        <w:t>RdRp</w:t>
      </w:r>
      <w:proofErr w:type="spellEnd"/>
      <w:r>
        <w:t xml:space="preserve">, while rates of synonymous evolution are similar between spike and </w:t>
      </w:r>
      <w:proofErr w:type="spellStart"/>
      <w:r>
        <w:t>RdRp</w:t>
      </w:r>
      <w:proofErr w:type="spellEnd"/>
      <w:r>
        <w:t xml:space="preserve">. These results suggest that there is predominantly positive selection on OC43 and 229E spike, but predominantly purifying selection on </w:t>
      </w:r>
      <w:proofErr w:type="spellStart"/>
      <w:r>
        <w:t>RdRp</w:t>
      </w:r>
      <w:proofErr w:type="spellEnd"/>
      <w:r>
        <w:t>. Separating spike into the S1 (receptor-binding) and S2 (membrane-fusion) domains reveals that the majority of nonsynonymous divergence in spike occurs within S1 (Fig</w:t>
      </w:r>
      <w:ins w:id="283" w:author="kistlerk [2]" w:date="2020-12-18T16:05:00Z">
        <w:r w:rsidR="00A31B28">
          <w:t>ure</w:t>
        </w:r>
      </w:ins>
      <w:del w:id="284" w:author="kistlerk [2]" w:date="2020-12-18T16:05:00Z">
        <w:r w:rsidDel="00A31B28">
          <w:delText>.</w:delText>
        </w:r>
      </w:del>
      <w:r>
        <w:t xml:space="preserve"> 3B). In fact, the rates of nonsynonymous divergence in S2 are similar to those seen in </w:t>
      </w:r>
      <w:proofErr w:type="spellStart"/>
      <w:r>
        <w:t>RdRp</w:t>
      </w:r>
      <w:proofErr w:type="spellEnd"/>
      <w:r>
        <w:t>, suggesting S2 evolves under purifying selection while S1 evolves adaptively.</w:t>
      </w:r>
    </w:p>
    <w:p w:rsidR="007F289C" w:rsidRDefault="007F289C">
      <w:pPr>
        <w:rPr>
          <w:ins w:id="285" w:author="kistlerk" w:date="2020-12-24T10:10:00Z"/>
        </w:rPr>
      </w:pPr>
    </w:p>
    <w:p w:rsidR="007F289C" w:rsidDel="0019602E" w:rsidRDefault="00825015">
      <w:pPr>
        <w:rPr>
          <w:del w:id="286" w:author="kistlerk" w:date="2020-12-19T13:19:00Z"/>
        </w:rPr>
      </w:pPr>
      <w:ins w:id="287" w:author="kistlerk" w:date="2020-12-19T12:59:00Z">
        <w:r>
          <w:t xml:space="preserve">We compared our analysis of </w:t>
        </w:r>
      </w:ins>
      <w:ins w:id="288" w:author="kistlerk" w:date="2020-12-19T13:00:00Z">
        <w:r>
          <w:t>divergence to</w:t>
        </w:r>
      </w:ins>
      <w:ins w:id="289" w:author="kistlerk" w:date="2020-12-19T13:06:00Z">
        <w:r>
          <w:t xml:space="preserve"> the results</w:t>
        </w:r>
      </w:ins>
      <w:ins w:id="290" w:author="kistlerk" w:date="2020-12-19T13:00:00Z">
        <w:r>
          <w:t xml:space="preserve"> a</w:t>
        </w:r>
      </w:ins>
      <w:ins w:id="291" w:author="kistlerk" w:date="2020-12-19T13:05:00Z">
        <w:r>
          <w:t xml:space="preserve"> more standard approach for detecting positive selection on certain branches of a phylogeny.</w:t>
        </w:r>
      </w:ins>
      <w:ins w:id="292" w:author="kistlerk" w:date="2020-12-19T13:07:00Z">
        <w:r w:rsidR="003C0EAA">
          <w:t xml:space="preserve"> </w:t>
        </w:r>
      </w:ins>
      <w:ins w:id="293" w:author="kistlerk" w:date="2020-12-19T13:08:00Z">
        <w:r w:rsidR="003C0EAA">
          <w:t xml:space="preserve">This </w:t>
        </w:r>
      </w:ins>
      <w:ins w:id="294" w:author="kistlerk" w:date="2020-12-19T13:10:00Z">
        <w:r w:rsidR="003C0EAA">
          <w:t>approach</w:t>
        </w:r>
      </w:ins>
      <w:ins w:id="295" w:author="kistlerk" w:date="2020-12-19T13:08:00Z">
        <w:r w:rsidR="003C0EAA">
          <w:t>, called MEME, is</w:t>
        </w:r>
      </w:ins>
      <w:ins w:id="296" w:author="kistlerk" w:date="2020-12-19T13:00:00Z">
        <w:r>
          <w:t xml:space="preserve"> </w:t>
        </w:r>
      </w:ins>
      <w:ins w:id="297" w:author="kistlerk" w:date="2020-12-19T13:05:00Z">
        <w:r>
          <w:t>maximum-likelihood</w:t>
        </w:r>
      </w:ins>
      <w:ins w:id="298" w:author="kistlerk" w:date="2020-12-19T13:07:00Z">
        <w:r w:rsidR="003C0EAA">
          <w:t xml:space="preserve"> method</w:t>
        </w:r>
      </w:ins>
      <w:ins w:id="299" w:author="kistlerk" w:date="2020-12-19T13:05:00Z">
        <w:r w:rsidR="00F13E8C">
          <w:t xml:space="preserve"> </w:t>
        </w:r>
        <w:r>
          <w:t>which gives a</w:t>
        </w:r>
      </w:ins>
      <w:ins w:id="300" w:author="kistlerk" w:date="2020-12-19T13:06:00Z">
        <w:r>
          <w:t xml:space="preserve"> single</w:t>
        </w:r>
      </w:ins>
      <w:ins w:id="301" w:author="kistlerk" w:date="2020-12-19T12:59:00Z">
        <w:r>
          <w:t xml:space="preserve"> </w:t>
        </w:r>
        <w:proofErr w:type="spellStart"/>
        <w:r w:rsidRPr="00825015">
          <w:rPr>
            <w:i/>
            <w:rPrChange w:id="302" w:author="kistlerk" w:date="2020-12-19T13:06:00Z">
              <w:rPr/>
            </w:rPrChange>
          </w:rPr>
          <w:t>dN</w:t>
        </w:r>
        <w:proofErr w:type="spellEnd"/>
        <w:r w:rsidRPr="00825015">
          <w:rPr>
            <w:i/>
            <w:rPrChange w:id="303" w:author="kistlerk" w:date="2020-12-19T13:06:00Z">
              <w:rPr/>
            </w:rPrChange>
          </w:rPr>
          <w:t>/</w:t>
        </w:r>
        <w:proofErr w:type="spellStart"/>
        <w:r w:rsidRPr="00825015">
          <w:rPr>
            <w:i/>
            <w:rPrChange w:id="304" w:author="kistlerk" w:date="2020-12-19T13:06:00Z">
              <w:rPr/>
            </w:rPrChange>
          </w:rPr>
          <w:t>dS</w:t>
        </w:r>
        <w:proofErr w:type="spellEnd"/>
        <w:r>
          <w:t xml:space="preserve"> </w:t>
        </w:r>
      </w:ins>
      <w:ins w:id="305" w:author="kistlerk" w:date="2020-12-19T13:06:00Z">
        <w:r>
          <w:t>value for each</w:t>
        </w:r>
      </w:ins>
      <w:ins w:id="306" w:author="kistlerk" w:date="2020-12-19T13:07:00Z">
        <w:r w:rsidR="003C0EAA">
          <w:t xml:space="preserve"> gene</w:t>
        </w:r>
      </w:ins>
      <w:ins w:id="307" w:author="kistlerk" w:date="2020-12-19T13:10:00Z">
        <w:r w:rsidR="003C0EAA">
          <w:t xml:space="preserve"> </w:t>
        </w:r>
        <w:r w:rsidR="003C0EAA">
          <w:fldChar w:fldCharType="begin" w:fldLock="1">
            <w:fldData xml:space="preserve">ZQBKAHoATgBXAEcAdQBQADMATABZAFYALwBTAHYARQBmAEEAaABhAFkARABWAEwAUwBwAFEAbwBH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</w:fldData>
          </w:fldChar>
        </w:r>
      </w:ins>
      <w:ins w:id="308" w:author="kistlerk" w:date="2020-12-19T13:12:00Z">
        <w:r w:rsidR="003C0EAA">
          <w:instrText>ADDIN paperpile_citation &lt;clusterId&gt;A531O688D978B682&lt;/clusterId&gt;&lt;version&gt;0.6.9&lt;/version&gt;&lt;metadata&gt;&lt;citation&gt;&lt;id&gt;33718e63-577d-4f93-9e75-111c94f974a6&lt;/id&gt;&lt;no_author/&gt;&lt;prefix/&gt;&lt;suffix/&gt;&lt;locator/&gt;&lt;locator_label&gt;page&lt;/locator_label&gt;&lt;/citation&gt;&lt;citation&gt;&lt;id&gt;824d1954-2834-44b9-ad4e-f3c10b1ea970&lt;/id&gt;&lt;no_author/&gt;&lt;prefix/&gt;&lt;suffix/&gt;&lt;locator/&gt;&lt;locator_label&gt;page&lt;/locator_label&gt;&lt;/citation&gt;&lt;/metadata&gt; \* MERGEFORMAT</w:instrText>
        </w:r>
      </w:ins>
      <w:r w:rsidR="003C0EAA">
        <w:fldChar w:fldCharType="separate"/>
      </w:r>
      <w:ins w:id="309" w:author="kistlerk" w:date="2020-12-19T13:12:00Z">
        <w:r w:rsidR="003C0EAA">
          <w:rPr>
            <w:noProof/>
          </w:rPr>
          <w:t>(Murrell et al. 2012; Weaver et al. 2018)</w:t>
        </w:r>
      </w:ins>
      <w:ins w:id="310" w:author="kistlerk" w:date="2020-12-19T13:10:00Z">
        <w:r w:rsidR="003C0EAA">
          <w:fldChar w:fldCharType="end"/>
        </w:r>
        <w:r w:rsidR="003C0EAA">
          <w:t>.</w:t>
        </w:r>
      </w:ins>
      <w:ins w:id="311" w:author="kistlerk" w:date="2020-12-19T13:12:00Z">
        <w:r w:rsidR="003C0EAA">
          <w:t xml:space="preserve"> </w:t>
        </w:r>
      </w:ins>
      <w:ins w:id="312" w:author="kistlerk" w:date="2020-12-19T13:13:00Z">
        <w:r w:rsidR="00F13E8C">
          <w:t xml:space="preserve">In agreement with measures of </w:t>
        </w:r>
      </w:ins>
      <w:ins w:id="313" w:author="kistlerk" w:date="2020-12-19T13:42:00Z">
        <w:r w:rsidR="00F13E8C">
          <w:t xml:space="preserve">nonsynonymous </w:t>
        </w:r>
      </w:ins>
      <w:ins w:id="314" w:author="kistlerk" w:date="2020-12-19T13:13:00Z">
        <w:r w:rsidR="00F13E8C">
          <w:t xml:space="preserve">divergence over time, </w:t>
        </w:r>
      </w:ins>
      <w:proofErr w:type="spellStart"/>
      <w:ins w:id="315" w:author="kistlerk" w:date="2020-12-19T13:42:00Z">
        <w:r w:rsidR="00F13E8C">
          <w:rPr>
            <w:i/>
          </w:rPr>
          <w:t>dN</w:t>
        </w:r>
        <w:proofErr w:type="spellEnd"/>
        <w:r w:rsidR="00F13E8C">
          <w:rPr>
            <w:i/>
          </w:rPr>
          <w:t>/</w:t>
        </w:r>
        <w:proofErr w:type="spellStart"/>
        <w:r w:rsidR="00F13E8C">
          <w:rPr>
            <w:i/>
          </w:rPr>
          <w:t>dS</w:t>
        </w:r>
        <w:proofErr w:type="spellEnd"/>
        <w:r w:rsidR="00F13E8C">
          <w:t xml:space="preserve"> estimates are higher in Spike than </w:t>
        </w:r>
        <w:proofErr w:type="spellStart"/>
        <w:r w:rsidR="00F13E8C">
          <w:t>RdRp</w:t>
        </w:r>
        <w:proofErr w:type="spellEnd"/>
        <w:r w:rsidR="00F13E8C">
          <w:t xml:space="preserve"> and higher in S1 than S2</w:t>
        </w:r>
      </w:ins>
      <w:ins w:id="316" w:author="kistlerk" w:date="2020-12-19T13:44:00Z">
        <w:r w:rsidR="00E536AD">
          <w:t xml:space="preserve"> (Table 2)</w:t>
        </w:r>
      </w:ins>
      <w:ins w:id="317" w:author="kistlerk" w:date="2020-12-19T13:13:00Z">
        <w:r w:rsidR="003C0EAA">
          <w:t>.</w:t>
        </w:r>
      </w:ins>
      <w:ins w:id="318" w:author="kistlerk" w:date="2020-12-29T14:33:00Z">
        <w:r w:rsidR="00E16094">
          <w:t xml:space="preserve"> Our es</w:t>
        </w:r>
      </w:ins>
      <w:ins w:id="319" w:author="kistlerk" w:date="2020-12-29T14:34:00Z">
        <w:r w:rsidR="00E16094">
          <w:t xml:space="preserve">timate of </w:t>
        </w:r>
      </w:ins>
      <w:proofErr w:type="spellStart"/>
      <w:ins w:id="320" w:author="kistlerk" w:date="2020-12-29T14:35:00Z">
        <w:r w:rsidR="00E16094">
          <w:rPr>
            <w:i/>
          </w:rPr>
          <w:t>dN</w:t>
        </w:r>
        <w:proofErr w:type="spellEnd"/>
        <w:r w:rsidR="00E16094">
          <w:rPr>
            <w:i/>
          </w:rPr>
          <w:t>/</w:t>
        </w:r>
        <w:proofErr w:type="spellStart"/>
        <w:r w:rsidR="00E16094">
          <w:rPr>
            <w:i/>
          </w:rPr>
          <w:t>dS</w:t>
        </w:r>
        <w:proofErr w:type="spellEnd"/>
        <w:r w:rsidR="00E16094">
          <w:t xml:space="preserve"> in OC43 spike </w:t>
        </w:r>
      </w:ins>
      <w:ins w:id="321" w:author="kistlerk" w:date="2020-12-29T14:36:00Z">
        <w:r w:rsidR="00E16094">
          <w:t>is</w:t>
        </w:r>
      </w:ins>
      <w:ins w:id="322" w:author="kistlerk" w:date="2020-12-29T14:35:00Z">
        <w:r w:rsidR="00E16094">
          <w:t xml:space="preserve"> similar </w:t>
        </w:r>
      </w:ins>
      <w:ins w:id="323" w:author="kistlerk" w:date="2020-12-29T14:36:00Z">
        <w:r w:rsidR="00E16094">
          <w:t>to the previous</w:t>
        </w:r>
      </w:ins>
      <w:ins w:id="324" w:author="kistlerk" w:date="2020-12-29T14:37:00Z">
        <w:r w:rsidR="00E16094">
          <w:t xml:space="preserve">ly reported estimate of roughly 0.3 </w:t>
        </w:r>
        <w:r w:rsidR="00E16094">
          <w:fldChar w:fldCharType="begin" w:fldLock="1">
            <w:fldData xml:space="preserve">ZQBKAHoAdABWACsAdAB1ADIAOABvAFIAZgBwAFcARgBmAGcAUQAyAEkATQBxADgAWAB3AEkARQBy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</w:fldData>
          </w:fldChar>
        </w:r>
        <w:r w:rsidR="00E16094">
          <w:instrText>ADDIN paperpile_citation &lt;clusterId&gt;J581X547T238Q652&lt;/clusterId&gt;&lt;version&gt;0.6.9&lt;/version&gt;&lt;metadata&gt;&lt;citation&gt;&lt;id&gt;94A41EBAE70111EAA7659E649D9F4BF5&lt;/id&gt;&lt;no_author/&gt;&lt;prefix/&gt;&lt;suffix/&gt;&lt;locator/&gt;&lt;locator_label&gt;page&lt;/locator_label&gt;&lt;/citation&gt;&lt;/metadata&gt; \* MERGEFORMAT</w:instrText>
        </w:r>
      </w:ins>
      <w:r w:rsidR="00E16094">
        <w:fldChar w:fldCharType="separate"/>
      </w:r>
      <w:ins w:id="325" w:author="kistlerk" w:date="2020-12-29T14:37:00Z">
        <w:r w:rsidR="00E16094">
          <w:rPr>
            <w:noProof/>
          </w:rPr>
          <w:t>(Ren et al. 2015)</w:t>
        </w:r>
        <w:r w:rsidR="00E16094">
          <w:fldChar w:fldCharType="end"/>
        </w:r>
      </w:ins>
      <w:ins w:id="326" w:author="kistlerk" w:date="2020-12-29T14:33:00Z">
        <w:r w:rsidR="00E16094">
          <w:t>.</w:t>
        </w:r>
      </w:ins>
      <w:ins w:id="327" w:author="kistlerk" w:date="2020-12-19T13:43:00Z">
        <w:r w:rsidR="00E536AD">
          <w:t xml:space="preserve"> </w:t>
        </w:r>
      </w:ins>
      <w:ins w:id="328" w:author="kistlerk" w:date="2020-12-19T13:55:00Z">
        <w:r w:rsidR="007D53D0">
          <w:t xml:space="preserve">However, we believe the standard </w:t>
        </w:r>
        <w:proofErr w:type="spellStart"/>
        <w:r w:rsidR="007D53D0">
          <w:rPr>
            <w:i/>
          </w:rPr>
          <w:t>dN</w:t>
        </w:r>
        <w:proofErr w:type="spellEnd"/>
        <w:r w:rsidR="007D53D0">
          <w:rPr>
            <w:i/>
          </w:rPr>
          <w:t>/</w:t>
        </w:r>
        <w:proofErr w:type="spellStart"/>
        <w:r w:rsidR="007D53D0">
          <w:rPr>
            <w:i/>
          </w:rPr>
          <w:t>dS</w:t>
        </w:r>
        <w:proofErr w:type="spellEnd"/>
        <w:r w:rsidR="007D53D0">
          <w:t xml:space="preserve"> approach is not the ideal tool for detecting adaptive evolution in </w:t>
        </w:r>
        <w:proofErr w:type="spellStart"/>
        <w:r w:rsidR="007D53D0">
          <w:t>HCoVs</w:t>
        </w:r>
        <w:proofErr w:type="spellEnd"/>
        <w:r w:rsidR="007D53D0">
          <w:t xml:space="preserve"> because it is a phylogenetic approach, which may be biased by recombination, and also because some assumptions of the model hold true for mammalian genomes, but not necessarily for RNA viruses.</w:t>
        </w:r>
      </w:ins>
    </w:p>
    <w:p w:rsidR="002D395D" w:rsidRDefault="002D395D">
      <w:pPr>
        <w:rPr>
          <w:ins w:id="329" w:author="kistlerk" w:date="2020-12-19T13:15:00Z"/>
        </w:rPr>
      </w:pPr>
    </w:p>
    <w:p w:rsidR="003C0EAA" w:rsidRDefault="003C0EAA" w:rsidP="003C0EAA">
      <w:pPr>
        <w:rPr>
          <w:ins w:id="330" w:author="kistlerk" w:date="2020-12-19T13:15:00Z"/>
        </w:rPr>
      </w:pPr>
    </w:p>
    <w:tbl>
      <w:tblPr>
        <w:tblStyle w:val="a"/>
        <w:tblW w:w="8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331" w:author="kistlerk" w:date="2020-12-19T13:37:00Z">
          <w:tblPr>
            <w:tblStyle w:val="a"/>
            <w:tblW w:w="7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781"/>
        <w:gridCol w:w="1781"/>
        <w:gridCol w:w="1781"/>
        <w:gridCol w:w="1781"/>
        <w:gridCol w:w="1781"/>
        <w:tblGridChange w:id="332">
          <w:tblGrid>
            <w:gridCol w:w="1615"/>
            <w:gridCol w:w="1800"/>
            <w:gridCol w:w="1710"/>
            <w:gridCol w:w="1710"/>
            <w:gridCol w:w="2070"/>
          </w:tblGrid>
        </w:tblGridChange>
      </w:tblGrid>
      <w:tr w:rsidR="0019602E" w:rsidRPr="00F13E8C" w:rsidTr="00F13E8C">
        <w:trPr>
          <w:trHeight w:val="445"/>
          <w:ins w:id="333" w:author="kistlerk" w:date="2020-12-19T13:15:00Z"/>
          <w:trPrChange w:id="334" w:author="kistlerk" w:date="2020-12-19T13:37:00Z">
            <w:trPr>
              <w:trHeight w:val="44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5"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F13E8C">
            <w:pPr>
              <w:widowControl w:val="0"/>
              <w:pBdr>
                <w:top w:val="nil"/>
                <w:left w:val="nil"/>
                <w:bottom w:val="nil"/>
                <w:right w:val="nil"/>
                <w:between w:val="nil"/>
              </w:pBdr>
              <w:jc w:val="center"/>
              <w:rPr>
                <w:ins w:id="336" w:author="kistlerk" w:date="2020-12-19T13:15:00Z"/>
                <w:sz w:val="20"/>
                <w:szCs w:val="20"/>
              </w:rPr>
            </w:pPr>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3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38" w:author="kistlerk" w:date="2020-12-19T13:15:00Z"/>
                <w:sz w:val="20"/>
                <w:szCs w:val="20"/>
              </w:rPr>
            </w:pPr>
            <w:proofErr w:type="spellStart"/>
            <w:ins w:id="339" w:author="kistlerk" w:date="2020-12-19T13:17:00Z">
              <w:r w:rsidRPr="00F13E8C">
                <w:rPr>
                  <w:b/>
                  <w:sz w:val="20"/>
                  <w:szCs w:val="20"/>
                </w:rPr>
                <w:t>RdRp</w:t>
              </w:r>
            </w:ins>
            <w:proofErr w:type="spellEnd"/>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40"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19602E" w:rsidP="0058336E">
            <w:pPr>
              <w:widowControl w:val="0"/>
              <w:pBdr>
                <w:top w:val="nil"/>
                <w:left w:val="nil"/>
                <w:bottom w:val="nil"/>
                <w:right w:val="nil"/>
                <w:between w:val="nil"/>
              </w:pBdr>
              <w:jc w:val="center"/>
              <w:rPr>
                <w:ins w:id="341" w:author="kistlerk" w:date="2020-12-19T13:21:00Z"/>
                <w:b/>
                <w:sz w:val="20"/>
                <w:szCs w:val="20"/>
              </w:rPr>
            </w:pPr>
            <w:ins w:id="342" w:author="kistlerk" w:date="2020-12-19T13:21:00Z">
              <w:r w:rsidRPr="00F13E8C">
                <w:rPr>
                  <w:b/>
                  <w:sz w:val="20"/>
                  <w:szCs w:val="20"/>
                </w:rPr>
                <w:t>Spike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3"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44" w:author="kistlerk" w:date="2020-12-19T13:15:00Z"/>
                <w:sz w:val="20"/>
                <w:szCs w:val="20"/>
              </w:rPr>
            </w:pPr>
            <w:ins w:id="345" w:author="kistlerk" w:date="2020-12-19T13:17:00Z">
              <w:r w:rsidRPr="00F13E8C">
                <w:rPr>
                  <w:b/>
                  <w:sz w:val="20"/>
                  <w:szCs w:val="20"/>
                </w:rPr>
                <w:t>S1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46"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47" w:author="kistlerk" w:date="2020-12-19T13:15:00Z"/>
                <w:sz w:val="20"/>
                <w:szCs w:val="20"/>
              </w:rPr>
            </w:pPr>
            <w:ins w:id="348" w:author="kistlerk" w:date="2020-12-19T13:17:00Z">
              <w:r w:rsidRPr="00F13E8C">
                <w:rPr>
                  <w:b/>
                  <w:sz w:val="20"/>
                  <w:szCs w:val="20"/>
                </w:rPr>
                <w:t>S2</w:t>
              </w:r>
            </w:ins>
          </w:p>
        </w:tc>
      </w:tr>
      <w:tr w:rsidR="0019602E" w:rsidRPr="00F13E8C" w:rsidTr="00F13E8C">
        <w:trPr>
          <w:trHeight w:val="475"/>
          <w:ins w:id="349" w:author="kistlerk" w:date="2020-12-19T13:15:00Z"/>
          <w:trPrChange w:id="350"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1"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2" w:author="kistlerk" w:date="2020-12-19T13:15:00Z"/>
                <w:sz w:val="20"/>
                <w:szCs w:val="20"/>
                <w:rPrChange w:id="353" w:author="kistlerk" w:date="2020-12-19T13:34:00Z">
                  <w:rPr>
                    <w:ins w:id="354" w:author="kistlerk" w:date="2020-12-19T13:15:00Z"/>
                    <w:sz w:val="20"/>
                    <w:szCs w:val="20"/>
                  </w:rPr>
                </w:rPrChange>
              </w:rPr>
            </w:pPr>
            <w:ins w:id="355" w:author="kistlerk" w:date="2020-12-19T13:17:00Z">
              <w:r w:rsidRPr="00F13E8C">
                <w:rPr>
                  <w:b/>
                  <w:sz w:val="20"/>
                  <w:szCs w:val="20"/>
                  <w:rPrChange w:id="356" w:author="kistlerk" w:date="2020-12-19T13:34:00Z">
                    <w:rPr>
                      <w:b/>
                      <w:sz w:val="20"/>
                      <w:szCs w:val="20"/>
                    </w:rPr>
                  </w:rPrChange>
                </w:rPr>
                <w:t>229E</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57"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58" w:author="kistlerk" w:date="2020-12-19T13:15:00Z"/>
                <w:sz w:val="20"/>
                <w:szCs w:val="20"/>
                <w:rPrChange w:id="359" w:author="kistlerk" w:date="2020-12-19T13:34:00Z">
                  <w:rPr>
                    <w:ins w:id="360" w:author="kistlerk" w:date="2020-12-19T13:15:00Z"/>
                    <w:sz w:val="20"/>
                    <w:szCs w:val="20"/>
                  </w:rPr>
                </w:rPrChange>
              </w:rPr>
            </w:pPr>
            <w:ins w:id="361" w:author="kistlerk" w:date="2020-12-19T13:19:00Z">
              <w:r w:rsidRPr="00F13E8C">
                <w:rPr>
                  <w:sz w:val="20"/>
                  <w:szCs w:val="20"/>
                  <w:rPrChange w:id="362" w:author="kistlerk" w:date="2020-12-19T13:34:00Z">
                    <w:rPr>
                      <w:sz w:val="20"/>
                      <w:szCs w:val="20"/>
                    </w:rPr>
                  </w:rPrChange>
                </w:rPr>
                <w:t>0.143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63"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64" w:author="kistlerk" w:date="2020-12-19T13:21:00Z"/>
                <w:sz w:val="20"/>
                <w:szCs w:val="20"/>
              </w:rPr>
            </w:pPr>
            <w:ins w:id="365" w:author="kistlerk" w:date="2020-12-19T13:34:00Z">
              <w:r w:rsidRPr="00F13E8C">
                <w:rPr>
                  <w:sz w:val="20"/>
                  <w:szCs w:val="20"/>
                </w:rPr>
                <w:t>0.441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6"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67" w:author="kistlerk" w:date="2020-12-19T13:15:00Z"/>
                <w:sz w:val="20"/>
                <w:szCs w:val="20"/>
              </w:rPr>
            </w:pPr>
            <w:ins w:id="368" w:author="kistlerk" w:date="2020-12-19T13:19:00Z">
              <w:r w:rsidRPr="00F13E8C">
                <w:rPr>
                  <w:sz w:val="20"/>
                  <w:szCs w:val="20"/>
                </w:rPr>
                <w:t>0.662</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69"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70" w:author="kistlerk" w:date="2020-12-19T13:15:00Z"/>
                <w:sz w:val="20"/>
                <w:szCs w:val="20"/>
              </w:rPr>
            </w:pPr>
            <w:ins w:id="371" w:author="kistlerk" w:date="2020-12-19T13:19:00Z">
              <w:r w:rsidRPr="00F13E8C">
                <w:rPr>
                  <w:sz w:val="20"/>
                  <w:szCs w:val="20"/>
                </w:rPr>
                <w:t>0.166</w:t>
              </w:r>
            </w:ins>
          </w:p>
        </w:tc>
      </w:tr>
      <w:tr w:rsidR="0019602E" w:rsidRPr="00F13E8C" w:rsidTr="00F13E8C">
        <w:trPr>
          <w:trHeight w:val="475"/>
          <w:ins w:id="372" w:author="kistlerk" w:date="2020-12-19T13:15:00Z"/>
          <w:trPrChange w:id="373"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74"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75" w:author="kistlerk" w:date="2020-12-19T13:15:00Z"/>
                <w:sz w:val="20"/>
                <w:szCs w:val="20"/>
                <w:rPrChange w:id="376" w:author="kistlerk" w:date="2020-12-19T13:34:00Z">
                  <w:rPr>
                    <w:ins w:id="377" w:author="kistlerk" w:date="2020-12-19T13:15:00Z"/>
                    <w:sz w:val="20"/>
                    <w:szCs w:val="20"/>
                  </w:rPr>
                </w:rPrChange>
              </w:rPr>
            </w:pPr>
            <w:ins w:id="378" w:author="kistlerk" w:date="2020-12-19T13:17:00Z">
              <w:r w:rsidRPr="00F13E8C">
                <w:rPr>
                  <w:b/>
                  <w:sz w:val="20"/>
                  <w:szCs w:val="20"/>
                  <w:rPrChange w:id="379" w:author="kistlerk" w:date="2020-12-19T13:34:00Z">
                    <w:rPr>
                      <w:b/>
                      <w:sz w:val="20"/>
                      <w:szCs w:val="20"/>
                    </w:rPr>
                  </w:rPrChange>
                </w:rPr>
                <w:t>OC43 lineage A</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0"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81" w:author="kistlerk" w:date="2020-12-19T13:15:00Z"/>
                <w:sz w:val="20"/>
                <w:szCs w:val="20"/>
                <w:rPrChange w:id="382" w:author="kistlerk" w:date="2020-12-19T13:34:00Z">
                  <w:rPr>
                    <w:ins w:id="383" w:author="kistlerk" w:date="2020-12-19T13:15:00Z"/>
                    <w:sz w:val="20"/>
                    <w:szCs w:val="20"/>
                  </w:rPr>
                </w:rPrChange>
              </w:rPr>
            </w:pPr>
            <w:ins w:id="384" w:author="kistlerk" w:date="2020-12-19T13:19:00Z">
              <w:r w:rsidRPr="00F13E8C">
                <w:rPr>
                  <w:sz w:val="20"/>
                  <w:szCs w:val="20"/>
                  <w:rPrChange w:id="385" w:author="kistlerk" w:date="2020-12-19T13:34:00Z">
                    <w:rPr>
                      <w:sz w:val="20"/>
                      <w:szCs w:val="20"/>
                    </w:rPr>
                  </w:rPrChange>
                </w:rPr>
                <w:t>0.0795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386"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387" w:author="kistlerk" w:date="2020-12-19T13:21:00Z"/>
                <w:sz w:val="20"/>
                <w:szCs w:val="20"/>
              </w:rPr>
            </w:pPr>
            <w:ins w:id="388" w:author="kistlerk" w:date="2020-12-19T13:35:00Z">
              <w:r>
                <w:rPr>
                  <w:sz w:val="20"/>
                  <w:szCs w:val="20"/>
                </w:rPr>
                <w:t>0.435</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89"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390" w:author="kistlerk" w:date="2020-12-19T13:15:00Z"/>
                <w:sz w:val="20"/>
                <w:szCs w:val="20"/>
              </w:rPr>
            </w:pPr>
            <w:ins w:id="391" w:author="kistlerk" w:date="2020-12-19T13:19:00Z">
              <w:r w:rsidRPr="00F13E8C">
                <w:rPr>
                  <w:sz w:val="20"/>
                  <w:szCs w:val="20"/>
                </w:rPr>
                <w:t>0.466</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2"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393" w:author="kistlerk" w:date="2020-12-19T13:15:00Z"/>
                <w:sz w:val="20"/>
                <w:szCs w:val="20"/>
              </w:rPr>
            </w:pPr>
            <w:ins w:id="394" w:author="kistlerk" w:date="2020-12-19T13:20:00Z">
              <w:r w:rsidRPr="00F13E8C">
                <w:rPr>
                  <w:sz w:val="20"/>
                  <w:szCs w:val="20"/>
                </w:rPr>
                <w:t>0.301</w:t>
              </w:r>
            </w:ins>
          </w:p>
        </w:tc>
      </w:tr>
      <w:tr w:rsidR="0019602E" w:rsidRPr="00F13E8C" w:rsidTr="00F13E8C">
        <w:trPr>
          <w:trHeight w:val="475"/>
          <w:ins w:id="395" w:author="kistlerk" w:date="2020-12-19T13:16:00Z"/>
          <w:trPrChange w:id="396"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397"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398" w:author="kistlerk" w:date="2020-12-19T13:16:00Z"/>
                <w:b/>
                <w:sz w:val="20"/>
                <w:szCs w:val="20"/>
                <w:rPrChange w:id="399" w:author="kistlerk" w:date="2020-12-19T13:34:00Z">
                  <w:rPr>
                    <w:ins w:id="400" w:author="kistlerk" w:date="2020-12-19T13:16:00Z"/>
                    <w:b/>
                    <w:sz w:val="20"/>
                    <w:szCs w:val="20"/>
                  </w:rPr>
                </w:rPrChange>
              </w:rPr>
            </w:pPr>
            <w:ins w:id="401" w:author="kistlerk" w:date="2020-12-19T13:17:00Z">
              <w:r w:rsidRPr="00F13E8C">
                <w:rPr>
                  <w:b/>
                  <w:sz w:val="20"/>
                  <w:szCs w:val="20"/>
                  <w:rPrChange w:id="402" w:author="kistlerk" w:date="2020-12-19T13:34:00Z">
                    <w:rPr>
                      <w:b/>
                      <w:sz w:val="20"/>
                      <w:szCs w:val="20"/>
                    </w:rPr>
                  </w:rPrChange>
                </w:rPr>
                <w:t>OC43 lineage B</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03"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04" w:author="kistlerk" w:date="2020-12-19T13:16:00Z"/>
                <w:sz w:val="20"/>
                <w:szCs w:val="20"/>
                <w:rPrChange w:id="405" w:author="kistlerk" w:date="2020-12-19T13:34:00Z">
                  <w:rPr>
                    <w:ins w:id="406" w:author="kistlerk" w:date="2020-12-19T13:16:00Z"/>
                    <w:sz w:val="20"/>
                    <w:szCs w:val="20"/>
                  </w:rPr>
                </w:rPrChange>
              </w:rPr>
            </w:pPr>
            <w:ins w:id="407" w:author="kistlerk" w:date="2020-12-19T13:19:00Z">
              <w:r w:rsidRPr="00F13E8C">
                <w:rPr>
                  <w:sz w:val="20"/>
                  <w:szCs w:val="20"/>
                  <w:rPrChange w:id="408" w:author="kistlerk" w:date="2020-12-19T13:34:00Z">
                    <w:rPr>
                      <w:sz w:val="20"/>
                      <w:szCs w:val="20"/>
                    </w:rPr>
                  </w:rPrChange>
                </w:rPr>
                <w:t>0.0611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09"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10" w:author="kistlerk" w:date="2020-12-19T13:21:00Z"/>
                <w:sz w:val="20"/>
                <w:szCs w:val="20"/>
              </w:rPr>
            </w:pPr>
            <w:ins w:id="411" w:author="kistlerk" w:date="2020-12-19T13:33:00Z">
              <w:r w:rsidRPr="00F13E8C">
                <w:rPr>
                  <w:sz w:val="20"/>
                  <w:szCs w:val="20"/>
                </w:rPr>
                <w:t>0.317</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2"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13" w:author="kistlerk" w:date="2020-12-19T13:16:00Z"/>
                <w:sz w:val="20"/>
                <w:szCs w:val="20"/>
              </w:rPr>
            </w:pPr>
            <w:ins w:id="414" w:author="kistlerk" w:date="2020-12-19T13:19:00Z">
              <w:r w:rsidRPr="00F13E8C">
                <w:rPr>
                  <w:sz w:val="20"/>
                  <w:szCs w:val="20"/>
                </w:rPr>
                <w:t>0.418</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15"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3D7B9A">
            <w:pPr>
              <w:widowControl w:val="0"/>
              <w:pBdr>
                <w:top w:val="nil"/>
                <w:left w:val="nil"/>
                <w:bottom w:val="nil"/>
                <w:right w:val="nil"/>
                <w:between w:val="nil"/>
              </w:pBdr>
              <w:jc w:val="center"/>
              <w:rPr>
                <w:ins w:id="416" w:author="kistlerk" w:date="2020-12-19T13:16:00Z"/>
                <w:sz w:val="20"/>
                <w:szCs w:val="20"/>
              </w:rPr>
            </w:pPr>
            <w:ins w:id="417" w:author="kistlerk" w:date="2020-12-19T13:20:00Z">
              <w:r w:rsidRPr="00F13E8C">
                <w:rPr>
                  <w:sz w:val="20"/>
                  <w:szCs w:val="20"/>
                </w:rPr>
                <w:t>0.234</w:t>
              </w:r>
            </w:ins>
          </w:p>
        </w:tc>
      </w:tr>
      <w:tr w:rsidR="0019602E" w:rsidTr="00F13E8C">
        <w:trPr>
          <w:trHeight w:val="475"/>
          <w:ins w:id="418" w:author="kistlerk" w:date="2020-12-19T13:16:00Z"/>
          <w:trPrChange w:id="419" w:author="kistlerk" w:date="2020-12-19T13:37:00Z">
            <w:trPr>
              <w:trHeight w:val="475"/>
            </w:trPr>
          </w:trPrChange>
        </w:trPr>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0" w:author="kistlerk" w:date="2020-12-19T13:37:00Z">
              <w:tcPr>
                <w:tcW w:w="161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1" w:author="kistlerk" w:date="2020-12-19T13:16:00Z"/>
                <w:b/>
                <w:sz w:val="20"/>
                <w:szCs w:val="20"/>
                <w:rPrChange w:id="422" w:author="kistlerk" w:date="2020-12-19T13:34:00Z">
                  <w:rPr>
                    <w:ins w:id="423" w:author="kistlerk" w:date="2020-12-19T13:16:00Z"/>
                    <w:b/>
                    <w:sz w:val="20"/>
                    <w:szCs w:val="20"/>
                  </w:rPr>
                </w:rPrChange>
              </w:rPr>
            </w:pPr>
            <w:ins w:id="424" w:author="kistlerk" w:date="2020-12-19T13:17:00Z">
              <w:r w:rsidRPr="00F13E8C">
                <w:rPr>
                  <w:b/>
                  <w:sz w:val="20"/>
                  <w:szCs w:val="20"/>
                  <w:rPrChange w:id="425" w:author="kistlerk" w:date="2020-12-19T13:34:00Z">
                    <w:rPr>
                      <w:b/>
                      <w:sz w:val="20"/>
                      <w:szCs w:val="20"/>
                    </w:rPr>
                  </w:rPrChange>
                </w:rPr>
                <w:t>NL63</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26" w:author="kistlerk" w:date="2020-12-19T13:37:00Z">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F13E8C">
            <w:pPr>
              <w:widowControl w:val="0"/>
              <w:pBdr>
                <w:top w:val="nil"/>
                <w:left w:val="nil"/>
                <w:bottom w:val="nil"/>
                <w:right w:val="nil"/>
                <w:between w:val="nil"/>
              </w:pBdr>
              <w:jc w:val="center"/>
              <w:rPr>
                <w:ins w:id="427" w:author="kistlerk" w:date="2020-12-19T13:16:00Z"/>
                <w:sz w:val="20"/>
                <w:szCs w:val="20"/>
                <w:rPrChange w:id="428" w:author="kistlerk" w:date="2020-12-19T13:34:00Z">
                  <w:rPr>
                    <w:ins w:id="429" w:author="kistlerk" w:date="2020-12-19T13:16:00Z"/>
                    <w:sz w:val="20"/>
                    <w:szCs w:val="20"/>
                  </w:rPr>
                </w:rPrChange>
              </w:rPr>
            </w:pPr>
            <w:ins w:id="430" w:author="kistlerk" w:date="2020-12-19T13:19:00Z">
              <w:r w:rsidRPr="00F13E8C">
                <w:rPr>
                  <w:sz w:val="20"/>
                  <w:szCs w:val="20"/>
                  <w:rPrChange w:id="431" w:author="kistlerk" w:date="2020-12-19T13:34:00Z">
                    <w:rPr>
                      <w:sz w:val="20"/>
                      <w:szCs w:val="20"/>
                    </w:rPr>
                  </w:rPrChange>
                </w:rPr>
                <w:t>0.0681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vAlign w:val="bottom"/>
            <w:tcPrChange w:id="432" w:author="kistlerk" w:date="2020-12-19T13:37:00Z">
              <w:tcPr>
                <w:tcW w:w="1710" w:type="dxa"/>
                <w:tcBorders>
                  <w:top w:val="single" w:sz="4" w:space="0" w:color="000000"/>
                  <w:left w:val="single" w:sz="4" w:space="0" w:color="000000"/>
                  <w:bottom w:val="single" w:sz="4" w:space="0" w:color="000000"/>
                  <w:right w:val="single" w:sz="4" w:space="0" w:color="000000"/>
                </w:tcBorders>
              </w:tcPr>
            </w:tcPrChange>
          </w:tcPr>
          <w:p w:rsidR="0019602E" w:rsidRPr="00F13E8C" w:rsidRDefault="00F13E8C" w:rsidP="0058336E">
            <w:pPr>
              <w:widowControl w:val="0"/>
              <w:pBdr>
                <w:top w:val="nil"/>
                <w:left w:val="nil"/>
                <w:bottom w:val="nil"/>
                <w:right w:val="nil"/>
                <w:between w:val="nil"/>
              </w:pBdr>
              <w:jc w:val="center"/>
              <w:rPr>
                <w:ins w:id="433" w:author="kistlerk" w:date="2020-12-19T13:21:00Z"/>
                <w:sz w:val="20"/>
                <w:szCs w:val="20"/>
              </w:rPr>
            </w:pPr>
            <w:ins w:id="434" w:author="kistlerk" w:date="2020-12-19T13:35:00Z">
              <w:r>
                <w:rPr>
                  <w:sz w:val="20"/>
                  <w:szCs w:val="20"/>
                </w:rPr>
                <w:t>0.139</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5" w:author="kistlerk" w:date="2020-12-19T13:37:00Z">
              <w:tcPr>
                <w:tcW w:w="17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Pr="00F13E8C" w:rsidRDefault="0019602E" w:rsidP="005259C8">
            <w:pPr>
              <w:widowControl w:val="0"/>
              <w:pBdr>
                <w:top w:val="nil"/>
                <w:left w:val="nil"/>
                <w:bottom w:val="nil"/>
                <w:right w:val="nil"/>
                <w:between w:val="nil"/>
              </w:pBdr>
              <w:jc w:val="center"/>
              <w:rPr>
                <w:ins w:id="436" w:author="kistlerk" w:date="2020-12-19T13:16:00Z"/>
                <w:sz w:val="20"/>
                <w:szCs w:val="20"/>
              </w:rPr>
            </w:pPr>
            <w:ins w:id="437" w:author="kistlerk" w:date="2020-12-19T13:20:00Z">
              <w:r w:rsidRPr="00F13E8C">
                <w:rPr>
                  <w:sz w:val="20"/>
                  <w:szCs w:val="20"/>
                </w:rPr>
                <w:t>0.121</w:t>
              </w:r>
            </w:ins>
          </w:p>
        </w:tc>
        <w:tc>
          <w:tcPr>
            <w:tcW w:w="161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Change w:id="438" w:author="kistlerk" w:date="2020-12-19T13:37:00Z">
              <w:tcPr>
                <w:tcW w:w="207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19602E" w:rsidRDefault="0019602E" w:rsidP="003D7B9A">
            <w:pPr>
              <w:widowControl w:val="0"/>
              <w:pBdr>
                <w:top w:val="nil"/>
                <w:left w:val="nil"/>
                <w:bottom w:val="nil"/>
                <w:right w:val="nil"/>
                <w:between w:val="nil"/>
              </w:pBdr>
              <w:jc w:val="center"/>
              <w:rPr>
                <w:ins w:id="439" w:author="kistlerk" w:date="2020-12-19T13:16:00Z"/>
                <w:sz w:val="20"/>
                <w:szCs w:val="20"/>
              </w:rPr>
            </w:pPr>
            <w:ins w:id="440" w:author="kistlerk" w:date="2020-12-19T13:20:00Z">
              <w:r w:rsidRPr="00F13E8C">
                <w:rPr>
                  <w:sz w:val="20"/>
                  <w:szCs w:val="20"/>
                </w:rPr>
                <w:t>0.0377</w:t>
              </w:r>
            </w:ins>
          </w:p>
        </w:tc>
      </w:tr>
    </w:tbl>
    <w:p w:rsidR="003C0EAA" w:rsidRDefault="003C0EAA">
      <w:pPr>
        <w:rPr>
          <w:ins w:id="441" w:author="kistlerk" w:date="2020-12-19T13:56:00Z"/>
        </w:rPr>
      </w:pPr>
      <w:ins w:id="442" w:author="kistlerk" w:date="2020-12-19T13:15:00Z">
        <w:r>
          <w:rPr>
            <w:b/>
            <w:sz w:val="20"/>
            <w:szCs w:val="20"/>
          </w:rPr>
          <w:t xml:space="preserve">Table 1. </w:t>
        </w:r>
        <w:proofErr w:type="spellStart"/>
        <w:r>
          <w:rPr>
            <w:b/>
            <w:sz w:val="20"/>
            <w:szCs w:val="20"/>
          </w:rPr>
          <w:t>dN</w:t>
        </w:r>
        <w:proofErr w:type="spellEnd"/>
        <w:r>
          <w:rPr>
            <w:b/>
            <w:sz w:val="20"/>
            <w:szCs w:val="20"/>
          </w:rPr>
          <w:t>/</w:t>
        </w:r>
        <w:proofErr w:type="spellStart"/>
        <w:r>
          <w:rPr>
            <w:b/>
            <w:sz w:val="20"/>
            <w:szCs w:val="20"/>
          </w:rPr>
          <w:t>dS</w:t>
        </w:r>
        <w:proofErr w:type="spellEnd"/>
        <w:r>
          <w:rPr>
            <w:b/>
            <w:sz w:val="20"/>
            <w:szCs w:val="20"/>
          </w:rPr>
          <w:t xml:space="preserve"> is lower in </w:t>
        </w:r>
      </w:ins>
      <w:ins w:id="443" w:author="kistlerk" w:date="2020-12-19T13:37:00Z">
        <w:r w:rsidR="00F13E8C">
          <w:rPr>
            <w:b/>
            <w:sz w:val="20"/>
            <w:szCs w:val="20"/>
          </w:rPr>
          <w:t>Spike</w:t>
        </w:r>
      </w:ins>
      <w:ins w:id="444" w:author="kistlerk" w:date="2020-12-19T13:15:00Z">
        <w:r>
          <w:rPr>
            <w:b/>
            <w:sz w:val="20"/>
            <w:szCs w:val="20"/>
          </w:rPr>
          <w:t xml:space="preserve"> than </w:t>
        </w:r>
        <w:proofErr w:type="spellStart"/>
        <w:r>
          <w:rPr>
            <w:b/>
            <w:sz w:val="20"/>
            <w:szCs w:val="20"/>
          </w:rPr>
          <w:t>RdRp</w:t>
        </w:r>
        <w:proofErr w:type="spellEnd"/>
        <w:r>
          <w:rPr>
            <w:b/>
            <w:sz w:val="20"/>
            <w:szCs w:val="20"/>
          </w:rPr>
          <w:t xml:space="preserve">. </w:t>
        </w:r>
      </w:ins>
      <w:ins w:id="445" w:author="kistlerk" w:date="2020-12-19T13:18:00Z">
        <w:r w:rsidR="0019602E">
          <w:rPr>
            <w:sz w:val="20"/>
            <w:szCs w:val="20"/>
          </w:rPr>
          <w:t xml:space="preserve">A single </w:t>
        </w:r>
        <w:proofErr w:type="spellStart"/>
        <w:r w:rsidR="0019602E">
          <w:rPr>
            <w:i/>
            <w:sz w:val="20"/>
            <w:szCs w:val="20"/>
          </w:rPr>
          <w:t>dN</w:t>
        </w:r>
        <w:proofErr w:type="spellEnd"/>
        <w:r w:rsidR="0019602E">
          <w:rPr>
            <w:i/>
            <w:sz w:val="20"/>
            <w:szCs w:val="20"/>
          </w:rPr>
          <w:t>/</w:t>
        </w:r>
        <w:proofErr w:type="spellStart"/>
        <w:r w:rsidR="0019602E">
          <w:rPr>
            <w:i/>
            <w:sz w:val="20"/>
            <w:szCs w:val="20"/>
          </w:rPr>
          <w:t>dS</w:t>
        </w:r>
        <w:proofErr w:type="spellEnd"/>
        <w:r w:rsidR="0019602E">
          <w:rPr>
            <w:sz w:val="20"/>
            <w:szCs w:val="20"/>
          </w:rPr>
          <w:t xml:space="preserve"> value was computed for gene</w:t>
        </w:r>
      </w:ins>
      <w:ins w:id="446" w:author="kistlerk" w:date="2020-12-29T14:32:00Z">
        <w:r w:rsidR="00D615D8">
          <w:rPr>
            <w:sz w:val="20"/>
            <w:szCs w:val="20"/>
          </w:rPr>
          <w:t xml:space="preserve"> (or spike domain)</w:t>
        </w:r>
      </w:ins>
      <w:ins w:id="447" w:author="kistlerk" w:date="2020-12-19T13:18:00Z">
        <w:r w:rsidR="0019602E">
          <w:rPr>
            <w:sz w:val="20"/>
            <w:szCs w:val="20"/>
          </w:rPr>
          <w:t xml:space="preserve"> and each </w:t>
        </w:r>
        <w:proofErr w:type="spellStart"/>
        <w:r w:rsidR="0019602E">
          <w:rPr>
            <w:sz w:val="20"/>
            <w:szCs w:val="20"/>
          </w:rPr>
          <w:t>HCoV</w:t>
        </w:r>
      </w:ins>
      <w:proofErr w:type="spellEnd"/>
      <w:ins w:id="448" w:author="kistlerk" w:date="2020-12-19T13:19:00Z">
        <w:r w:rsidR="0019602E">
          <w:rPr>
            <w:sz w:val="20"/>
            <w:szCs w:val="20"/>
          </w:rPr>
          <w:t xml:space="preserve"> using MEME</w:t>
        </w:r>
      </w:ins>
      <w:ins w:id="449" w:author="kistlerk" w:date="2020-12-19T13:18:00Z">
        <w:r w:rsidR="0019602E">
          <w:rPr>
            <w:sz w:val="20"/>
            <w:szCs w:val="20"/>
          </w:rPr>
          <w:t xml:space="preserve">. </w:t>
        </w:r>
      </w:ins>
    </w:p>
    <w:p w:rsidR="007D53D0" w:rsidRDefault="007D53D0">
      <w:pPr>
        <w:rPr>
          <w:ins w:id="450" w:author="kistlerk" w:date="2020-12-21T15:10:00Z"/>
        </w:rPr>
      </w:pPr>
    </w:p>
    <w:p w:rsidR="00C83422" w:rsidRPr="00C83422" w:rsidRDefault="00B71F3F">
      <w:pPr>
        <w:rPr>
          <w:i/>
          <w:rPrChange w:id="451" w:author="kistlerk" w:date="2020-12-21T15:10:00Z">
            <w:rPr/>
          </w:rPrChange>
        </w:rPr>
      </w:pPr>
      <w:ins w:id="452" w:author="kistlerk" w:date="2020-12-21T15:53:00Z">
        <w:r>
          <w:rPr>
            <w:i/>
          </w:rPr>
          <w:t xml:space="preserve">Rate of Adaptation in </w:t>
        </w:r>
      </w:ins>
      <w:proofErr w:type="spellStart"/>
      <w:ins w:id="453" w:author="kistlerk" w:date="2020-12-21T15:54:00Z">
        <w:r>
          <w:rPr>
            <w:i/>
          </w:rPr>
          <w:t>RdRp</w:t>
        </w:r>
        <w:proofErr w:type="spellEnd"/>
        <w:r>
          <w:rPr>
            <w:i/>
          </w:rPr>
          <w:t xml:space="preserve"> and subdomains of </w:t>
        </w:r>
      </w:ins>
      <w:ins w:id="454" w:author="kistlerk" w:date="2020-12-21T15:53:00Z">
        <w:r>
          <w:rPr>
            <w:i/>
          </w:rPr>
          <w:t>spike</w:t>
        </w:r>
      </w:ins>
    </w:p>
    <w:p w:rsidR="00881D3F" w:rsidRDefault="007D53D0">
      <w:pPr>
        <w:rPr>
          <w:ins w:id="455" w:author="kistlerk" w:date="2020-12-26T13:10:00Z"/>
        </w:rPr>
      </w:pPr>
      <w:ins w:id="456" w:author="kistlerk" w:date="2020-12-19T13:56:00Z">
        <w:r>
          <w:t>Therefore, a</w:t>
        </w:r>
      </w:ins>
      <w:del w:id="457" w:author="kistlerk" w:date="2020-12-19T13:56:00Z">
        <w:r w:rsidR="00104672" w:rsidDel="007D53D0">
          <w:delText>A</w:delText>
        </w:r>
      </w:del>
      <w:r w:rsidR="00104672">
        <w:t xml:space="preserve">s a complement to the divergence analysis, we implemented an alternative to the </w:t>
      </w:r>
      <w:proofErr w:type="spellStart"/>
      <w:r w:rsidR="00104672">
        <w:rPr>
          <w:i/>
        </w:rPr>
        <w:t>dN</w:t>
      </w:r>
      <w:proofErr w:type="spellEnd"/>
      <w:r w:rsidR="00104672">
        <w:rPr>
          <w:i/>
        </w:rPr>
        <w:t>/</w:t>
      </w:r>
      <w:proofErr w:type="spellStart"/>
      <w:r w:rsidR="00104672">
        <w:rPr>
          <w:i/>
        </w:rPr>
        <w:t>dS</w:t>
      </w:r>
      <w:proofErr w:type="spellEnd"/>
      <w:r w:rsidR="00104672">
        <w:t xml:space="preserve"> method that was specifically designed to detect positive selection within RNA virus populations </w:t>
      </w:r>
      <w:r w:rsidR="00104672">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458" w:author="kistlerk" w:date="2020-12-19T12:12:00Z">
        <w:r w:rsidR="00FF3D7B">
          <w:rPr>
            <w:color w:val="000000"/>
          </w:rPr>
          <w:instrText>ADDIN paperpile_citation &lt;clusterId&gt;Y776L736H427F848&lt;/clusterId&gt;&lt;version&gt;0.6.9&lt;/version&gt;&lt;metadata&gt;&lt;citation&gt;&lt;id&gt;49C1CF1AE89F11EA97329E649D9F4BF5&lt;/id&gt;&lt;no_author/&gt;&lt;prefix/&gt;&lt;suffix/&gt;&lt;locator/&gt;&lt;locator_label&gt;page&lt;/locator_label&gt;&lt;/citation&gt;&lt;/metadata&gt; \* MERGEFORMAT</w:instrText>
        </w:r>
      </w:ins>
      <w:del w:id="459" w:author="kistlerk" w:date="2020-12-19T12:12:00Z">
        <w:r w:rsidR="00104672" w:rsidDel="00FF3D7B">
          <w:rPr>
            <w:color w:val="000000"/>
          </w:rPr>
          <w:delInstrText xml:space="preserve"> HYPERLINK "https://paperpile.com/c/XP3jQC/tuQL" \h </w:delInstrText>
        </w:r>
      </w:del>
      <w:ins w:id="460" w:author="kistlerk" w:date="2020-12-19T12:12:00Z">
        <w:r w:rsidR="00FF3D7B">
          <w:rPr>
            <w:color w:val="000000"/>
          </w:rPr>
        </w:r>
      </w:ins>
      <w:r w:rsidR="00104672">
        <w:rPr>
          <w:color w:val="000000"/>
        </w:rPr>
        <w:fldChar w:fldCharType="separate"/>
      </w:r>
      <w:ins w:id="461" w:author="kistlerk" w:date="2020-12-19T12:12:00Z">
        <w:r w:rsidR="00FF3D7B">
          <w:rPr>
            <w:noProof/>
            <w:color w:val="000000"/>
          </w:rPr>
          <w:t>(Bhatt, Holmes, and Pybus 2011)</w:t>
        </w:r>
      </w:ins>
      <w:del w:id="462" w:author="kistlerk" w:date="2020-12-19T12:12:00Z">
        <w:r w:rsidR="00104672" w:rsidDel="00FF3D7B">
          <w:rPr>
            <w:noProof/>
            <w:color w:val="000000"/>
          </w:rPr>
          <w:delText>(Bhatt, Holmes, and Pybus 2011)</w:delText>
        </w:r>
      </w:del>
      <w:r w:rsidR="00104672">
        <w:rPr>
          <w:color w:val="000000"/>
        </w:rPr>
        <w:fldChar w:fldCharType="end"/>
      </w:r>
      <w:r w:rsidR="00104672">
        <w:t xml:space="preserve">. Compared with traditional </w:t>
      </w:r>
      <w:proofErr w:type="spellStart"/>
      <w:r w:rsidR="00104672">
        <w:rPr>
          <w:i/>
        </w:rPr>
        <w:t>dN</w:t>
      </w:r>
      <w:proofErr w:type="spellEnd"/>
      <w:r w:rsidR="00104672">
        <w:rPr>
          <w:i/>
        </w:rPr>
        <w:t>/</w:t>
      </w:r>
      <w:proofErr w:type="spellStart"/>
      <w:r w:rsidR="00104672">
        <w:rPr>
          <w:i/>
        </w:rPr>
        <w:t>dS</w:t>
      </w:r>
      <w:proofErr w:type="spellEnd"/>
      <w:r w:rsidR="00104672">
        <w:t xml:space="preserve"> methods, the Bhatt method has the advantages of: 1) measuring the strength of positive selection within a population given sequences collected over time, 2) higher sensitivity to identifying mutations that occur only once and sweep through the population, and 3) correcting for deleterious mutations </w:t>
      </w:r>
      <w:r w:rsidR="00104672">
        <w:rPr>
          <w:color w:val="000000"/>
        </w:rPr>
        <w:fldChar w:fldCharType="begin" w:fldLock="1">
          <w:fldData xml:space="preserve">ZQBKAHoATgBXAEcAdQBQADIAegBZAFcALwBTAHUARQBQADgAeQAyAHcARQBpAG0AWABwAFkAVQBZ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</w:fldData>
        </w:fldChar>
      </w:r>
      <w:ins w:id="463" w:author="kistlerk" w:date="2020-12-19T12:12:00Z">
        <w:r w:rsidR="00FF3D7B">
          <w:rPr>
            <w:color w:val="000000"/>
          </w:rPr>
          <w:instrText>ADDIN paperpile_citation &lt;clusterId&gt;U835H982D673B186&lt;/clusterId&gt;&lt;version&gt;0.6.9&lt;/version&gt;&lt;metadata&gt;&lt;citation&gt;&lt;id&gt;7DAFAC28E8A111EA9D2FB1BCC6EC24B1&lt;/id&gt;&lt;no_author/&gt;&lt;prefix/&gt;&lt;suffix/&gt;&lt;locator/&gt;&lt;locator_label&gt;page&lt;/locator_label&gt;&lt;/citation&gt;&lt;citation&gt;&lt;id&gt;49C1CF1AE89F11EA97329E649D9F4BF5&lt;/id&gt;&lt;no_author/&gt;&lt;prefix/&gt;&lt;suffix/&gt;&lt;locator/&gt;&lt;locator_label&gt;page&lt;/locator_label&gt;&lt;/citation&gt;&lt;/metadata&gt; \* MERGEFORMAT</w:instrText>
        </w:r>
      </w:ins>
      <w:del w:id="464" w:author="kistlerk" w:date="2020-12-19T12:12:00Z">
        <w:r w:rsidR="00104672" w:rsidDel="00FF3D7B">
          <w:rPr>
            <w:color w:val="000000"/>
          </w:rPr>
          <w:delInstrText xml:space="preserve"> HYPERLINK "https://paperpile.com/c/XP3jQC/uLHQ+tuQL" \h </w:delInstrText>
        </w:r>
      </w:del>
      <w:ins w:id="465" w:author="kistlerk" w:date="2020-12-19T12:12:00Z">
        <w:r w:rsidR="00FF3D7B">
          <w:rPr>
            <w:color w:val="000000"/>
          </w:rPr>
        </w:r>
      </w:ins>
      <w:r w:rsidR="00104672">
        <w:rPr>
          <w:color w:val="000000"/>
        </w:rPr>
        <w:fldChar w:fldCharType="separate"/>
      </w:r>
      <w:ins w:id="466" w:author="kistlerk" w:date="2020-12-19T12:12:00Z">
        <w:r w:rsidR="00FF3D7B">
          <w:rPr>
            <w:noProof/>
            <w:color w:val="000000"/>
          </w:rPr>
          <w:t>(Bhatt, Katzourakis, and Pybus 2010; Bhatt, Holmes, and Pybus 2011)</w:t>
        </w:r>
      </w:ins>
      <w:del w:id="467" w:author="kistlerk" w:date="2020-12-19T12:12:00Z">
        <w:r w:rsidR="00104672" w:rsidDel="00FF3D7B">
          <w:rPr>
            <w:noProof/>
            <w:color w:val="000000"/>
          </w:rPr>
          <w:delText>(Bhatt, Katzourakis, and Pybus 2010; Bhatt, Holmes, and Pybus 2011)</w:delText>
        </w:r>
      </w:del>
      <w:r w:rsidR="00104672">
        <w:rPr>
          <w:color w:val="000000"/>
        </w:rPr>
        <w:fldChar w:fldCharType="end"/>
      </w:r>
      <w:r w:rsidR="00104672">
        <w:t xml:space="preserve">. </w:t>
      </w:r>
      <w:ins w:id="468" w:author="kistlerk" w:date="2020-12-26T13:10:00Z">
        <w:r w:rsidR="00881D3F">
          <w:t xml:space="preserve">Briefly, this method defines a class of neutrally-evolving nucleotide sites, then identifies other classes with </w:t>
        </w:r>
        <w:r w:rsidR="00881D3F">
          <w:lastRenderedPageBreak/>
          <w:t>higher rates of nonsynonymous nucleotide fixations and high-frequency polymorphisms. This method compares nucleotide sequences at each timepoint (the ingroup) to the consensus nucleotide sequence at the first time point (the outgroup) and yields an estimate of the number of adaptive substitutions within a given genomic region at each of these timepoints</w:t>
        </w:r>
        <w:r w:rsidR="004D4B09">
          <w:t>.</w:t>
        </w:r>
      </w:ins>
    </w:p>
    <w:p w:rsidR="00881D3F" w:rsidRDefault="00881D3F">
      <w:pPr>
        <w:rPr>
          <w:ins w:id="469" w:author="kistlerk" w:date="2020-12-26T13:10:00Z"/>
        </w:rPr>
      </w:pPr>
    </w:p>
    <w:p w:rsidR="00881D3F" w:rsidRDefault="00881D3F">
      <w:pPr>
        <w:rPr>
          <w:ins w:id="470" w:author="kistlerk" w:date="2020-12-26T13:10:00Z"/>
        </w:rPr>
      </w:pPr>
    </w:p>
    <w:p w:rsidR="00617A65" w:rsidRDefault="00104672">
      <w:pPr>
        <w:rPr>
          <w:ins w:id="471" w:author="kistlerk" w:date="2020-12-21T13:20:00Z"/>
        </w:rPr>
      </w:pPr>
      <w:r>
        <w:t xml:space="preserve">We adapted this method to detect adaptive substitutions in seasonal </w:t>
      </w:r>
      <w:proofErr w:type="spellStart"/>
      <w:r>
        <w:t>HCoVs</w:t>
      </w:r>
      <w:proofErr w:type="spellEnd"/>
      <w:del w:id="472" w:author="kistlerk" w:date="2020-12-24T10:59:00Z">
        <w:r w:rsidDel="00D24007">
          <w:delText xml:space="preserve"> and compare these rates to H3N2, the canonical example of antigenic evolution </w:delText>
        </w:r>
        <w:r w:rsidDel="00D24007">
          <w:rPr>
            <w:color w:val="000000"/>
          </w:rPr>
          <w:fldChar w:fldCharType="begin" w:fldLock="1"/>
        </w:r>
      </w:del>
      <w:del w:id="473" w:author="kistlerk" w:date="2020-12-19T12:12:00Z">
        <w:r w:rsidDel="00FF3D7B">
          <w:rPr>
            <w:color w:val="000000"/>
          </w:rPr>
          <w:delInstrText xml:space="preserve"> HYPERLINK "https://paperpile.com/c/XP3jQC/cbt5+aURU" \h </w:delInstrText>
        </w:r>
      </w:del>
      <w:del w:id="474" w:author="kistlerk" w:date="2020-12-24T10:59:00Z">
        <w:r w:rsidDel="00D24007">
          <w:rPr>
            <w:color w:val="000000"/>
          </w:rPr>
          <w:fldChar w:fldCharType="separate"/>
        </w:r>
      </w:del>
      <w:del w:id="475" w:author="kistlerk" w:date="2020-12-19T12:12:00Z">
        <w:r w:rsidDel="00FF3D7B">
          <w:rPr>
            <w:noProof/>
            <w:color w:val="000000"/>
          </w:rPr>
          <w:delText>(Rambaut et al. 2008; Yang 2000)</w:delText>
        </w:r>
      </w:del>
      <w:del w:id="476" w:author="kistlerk" w:date="2020-12-24T10:59:00Z">
        <w:r w:rsidDel="00D24007">
          <w:rPr>
            <w:color w:val="000000"/>
          </w:rPr>
          <w:fldChar w:fldCharType="end"/>
        </w:r>
      </w:del>
      <w:r>
        <w:t xml:space="preserve">. As shown in Figure 4, OC43 lineage A has continuously amassed adaptive substitutions in spike over the past &gt;30 years while </w:t>
      </w:r>
      <w:proofErr w:type="spellStart"/>
      <w:r>
        <w:t>RdRp</w:t>
      </w:r>
      <w:proofErr w:type="spellEnd"/>
      <w:r>
        <w:t xml:space="preserve"> has accrued few, if any, adaptive substitutions. These adaptive substitutions are located within the S1, and not the S2, domain of spike (Fig</w:t>
      </w:r>
      <w:ins w:id="477" w:author="kistlerk [2]" w:date="2020-12-18T16:05:00Z">
        <w:r w:rsidR="00A31B28">
          <w:t>u</w:t>
        </w:r>
      </w:ins>
      <w:ins w:id="478" w:author="kistlerk [2]" w:date="2020-12-18T16:06:00Z">
        <w:r w:rsidR="00A31B28">
          <w:t>re</w:t>
        </w:r>
      </w:ins>
      <w:del w:id="479" w:author="kistlerk [2]" w:date="2020-12-18T16:05:00Z">
        <w:r w:rsidDel="00A31B28">
          <w:delText>.</w:delText>
        </w:r>
      </w:del>
      <w:r>
        <w:t xml:space="preserve"> 4). We observe a largely linear accumulation of adaptive substitutions in spike and S1 through time, although the method does not dictate a linear increase.</w:t>
      </w:r>
      <w:ins w:id="480" w:author="kistlerk" w:date="2020-12-21T13:11:00Z">
        <w:r w:rsidR="00FB4503">
          <w:t xml:space="preserve"> T</w:t>
        </w:r>
      </w:ins>
      <w:ins w:id="481" w:author="kistlerk" w:date="2020-12-21T13:30:00Z">
        <w:r w:rsidR="00874622">
          <w:t xml:space="preserve">his </w:t>
        </w:r>
      </w:ins>
      <w:ins w:id="482" w:author="kistlerk" w:date="2020-12-21T13:11:00Z">
        <w:r w:rsidR="00FB4503">
          <w:t>observation</w:t>
        </w:r>
      </w:ins>
      <w:ins w:id="483" w:author="kistlerk" w:date="2020-12-21T13:30:00Z">
        <w:r w:rsidR="00874622">
          <w:t xml:space="preserve"> suggests that spike (and S1 in particular) is evolving in </w:t>
        </w:r>
      </w:ins>
      <w:ins w:id="484" w:author="kistlerk" w:date="2020-12-21T13:31:00Z">
        <w:r w:rsidR="00874622">
          <w:t>response to a continually changing selective pressure</w:t>
        </w:r>
      </w:ins>
      <w:ins w:id="485" w:author="kistlerk" w:date="2020-12-21T13:30:00Z">
        <w:r w:rsidR="00874622">
          <w:t>.</w:t>
        </w:r>
      </w:ins>
      <w:ins w:id="486" w:author="kistlerk" w:date="2020-12-21T13:11:00Z">
        <w:r w:rsidR="00FB4503">
          <w:t xml:space="preserve"> </w:t>
        </w:r>
      </w:ins>
      <w:ins w:id="487" w:author="kistlerk" w:date="2020-12-21T13:20:00Z">
        <w:r w:rsidR="00617A65">
          <w:t xml:space="preserve">This is exactly what would be expected if these adaptive substitutions are </w:t>
        </w:r>
      </w:ins>
      <w:ins w:id="488" w:author="kistlerk" w:date="2020-12-21T13:21:00Z">
        <w:r w:rsidR="00874622">
          <w:t>evidence</w:t>
        </w:r>
      </w:ins>
      <w:ins w:id="489" w:author="kistlerk" w:date="2020-12-21T13:31:00Z">
        <w:r w:rsidR="008F26B4">
          <w:t xml:space="preserve"> of antigenic evolution resulting from</w:t>
        </w:r>
      </w:ins>
      <w:ins w:id="490" w:author="kistlerk" w:date="2020-12-21T13:21:00Z">
        <w:r w:rsidR="00874622">
          <w:t xml:space="preserve"> </w:t>
        </w:r>
      </w:ins>
      <w:ins w:id="491" w:author="kistlerk" w:date="2020-12-21T13:31:00Z">
        <w:r w:rsidR="008F26B4">
          <w:t>an evolutionary</w:t>
        </w:r>
      </w:ins>
      <w:ins w:id="492" w:author="kistlerk" w:date="2020-12-21T13:21:00Z">
        <w:r w:rsidR="00874622">
          <w:t xml:space="preserve"> arms race between spike and the host immune system.</w:t>
        </w:r>
      </w:ins>
    </w:p>
    <w:p w:rsidR="002D395D" w:rsidDel="00617A65" w:rsidRDefault="00104672">
      <w:pPr>
        <w:rPr>
          <w:del w:id="493" w:author="kistlerk" w:date="2020-12-21T13:20:00Z"/>
        </w:rPr>
      </w:pPr>
      <w:del w:id="494" w:author="kistlerk" w:date="2020-12-21T13:11:00Z">
        <w:r w:rsidDel="00FB4503">
          <w:delText xml:space="preserve"> </w:delText>
        </w:r>
      </w:del>
    </w:p>
    <w:p w:rsidR="002D395D" w:rsidRDefault="002D395D"/>
    <w:p w:rsidR="00D24007" w:rsidRDefault="00104672">
      <w:pPr>
        <w:rPr>
          <w:ins w:id="495" w:author="kistlerk" w:date="2020-12-24T10:59:00Z"/>
        </w:rPr>
      </w:pPr>
      <w:r>
        <w:t>We estimate that OC43 lineage A accumulates roughly 0.6</w:t>
      </w:r>
      <w:ins w:id="496" w:author="kistlerk [2]" w:date="2020-12-19T10:38:00Z">
        <w:r w:rsidR="009B113B">
          <w:t>1</w:t>
        </w:r>
      </w:ins>
      <w:r>
        <w:t xml:space="preserve"> × 10</w:t>
      </w:r>
      <w:r>
        <w:rPr>
          <w:vertAlign w:val="superscript"/>
        </w:rPr>
        <w:t>–3</w:t>
      </w:r>
      <w:r>
        <w:t xml:space="preserve"> adaptive substitutions per codon per year (or</w:t>
      </w:r>
      <w:ins w:id="497" w:author="kistlerk" w:date="2020-12-21T10:28:00Z">
        <w:r w:rsidR="00730F52">
          <w:t xml:space="preserve"> </w:t>
        </w:r>
      </w:ins>
      <w:del w:id="498" w:author="kistlerk" w:date="2020-12-21T10:28:00Z">
        <w:r w:rsidDel="00DA4978">
          <w:delText xml:space="preserve"> </w:delText>
        </w:r>
      </w:del>
      <w:r>
        <w:t>0.45 adaptive</w:t>
      </w:r>
      <w:r w:rsidR="00DA4978">
        <w:t xml:space="preserve"> </w:t>
      </w:r>
      <w:ins w:id="499" w:author="kistlerk" w:date="2020-12-21T10:29:00Z">
        <w:r>
          <w:t>a</w:t>
        </w:r>
        <w:r w:rsidR="00DA4978">
          <w:t xml:space="preserve">mino acid </w:t>
        </w:r>
      </w:ins>
      <w:r>
        <w:t>substitutions</w:t>
      </w:r>
      <w:ins w:id="500" w:author="kistlerk" w:date="2020-12-21T10:28:00Z">
        <w:r w:rsidR="00730F52">
          <w:t xml:space="preserve"> in S1</w:t>
        </w:r>
      </w:ins>
      <w:r>
        <w:t xml:space="preserve"> each year) in the S1 domain of spike</w:t>
      </w:r>
      <w:ins w:id="501" w:author="kistlerk" w:date="2020-12-21T18:10:00Z">
        <w:r w:rsidR="005E49BE">
          <w:t>,</w:t>
        </w:r>
      </w:ins>
      <w:r>
        <w:t xml:space="preserve"> while the rate of adaptation in OC43 lineage B is slightly higher and is estimated to result in an average 0.56 adaptive substitutions in S1 per year (Fig</w:t>
      </w:r>
      <w:ins w:id="502" w:author="kistlerk [2]" w:date="2020-12-18T16:06:00Z">
        <w:r w:rsidR="00A31B28">
          <w:t>ure</w:t>
        </w:r>
      </w:ins>
      <w:del w:id="503" w:author="kistlerk [2]" w:date="2020-12-18T16:06:00Z">
        <w:r w:rsidDel="00A31B28">
          <w:delText>.</w:delText>
        </w:r>
      </w:del>
      <w:r>
        <w:t xml:space="preserve"> 5). The S1 domain of 229E is estimated to accrue 0.26 adaptive substitutions per year</w:t>
      </w:r>
      <w:ins w:id="504" w:author="kistlerk [2]" w:date="2020-12-19T10:38:00Z">
        <w:r w:rsidR="009B113B">
          <w:t xml:space="preserve"> (a rate of 0.47 × 10</w:t>
        </w:r>
        <w:r w:rsidR="009B113B">
          <w:rPr>
            <w:vertAlign w:val="superscript"/>
          </w:rPr>
          <w:t>–3</w:t>
        </w:r>
        <w:r w:rsidR="009B113B">
          <w:t xml:space="preserve"> adaptive substitutions per codon per year)</w:t>
        </w:r>
      </w:ins>
      <w:r>
        <w:t xml:space="preserve">. </w:t>
      </w:r>
    </w:p>
    <w:p w:rsidR="00D24007" w:rsidRDefault="00D24007">
      <w:pPr>
        <w:rPr>
          <w:ins w:id="505" w:author="kistlerk" w:date="2020-12-24T10:59:00Z"/>
        </w:rPr>
      </w:pPr>
    </w:p>
    <w:p w:rsidR="002D395D" w:rsidRDefault="00104672">
      <w:r>
        <w:t xml:space="preserve">A benefit of the Bhatt method is the ability to calculate the strength of selection, which allows us to compare these seasonal </w:t>
      </w:r>
      <w:proofErr w:type="spellStart"/>
      <w:r>
        <w:t>HCoVs</w:t>
      </w:r>
      <w:proofErr w:type="spellEnd"/>
      <w:r>
        <w:t xml:space="preserve"> to other viruses. We used our implementation of the Bhatt method to calculate the rate of adaptation for influenza </w:t>
      </w:r>
      <w:ins w:id="506" w:author="kistlerk [2]" w:date="2020-12-19T10:24:00Z">
        <w:r w:rsidR="00E32482">
          <w:t>A/</w:t>
        </w:r>
      </w:ins>
      <w:r>
        <w:t>H3N2, which is known to undergo rapid antigenic evolution</w:t>
      </w:r>
      <w:ins w:id="507" w:author="kistlerk" w:date="2020-12-24T11:00:00Z">
        <w:r w:rsidR="00D24007">
          <w:t xml:space="preserve"> </w:t>
        </w:r>
        <w:r w:rsidR="00D24007">
          <w:rPr>
            <w:color w:val="000000"/>
          </w:rPr>
          <w:fldChar w:fldCharType="begin" w:fldLock="1">
            <w:fldData xml:space="preserve">ZQBKAHoATgBXAEcAdAB2ADMARABpAFcALwBTAHUARQBQADMAaQA2AEEAYQB0AEsANwAwAGMAQQBv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</w:fldData>
          </w:fldChar>
        </w:r>
        <w:r w:rsidR="00D24007">
          <w:rPr>
            <w:color w:val="000000"/>
          </w:rPr>
          <w:instrText>ADDIN paperpile_citation &lt;clusterId&gt;R151E241B521Y322&lt;/clusterId&gt;&lt;version&gt;0.6.9&lt;/version&gt;&lt;metadata&gt;&lt;citation&gt;&lt;id&gt;1FA4CD30F6C411EA9B53AB56510204A5&lt;/id&gt;&lt;no_author/&gt;&lt;prefix/&gt;&lt;suffix/&gt;&lt;locator/&gt;&lt;locator_label&gt;page&lt;/locator_label&gt;&lt;/citation&gt;&lt;citation&gt;&lt;id&gt;E7EACB10F6C311EAB2859E649D9F4BF5&lt;/id&gt;&lt;no_author/&gt;&lt;prefix/&gt;&lt;suffix/&gt;&lt;locator/&gt;&lt;locator_label&gt;page&lt;/locator_label&gt;&lt;/citation&gt;&lt;/metadata&gt; \* MERGEFORMAT</w:instrText>
        </w:r>
        <w:r w:rsidR="00D24007">
          <w:rPr>
            <w:color w:val="000000"/>
          </w:rPr>
        </w:r>
        <w:r w:rsidR="00D24007">
          <w:rPr>
            <w:color w:val="000000"/>
          </w:rPr>
          <w:fldChar w:fldCharType="separate"/>
        </w:r>
        <w:r w:rsidR="00D24007">
          <w:rPr>
            <w:noProof/>
            <w:color w:val="000000"/>
          </w:rPr>
          <w:t>(Rambaut et al. 2008; Yang 2000)</w:t>
        </w:r>
        <w:r w:rsidR="00D24007">
          <w:rPr>
            <w:color w:val="000000"/>
          </w:rPr>
          <w:fldChar w:fldCharType="end"/>
        </w:r>
      </w:ins>
      <w:r>
        <w:t xml:space="preserve">, </w:t>
      </w:r>
      <w:del w:id="508" w:author="kistlerk [2]" w:date="2020-12-19T10:26:00Z">
        <w:r w:rsidDel="00E32482">
          <w:delText xml:space="preserve">and </w:delText>
        </w:r>
      </w:del>
      <w:r>
        <w:t>measles, which does not</w:t>
      </w:r>
      <w:ins w:id="509" w:author="kistlerk" w:date="2020-12-24T11:01:00Z">
        <w:r w:rsidR="00D24007">
          <w:t xml:space="preserve"> </w:t>
        </w:r>
        <w:r w:rsidR="00D24007">
          <w:fldChar w:fldCharType="begin" w:fldLock="1">
            <w:fldData xml:space="preserve">ZQBKAHoATgBWADIAMQB2ADIAegBnAFMALwBpAHUARQBQAHgAUgAzAFEAQwBSAFQANwAxAEkAWAB4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</w:fldData>
          </w:fldChar>
        </w:r>
        <w:r w:rsidR="00D24007">
          <w:instrText>ADDIN paperpile_citation &lt;clusterId&gt;B891P277L538I352&lt;/clusterId&gt;&lt;version&gt;0.6.9&lt;/version&gt;&lt;metadata&gt;&lt;citation&gt;&lt;id&gt;E40D11E8E6FF11EA86139E649D9F4BF5&lt;/id&gt;&lt;no_author/&gt;&lt;prefix/&gt;&lt;suffix/&gt;&lt;locator/&gt;&lt;locator_label&gt;page&lt;/locator_label&gt;&lt;/citation&gt;&lt;/metadata&gt; \* MERGEFORMAT</w:instrText>
        </w:r>
      </w:ins>
      <w:r w:rsidR="00D24007">
        <w:fldChar w:fldCharType="separate"/>
      </w:r>
      <w:ins w:id="510" w:author="kistlerk" w:date="2020-12-24T11:01:00Z">
        <w:r w:rsidR="00D24007">
          <w:rPr>
            <w:noProof/>
          </w:rPr>
          <w:t>(Fulton et al. 2015a)</w:t>
        </w:r>
        <w:r w:rsidR="00D24007">
          <w:fldChar w:fldCharType="end"/>
        </w:r>
      </w:ins>
      <w:ins w:id="511" w:author="kistlerk [2]" w:date="2020-12-19T10:26:00Z">
        <w:r w:rsidR="00E32482">
          <w:t>, and influenza B strains Vic and Yam, which evolve antigenically at a slower rate than A/H3N2</w:t>
        </w:r>
      </w:ins>
      <w:ins w:id="512" w:author="kistlerk" w:date="2020-12-24T11:01:00Z">
        <w:r w:rsidR="00D24007">
          <w:t xml:space="preserve"> </w:t>
        </w:r>
        <w:r w:rsidR="00D24007">
          <w:fldChar w:fldCharType="begin" w:fldLock="1">
            <w:fldData xml:space="preserve">ZQBKAHkATgBWADkAdQBPADIAMABZAFMALwBaAFcARwBIAG8AeABkAFkAQwBnADEANwA2AFEATgBZ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</w:fldData>
          </w:fldChar>
        </w:r>
        <w:r w:rsidR="00D24007">
          <w:instrText>ADDIN paperpile_citation &lt;clusterId&gt;F773T131P421M114&lt;/clusterId&gt;&lt;version&gt;0.6.9&lt;/version&gt;&lt;metadata&gt;&lt;citation&gt;&lt;id&gt;dec3486c-792d-46b2-afba-f057e8c053f9&lt;/id&gt;&lt;no_author/&gt;&lt;prefix/&gt;&lt;suffix/&gt;&lt;locator/&gt;&lt;locator_label&gt;page&lt;/locator_label&gt;&lt;/citation&gt;&lt;/metadata&gt; \* MERGEFORMAT</w:instrText>
        </w:r>
      </w:ins>
      <w:r w:rsidR="00D24007">
        <w:fldChar w:fldCharType="separate"/>
      </w:r>
      <w:ins w:id="513" w:author="kistlerk" w:date="2020-12-24T11:01:00Z">
        <w:r w:rsidR="00D24007">
          <w:rPr>
            <w:noProof/>
          </w:rPr>
          <w:t>(Bedford et al. 2014)</w:t>
        </w:r>
        <w:r w:rsidR="00D24007">
          <w:fldChar w:fldCharType="end"/>
        </w:r>
      </w:ins>
      <w:r>
        <w:t xml:space="preserve">. We estimate that the receptor-binding domain of influenza </w:t>
      </w:r>
      <w:ins w:id="514" w:author="kistlerk [2]" w:date="2020-12-19T10:28:00Z">
        <w:r w:rsidR="00E32482">
          <w:t>A/</w:t>
        </w:r>
      </w:ins>
      <w:r>
        <w:t xml:space="preserve">H3N2 accumulates adaptive substitutions </w:t>
      </w:r>
      <w:del w:id="515" w:author="kistlerk [2]" w:date="2020-12-19T10:29:00Z">
        <w:r w:rsidDel="00E32482">
          <w:delText xml:space="preserve">about </w:delText>
        </w:r>
      </w:del>
      <w:ins w:id="516" w:author="kistlerk [2]" w:date="2020-12-19T10:29:00Z">
        <w:r w:rsidR="00E32482">
          <w:t xml:space="preserve">between </w:t>
        </w:r>
      </w:ins>
      <w:ins w:id="517" w:author="kistlerk [2]" w:date="2020-12-19T10:28:00Z">
        <w:r w:rsidR="00E32482">
          <w:t>2</w:t>
        </w:r>
      </w:ins>
      <w:ins w:id="518" w:author="kistlerk [2]" w:date="2020-12-19T10:29:00Z">
        <w:r w:rsidR="00E32482">
          <w:t xml:space="preserve"> and 3</w:t>
        </w:r>
      </w:ins>
      <w:del w:id="519" w:author="kistlerk [2]" w:date="2020-12-19T10:28:00Z">
        <w:r w:rsidDel="00E32482">
          <w:delText>3</w:delText>
        </w:r>
      </w:del>
      <w:r>
        <w:t xml:space="preserve"> times faster than the </w:t>
      </w:r>
      <w:proofErr w:type="spellStart"/>
      <w:r>
        <w:t>HCoVs</w:t>
      </w:r>
      <w:proofErr w:type="spellEnd"/>
      <w:r>
        <w:t xml:space="preserve"> OC43 and 229E (Fig</w:t>
      </w:r>
      <w:ins w:id="520" w:author="kistlerk [2]" w:date="2020-12-18T16:06:00Z">
        <w:r w:rsidR="00A31B28">
          <w:t>ure</w:t>
        </w:r>
      </w:ins>
      <w:del w:id="521" w:author="kistlerk [2]" w:date="2020-12-18T16:06:00Z">
        <w:r w:rsidDel="00A31B28">
          <w:delText>.</w:delText>
        </w:r>
      </w:del>
      <w:r>
        <w:t xml:space="preserve"> 6).</w:t>
      </w:r>
      <w:ins w:id="522" w:author="kistlerk [2]" w:date="2020-12-19T10:32:00Z">
        <w:r w:rsidR="009B113B">
          <w:t xml:space="preserve"> The rate of adaptive substitution in influenza B/Yam and B/Vic </w:t>
        </w:r>
      </w:ins>
      <w:ins w:id="523" w:author="kistlerk [2]" w:date="2020-12-19T10:33:00Z">
        <w:r w:rsidR="009B113B">
          <w:t xml:space="preserve">are on par with the seasonal </w:t>
        </w:r>
        <w:proofErr w:type="spellStart"/>
        <w:r w:rsidR="009B113B">
          <w:t>HCoVs</w:t>
        </w:r>
      </w:ins>
      <w:proofErr w:type="spellEnd"/>
      <w:ins w:id="524" w:author="kistlerk [2]" w:date="2020-12-19T10:32:00Z">
        <w:r w:rsidR="009B113B">
          <w:t>.</w:t>
        </w:r>
      </w:ins>
      <w:r>
        <w:t xml:space="preserve"> We detect no adaptive substitutions in the measles receptor-binding protein. These results put the evolution of the S1 domain of OC43 and 229E in context, indicating that the S1 domain is under positive selection, and that this positive selection generates new variants in the putative antigenic regions of these </w:t>
      </w:r>
      <w:proofErr w:type="spellStart"/>
      <w:r>
        <w:t>HCoVs</w:t>
      </w:r>
      <w:proofErr w:type="spellEnd"/>
      <w:r>
        <w:t xml:space="preserve"> at about</w:t>
      </w:r>
      <w:ins w:id="525" w:author="kistlerk [2]" w:date="2020-12-19T10:34:00Z">
        <w:r w:rsidR="009B113B">
          <w:t xml:space="preserve"> the same rate as influenza B strains and about</w:t>
        </w:r>
      </w:ins>
      <w:r>
        <w:t xml:space="preserve"> </w:t>
      </w:r>
      <w:ins w:id="526" w:author="kistlerk [2]" w:date="2020-12-19T10:34:00Z">
        <w:r w:rsidR="009B113B">
          <w:t>half the</w:t>
        </w:r>
      </w:ins>
      <w:del w:id="527" w:author="kistlerk [2]" w:date="2020-12-19T10:34:00Z">
        <w:r w:rsidDel="009B113B">
          <w:delText>a third of</w:delText>
        </w:r>
      </w:del>
      <w:r>
        <w:t xml:space="preserve"> </w:t>
      </w:r>
      <w:proofErr w:type="spellStart"/>
      <w:r>
        <w:t>the</w:t>
      </w:r>
      <w:proofErr w:type="spellEnd"/>
      <w:r>
        <w:t xml:space="preserve"> rate of the canonical example of antigenic evolution, the HA1 domain of influenza </w:t>
      </w:r>
      <w:ins w:id="528" w:author="kistlerk [2]" w:date="2020-12-19T10:28:00Z">
        <w:r w:rsidR="00E32482">
          <w:t>A/</w:t>
        </w:r>
      </w:ins>
      <w:r>
        <w:t>H3N2.</w:t>
      </w:r>
    </w:p>
    <w:p w:rsidR="002D395D" w:rsidRDefault="002D395D">
      <w:pPr>
        <w:rPr>
          <w:ins w:id="529" w:author="kistlerk" w:date="2020-12-24T10:13:00Z"/>
        </w:rPr>
      </w:pPr>
    </w:p>
    <w:p w:rsidR="008E023D" w:rsidRPr="008E023D" w:rsidRDefault="008E023D">
      <w:pPr>
        <w:rPr>
          <w:i/>
          <w:rPrChange w:id="530" w:author="kistlerk" w:date="2020-12-24T10:13:00Z">
            <w:rPr/>
          </w:rPrChange>
        </w:rPr>
      </w:pPr>
      <w:ins w:id="531" w:author="kistlerk" w:date="2020-12-24T10:13:00Z">
        <w:r>
          <w:rPr>
            <w:i/>
          </w:rPr>
          <w:t xml:space="preserve">Validation that rate of adaptation is not </w:t>
        </w:r>
      </w:ins>
      <w:ins w:id="532" w:author="kistlerk" w:date="2020-12-24T10:14:00Z">
        <w:r>
          <w:rPr>
            <w:i/>
          </w:rPr>
          <w:t>biased</w:t>
        </w:r>
      </w:ins>
      <w:ins w:id="533" w:author="kistlerk" w:date="2020-12-24T10:13:00Z">
        <w:r>
          <w:rPr>
            <w:i/>
          </w:rPr>
          <w:t xml:space="preserve"> by recombination</w:t>
        </w:r>
      </w:ins>
    </w:p>
    <w:p w:rsidR="002D395D" w:rsidRDefault="00104672">
      <w:r>
        <w:t xml:space="preserve">Because coronaviruses are known to recombine, and recombination has the potential to impact evolutionary analyses of selection, we sought to verify that our results are not swayed by the presence of recombination. To do this, we simulated the evolution of OC43 lineage A spike and </w:t>
      </w:r>
      <w:proofErr w:type="spellStart"/>
      <w:r>
        <w:t>RdRp</w:t>
      </w:r>
      <w:proofErr w:type="spellEnd"/>
      <w:r>
        <w:t xml:space="preserve"> genes under varying levels of recombination and positive selection</w:t>
      </w:r>
      <w:ins w:id="534" w:author="kistlerk" w:date="2020-12-29T16:08:00Z">
        <w:r w:rsidR="005908E6">
          <w:t xml:space="preserve"> (</w:t>
        </w:r>
      </w:ins>
      <w:ins w:id="535" w:author="kistlerk" w:date="2020-12-29T16:09:00Z">
        <w:r w:rsidR="005908E6">
          <w:t xml:space="preserve">representative phylogenies of simulated spike evolution can be seen in </w:t>
        </w:r>
        <w:r w:rsidR="005908E6">
          <w:t>Fig</w:t>
        </w:r>
        <w:r w:rsidR="005908E6">
          <w:t>ure</w:t>
        </w:r>
        <w:r w:rsidR="005908E6">
          <w:t xml:space="preserve"> 7</w:t>
        </w:r>
        <w:r w:rsidR="005908E6">
          <w:t>- figure s</w:t>
        </w:r>
        <w:r w:rsidR="005908E6">
          <w:t>upplement</w:t>
        </w:r>
        <w:r w:rsidR="005908E6">
          <w:t xml:space="preserve"> </w:t>
        </w:r>
      </w:ins>
      <w:ins w:id="536" w:author="kistlerk" w:date="2020-12-29T16:10:00Z">
        <w:r w:rsidR="005908E6">
          <w:t>2</w:t>
        </w:r>
      </w:ins>
      <w:ins w:id="537" w:author="kistlerk" w:date="2020-12-29T16:08:00Z">
        <w:r w:rsidR="005908E6">
          <w:t>)</w:t>
        </w:r>
      </w:ins>
      <w:r>
        <w:t xml:space="preserve"> and </w:t>
      </w:r>
      <w:r>
        <w:lastRenderedPageBreak/>
        <w:t>used our implementation of the Bhatt method to identify adaptive substitutions. As the strength of positive selection increases, we detect more adaptive substitutions, regardless of the level of recombination (Fig</w:t>
      </w:r>
      <w:ins w:id="538" w:author="kistlerk [2]" w:date="2020-12-18T16:06:00Z">
        <w:r w:rsidR="00A31B28">
          <w:t>ure</w:t>
        </w:r>
      </w:ins>
      <w:del w:id="539" w:author="kistlerk [2]" w:date="2020-12-18T16:06:00Z">
        <w:r w:rsidDel="00A31B28">
          <w:delText>.</w:delText>
        </w:r>
      </w:del>
      <w:r>
        <w:t xml:space="preserve"> 7). This demonstrates that our estimates of adaptive evolution are not biased by recombination events.</w:t>
      </w:r>
    </w:p>
    <w:p w:rsidR="002D395D" w:rsidRDefault="002D395D">
      <w:pPr>
        <w:rPr>
          <w:ins w:id="540" w:author="kistlerk" w:date="2020-12-24T10:14:00Z"/>
        </w:rPr>
      </w:pPr>
    </w:p>
    <w:p w:rsidR="008E023D" w:rsidRPr="008E023D" w:rsidRDefault="008E023D">
      <w:pPr>
        <w:rPr>
          <w:i/>
          <w:rPrChange w:id="541" w:author="kistlerk" w:date="2020-12-24T10:14:00Z">
            <w:rPr/>
          </w:rPrChange>
        </w:rPr>
      </w:pPr>
      <w:ins w:id="542" w:author="kistlerk" w:date="2020-12-24T10:14:00Z">
        <w:r>
          <w:rPr>
            <w:i/>
          </w:rPr>
          <w:t xml:space="preserve">Time to Most Recent Common Ancestor (TMRCA) of </w:t>
        </w:r>
        <w:proofErr w:type="spellStart"/>
        <w:r>
          <w:rPr>
            <w:i/>
          </w:rPr>
          <w:t>RdRp</w:t>
        </w:r>
        <w:proofErr w:type="spellEnd"/>
        <w:r>
          <w:rPr>
            <w:i/>
          </w:rPr>
          <w:t xml:space="preserve"> and subdomains of spike</w:t>
        </w:r>
      </w:ins>
    </w:p>
    <w:p w:rsidR="009742BF" w:rsidRDefault="00104672">
      <w:pPr>
        <w:rPr>
          <w:ins w:id="543" w:author="kistlerk" w:date="2020-12-31T11:17:00Z"/>
        </w:rPr>
      </w:pPr>
      <w:r>
        <w:t xml:space="preserve">Finally, we know that strong directional selection skews the shape of phylogenies </w:t>
      </w:r>
      <w:r>
        <w:rPr>
          <w:color w:val="000000"/>
        </w:rPr>
        <w:fldChar w:fldCharType="begin" w:fldLock="1">
          <w:fldData xml:space="preserve">ZQBKAHkAbABWADkAdAB1ADQAegBnAFMALwBSAFgAQwBEAC8AMQBrAEsAOQBUAGQAYQBpAEMAWQBj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</w:fldData>
        </w:fldChar>
      </w:r>
      <w:ins w:id="544" w:author="kistlerk" w:date="2020-12-19T12:12:00Z">
        <w:r w:rsidR="00FF3D7B">
          <w:rPr>
            <w:color w:val="000000"/>
          </w:rPr>
          <w:instrText>ADDIN paperpile_citation &lt;clusterId&gt;O176C134R524O247&lt;/clusterId&gt;&lt;version&gt;0.6.9&lt;/version&gt;&lt;metadata&gt;&lt;citation&gt;&lt;id&gt;F16368CC155F11EBA940224B9D9F4BF5&lt;/id&gt;&lt;no_author/&gt;&lt;prefix/&gt;&lt;suffix/&gt;&lt;locator/&gt;&lt;locator_label&gt;page&lt;/locator_label&gt;&lt;/citation&gt;&lt;/metadata&gt; \* MERGEFORMAT</w:instrText>
        </w:r>
      </w:ins>
      <w:del w:id="545" w:author="kistlerk" w:date="2020-12-19T12:12:00Z">
        <w:r w:rsidDel="00FF3D7B">
          <w:rPr>
            <w:color w:val="000000"/>
          </w:rPr>
          <w:delInstrText xml:space="preserve"> HYPERLINK "https://paperpile.com/c/XP3jQC/UUZ3" \h </w:delInstrText>
        </w:r>
      </w:del>
      <w:ins w:id="546" w:author="kistlerk" w:date="2020-12-19T12:12:00Z">
        <w:r w:rsidR="00FF3D7B">
          <w:rPr>
            <w:color w:val="000000"/>
          </w:rPr>
        </w:r>
      </w:ins>
      <w:r>
        <w:rPr>
          <w:color w:val="000000"/>
        </w:rPr>
        <w:fldChar w:fldCharType="separate"/>
      </w:r>
      <w:ins w:id="547" w:author="kistlerk" w:date="2020-12-19T12:12:00Z">
        <w:r w:rsidR="00FF3D7B">
          <w:rPr>
            <w:noProof/>
            <w:color w:val="000000"/>
          </w:rPr>
          <w:t>(Volz, Koelle, and Bedford 2013)</w:t>
        </w:r>
      </w:ins>
      <w:del w:id="548" w:author="kistlerk" w:date="2020-12-19T12:12:00Z">
        <w:r w:rsidDel="00FF3D7B">
          <w:rPr>
            <w:noProof/>
            <w:color w:val="000000"/>
          </w:rPr>
          <w:delText>(Volz, Koelle, and Bedford 2013)</w:delText>
        </w:r>
      </w:del>
      <w:r>
        <w:rPr>
          <w:color w:val="000000"/>
        </w:rPr>
        <w:fldChar w:fldCharType="end"/>
      </w:r>
      <w:r>
        <w:t>. In influenza H3N2, immune selection causes the genealogy to adopt a ladder-like shape where the rungs are formed by viral diversification and each step is created by the appearance of new, antigenically-superior variants that replace previous variants. This ladder-like shape can also be seen in the phylogenies of the OC43 and 229E (Fig</w:t>
      </w:r>
      <w:ins w:id="549" w:author="kistlerk [2]" w:date="2020-12-18T16:06:00Z">
        <w:r w:rsidR="00A31B28">
          <w:t>ure</w:t>
        </w:r>
      </w:ins>
      <w:del w:id="550" w:author="kistlerk [2]" w:date="2020-12-18T16:06:00Z">
        <w:r w:rsidDel="00A31B28">
          <w:delText>.</w:delText>
        </w:r>
      </w:del>
      <w:r>
        <w:t xml:space="preserve"> 1). In this case, selection can be quantified by the timescale of population turnover as measured by the Time to Most Recent Common Ancestor (TMRCA), with the expectation that stronger selection will result in more frequent steps and therefore a smaller TMRCA measure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551" w:author="kistlerk" w:date="2020-12-19T12:13:00Z">
        <w:r w:rsidR="00FF3D7B">
          <w:rPr>
            <w:color w:val="000000"/>
          </w:rPr>
          <w:instrText>ADDIN paperpile_citation &lt;clusterId&gt;G119U167J557N272&lt;/clusterId&gt;&lt;version&gt;0.6.9&lt;/version&gt;&lt;metadata&gt;&lt;citation&gt;&lt;id&gt;A39055CE155F11EBAF24F1D1510204A5&lt;/id&gt;&lt;no_author/&gt;&lt;prefix/&gt;&lt;suffix/&gt;&lt;locator/&gt;&lt;locator_label&gt;page&lt;/locator_label&gt;&lt;/citation&gt;&lt;/metadata&gt; \* MERGEFORMAT</w:instrText>
        </w:r>
      </w:ins>
      <w:del w:id="552" w:author="kistlerk" w:date="2020-12-19T12:12:00Z">
        <w:r w:rsidDel="00FF3D7B">
          <w:rPr>
            <w:color w:val="000000"/>
          </w:rPr>
          <w:delInstrText xml:space="preserve"> HYPERLINK "https://paperpile.com/c/XP3jQC/Evrw" \h </w:delInstrText>
        </w:r>
      </w:del>
      <w:ins w:id="553" w:author="kistlerk" w:date="2020-12-19T12:13:00Z">
        <w:r w:rsidR="00FF3D7B">
          <w:rPr>
            <w:color w:val="000000"/>
          </w:rPr>
        </w:r>
      </w:ins>
      <w:r>
        <w:rPr>
          <w:color w:val="000000"/>
        </w:rPr>
        <w:fldChar w:fldCharType="separate"/>
      </w:r>
      <w:ins w:id="554" w:author="kistlerk" w:date="2020-12-19T12:13:00Z">
        <w:r w:rsidR="00FF3D7B">
          <w:rPr>
            <w:noProof/>
            <w:color w:val="000000"/>
          </w:rPr>
          <w:t>(Bedford, Cobey, and Pascual 2011)</w:t>
        </w:r>
      </w:ins>
      <w:del w:id="555" w:author="kistlerk" w:date="2020-12-19T12:12:00Z">
        <w:r w:rsidDel="00FF3D7B">
          <w:rPr>
            <w:noProof/>
            <w:color w:val="000000"/>
          </w:rPr>
          <w:delText>(Bedford, Cobey, and Pascual 2011)</w:delText>
        </w:r>
      </w:del>
      <w:r>
        <w:rPr>
          <w:color w:val="000000"/>
        </w:rPr>
        <w:fldChar w:fldCharType="end"/>
      </w:r>
      <w:r>
        <w:t xml:space="preserve">. We computed average TMRCA values from phylogenies built on Spike, S1, S2 or </w:t>
      </w:r>
      <w:proofErr w:type="spellStart"/>
      <w:r>
        <w:t>RdRp</w:t>
      </w:r>
      <w:proofErr w:type="spellEnd"/>
      <w:r>
        <w:t xml:space="preserve"> sequences of OC43</w:t>
      </w:r>
      <w:ins w:id="556" w:author="kistlerk" w:date="2020-12-31T10:47:00Z">
        <w:r w:rsidR="00101D98">
          <w:t xml:space="preserve"> lineage A</w:t>
        </w:r>
      </w:ins>
      <w:r>
        <w:t xml:space="preserve"> and 229E (Table </w:t>
      </w:r>
      <w:ins w:id="557" w:author="kistlerk" w:date="2020-12-19T13:15:00Z">
        <w:r w:rsidR="003C0EAA">
          <w:t>2</w:t>
        </w:r>
      </w:ins>
      <w:del w:id="558" w:author="kistlerk" w:date="2020-12-19T13:15:00Z">
        <w:r w:rsidDel="003C0EAA">
          <w:delText>1</w:delText>
        </w:r>
      </w:del>
      <w:r>
        <w:t>).</w:t>
      </w:r>
      <w:ins w:id="559" w:author="kistlerk" w:date="2020-12-31T10:47:00Z">
        <w:r w:rsidR="00101D98">
          <w:t xml:space="preserve"> We did not compute TMRC</w:t>
        </w:r>
        <w:r w:rsidR="00FF038A">
          <w:t xml:space="preserve">A for OC43 lineage B because </w:t>
        </w:r>
      </w:ins>
      <w:ins w:id="560" w:author="kistlerk" w:date="2020-12-31T11:11:00Z">
        <w:r w:rsidR="00FF038A">
          <w:t>the limited</w:t>
        </w:r>
      </w:ins>
      <w:ins w:id="561" w:author="kistlerk" w:date="2020-12-31T10:47:00Z">
        <w:r w:rsidR="00101D98">
          <w:t xml:space="preserve"> </w:t>
        </w:r>
      </w:ins>
      <w:ins w:id="562" w:author="kistlerk" w:date="2020-12-31T11:12:00Z">
        <w:r w:rsidR="00FF038A">
          <w:t xml:space="preserve">number of </w:t>
        </w:r>
      </w:ins>
      <w:ins w:id="563" w:author="kistlerk" w:date="2020-12-31T10:47:00Z">
        <w:r w:rsidR="00101D98">
          <w:t>availabl</w:t>
        </w:r>
        <w:r w:rsidR="00FF038A">
          <w:t>e</w:t>
        </w:r>
      </w:ins>
      <w:ins w:id="564" w:author="kistlerk" w:date="2020-12-31T11:16:00Z">
        <w:r w:rsidR="009742BF">
          <w:t xml:space="preserve"> </w:t>
        </w:r>
        <w:proofErr w:type="spellStart"/>
        <w:r w:rsidR="009742BF">
          <w:t>RdRp</w:t>
        </w:r>
      </w:ins>
      <w:proofErr w:type="spellEnd"/>
      <w:ins w:id="565" w:author="kistlerk" w:date="2020-12-31T10:47:00Z">
        <w:r w:rsidR="009742BF">
          <w:t xml:space="preserve"> sequence</w:t>
        </w:r>
      </w:ins>
      <w:ins w:id="566" w:author="kistlerk" w:date="2020-12-31T11:16:00Z">
        <w:r w:rsidR="009742BF">
          <w:t>s</w:t>
        </w:r>
      </w:ins>
      <w:ins w:id="567" w:author="kistlerk" w:date="2020-12-31T10:47:00Z">
        <w:r w:rsidR="00FF038A">
          <w:t xml:space="preserve"> </w:t>
        </w:r>
      </w:ins>
      <w:ins w:id="568" w:author="kistlerk" w:date="2020-12-31T11:16:00Z">
        <w:r w:rsidR="009742BF">
          <w:t xml:space="preserve">for this lineage </w:t>
        </w:r>
      </w:ins>
      <w:ins w:id="569" w:author="kistlerk" w:date="2020-12-31T11:11:00Z">
        <w:r w:rsidR="00FF038A">
          <w:t>mean that TMRCA can only be calculated for about 4 years</w:t>
        </w:r>
      </w:ins>
      <w:ins w:id="570" w:author="kistlerk" w:date="2020-12-31T11:08:00Z">
        <w:r w:rsidR="00FF038A">
          <w:t xml:space="preserve">, </w:t>
        </w:r>
      </w:ins>
      <w:ins w:id="571" w:author="kistlerk" w:date="2020-12-31T11:09:00Z">
        <w:r w:rsidR="00FF038A">
          <w:t xml:space="preserve">which </w:t>
        </w:r>
      </w:ins>
      <w:ins w:id="572" w:author="kistlerk" w:date="2020-12-31T11:19:00Z">
        <w:r w:rsidR="009742BF">
          <w:t>could artificially skew the</w:t>
        </w:r>
      </w:ins>
      <w:ins w:id="573" w:author="kistlerk" w:date="2020-12-31T11:09:00Z">
        <w:r w:rsidR="00FF038A">
          <w:t xml:space="preserve"> TMRCA </w:t>
        </w:r>
      </w:ins>
      <w:ins w:id="574" w:author="kistlerk" w:date="2020-12-31T11:19:00Z">
        <w:r w:rsidR="009742BF">
          <w:t>estimates</w:t>
        </w:r>
      </w:ins>
      <w:ins w:id="575" w:author="kistlerk" w:date="2020-12-31T10:47:00Z">
        <w:r w:rsidR="00101D98">
          <w:t>.</w:t>
        </w:r>
      </w:ins>
      <w:ins w:id="576" w:author="kistlerk" w:date="2020-12-31T11:59:00Z">
        <w:r w:rsidR="008D4EEB">
          <w:t xml:space="preserve"> Our estimates of </w:t>
        </w:r>
        <w:proofErr w:type="spellStart"/>
        <w:r w:rsidR="008D4EEB">
          <w:t>HCoV</w:t>
        </w:r>
        <w:proofErr w:type="spellEnd"/>
        <w:r w:rsidR="008D4EEB">
          <w:t xml:space="preserve"> spike TMRCA are roughly 2-2.5 </w:t>
        </w:r>
      </w:ins>
      <w:ins w:id="577" w:author="kistlerk" w:date="2020-12-31T12:00:00Z">
        <w:r w:rsidR="00CA6862">
          <w:t>longer</w:t>
        </w:r>
      </w:ins>
      <w:ins w:id="578" w:author="kistlerk" w:date="2020-12-31T11:59:00Z">
        <w:r w:rsidR="008D4EEB">
          <w:t xml:space="preserve"> the estimated TMRCA</w:t>
        </w:r>
        <w:r w:rsidR="00CA6862">
          <w:t xml:space="preserve"> for influenza A/H3N2 hemag</w:t>
        </w:r>
      </w:ins>
      <w:ins w:id="579" w:author="kistlerk" w:date="2020-12-31T12:01:00Z">
        <w:r w:rsidR="00CA6862">
          <w:t>g</w:t>
        </w:r>
      </w:ins>
      <w:ins w:id="580" w:author="kistlerk" w:date="2020-12-31T11:59:00Z">
        <w:r w:rsidR="00CA6862">
          <w:t>lut</w:t>
        </w:r>
      </w:ins>
      <w:ins w:id="581" w:author="kistlerk" w:date="2020-12-31T12:01:00Z">
        <w:r w:rsidR="00CA6862">
          <w:t>i</w:t>
        </w:r>
      </w:ins>
      <w:ins w:id="582" w:author="kistlerk" w:date="2020-12-31T11:59:00Z">
        <w:r w:rsidR="008D4EEB">
          <w:t xml:space="preserve">nin </w:t>
        </w:r>
        <w:r w:rsidR="008D4EEB">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ns w:id="583" w:author="kistlerk" w:date="2020-12-31T12:00:00Z">
        <w:r w:rsidR="008D4EEB">
          <w:instrText>ADDIN paperpile_citation &lt;clusterId&gt;W649K799G189D791&lt;/clusterId&gt;&lt;version&gt;0.6.9&lt;/version&gt;&lt;metadata&gt;&lt;citation&gt;&lt;id&gt;A39055CE155F11EBAF24F1D1510204A5&lt;/id&gt;&lt;no_author/&gt;&lt;prefix/&gt;&lt;suffix/&gt;&lt;locator/&gt;&lt;locator_label&gt;page&lt;/locator_label&gt;&lt;/citation&gt;&lt;/metadata&gt; \* MERGEFORMAT</w:instrText>
        </w:r>
      </w:ins>
      <w:r w:rsidR="008D4EEB">
        <w:fldChar w:fldCharType="separate"/>
      </w:r>
      <w:ins w:id="584" w:author="kistlerk" w:date="2020-12-31T12:00:00Z">
        <w:r w:rsidR="008D4EEB">
          <w:rPr>
            <w:noProof/>
          </w:rPr>
          <w:t>(Bedford, Cobey, and Pascual 2011)</w:t>
        </w:r>
      </w:ins>
      <w:ins w:id="585" w:author="kistlerk" w:date="2020-12-31T11:59:00Z">
        <w:r w:rsidR="008D4EEB">
          <w:fldChar w:fldCharType="end"/>
        </w:r>
      </w:ins>
      <w:ins w:id="586" w:author="kistlerk" w:date="2020-12-31T12:00:00Z">
        <w:r w:rsidR="008D4EEB">
          <w:t>.</w:t>
        </w:r>
      </w:ins>
      <w:r>
        <w:t xml:space="preserve"> </w:t>
      </w:r>
    </w:p>
    <w:p w:rsidR="009742BF" w:rsidRDefault="009742BF">
      <w:pPr>
        <w:rPr>
          <w:ins w:id="587" w:author="kistlerk" w:date="2020-12-31T11:17:00Z"/>
        </w:rPr>
      </w:pPr>
    </w:p>
    <w:p w:rsidR="002D395D" w:rsidRDefault="00104672">
      <w:r>
        <w:t xml:space="preserve">We observe that, for both OC43 lineage A and 229E, the average TMRCA is lower in spike than </w:t>
      </w:r>
      <w:proofErr w:type="spellStart"/>
      <w:r>
        <w:t>RdRp</w:t>
      </w:r>
      <w:proofErr w:type="spellEnd"/>
      <w:r>
        <w:t xml:space="preserve"> and lower in S1 versus S2. These results s</w:t>
      </w:r>
      <w:bookmarkStart w:id="588" w:name="_GoBack"/>
      <w:bookmarkEnd w:id="588"/>
      <w:r>
        <w:t>uggest strong directional selection in S1, likely driven by pressures to evade the humoral immune system. The difference in TMRCA between S1 and S2 is indicative not only of differing selective pressures acting on these two spike domains, but also of intra-spike recombination</w:t>
      </w:r>
      <w:ins w:id="589" w:author="kistlerk" w:date="2020-12-24T19:35:00Z">
        <w:r w:rsidR="00CB2800">
          <w:t>.</w:t>
        </w:r>
      </w:ins>
      <w:ins w:id="590" w:author="kistlerk" w:date="2020-12-24T19:38:00Z">
        <w:r w:rsidR="00CB2800">
          <w:t xml:space="preserve"> This is because the </w:t>
        </w:r>
      </w:ins>
      <w:ins w:id="591" w:author="kistlerk" w:date="2020-12-24T19:39:00Z">
        <w:r w:rsidR="00CB2800">
          <w:t xml:space="preserve">immune </w:t>
        </w:r>
      </w:ins>
      <w:ins w:id="592" w:author="kistlerk" w:date="2020-12-24T19:38:00Z">
        <w:r w:rsidR="00CB2800">
          <w:t xml:space="preserve">selection </w:t>
        </w:r>
      </w:ins>
      <w:ins w:id="593" w:author="kistlerk" w:date="2020-12-24T19:39:00Z">
        <w:r w:rsidR="004A7691">
          <w:t xml:space="preserve">imposed on S1, should also propagate </w:t>
        </w:r>
      </w:ins>
      <w:ins w:id="594" w:author="kistlerk" w:date="2020-12-24T19:43:00Z">
        <w:r w:rsidR="004A7691">
          <w:t xml:space="preserve">neutral </w:t>
        </w:r>
      </w:ins>
      <w:ins w:id="595" w:author="kistlerk" w:date="2020-12-24T19:39:00Z">
        <w:r w:rsidR="004A7691">
          <w:t>hitch</w:t>
        </w:r>
      </w:ins>
      <w:ins w:id="596" w:author="kistlerk" w:date="2020-12-24T19:43:00Z">
        <w:r w:rsidR="004A7691">
          <w:t>-</w:t>
        </w:r>
      </w:ins>
      <w:ins w:id="597" w:author="kistlerk" w:date="2020-12-24T19:39:00Z">
        <w:r w:rsidR="004A7691">
          <w:t xml:space="preserve">hiker mutations in closely-linked regions </w:t>
        </w:r>
      </w:ins>
      <w:ins w:id="598" w:author="kistlerk" w:date="2020-12-24T19:43:00Z">
        <w:r w:rsidR="004A7691">
          <w:t>such as</w:t>
        </w:r>
      </w:ins>
      <w:ins w:id="599" w:author="kistlerk" w:date="2020-12-24T19:39:00Z">
        <w:r w:rsidR="004A7691">
          <w:t xml:space="preserve"> S2.</w:t>
        </w:r>
      </w:ins>
      <w:ins w:id="600" w:author="kistlerk" w:date="2020-12-24T19:40:00Z">
        <w:r w:rsidR="00CB2800">
          <w:t xml:space="preserve"> The difference in TMRCA suggests that recombination may uncouple these regions</w:t>
        </w:r>
      </w:ins>
      <w:ins w:id="601" w:author="kistlerk" w:date="2020-12-31T11:33:00Z">
        <w:r w:rsidR="00F47F3D">
          <w:t>.</w:t>
        </w:r>
      </w:ins>
      <w:ins w:id="602" w:author="kistlerk" w:date="2020-12-31T11:35:00Z">
        <w:r w:rsidR="004F35C1">
          <w:t xml:space="preserve"> Recombination ca</w:t>
        </w:r>
      </w:ins>
      <w:ins w:id="603" w:author="kistlerk" w:date="2020-12-31T11:39:00Z">
        <w:r w:rsidR="004F35C1">
          <w:t>n</w:t>
        </w:r>
      </w:ins>
      <w:ins w:id="604" w:author="kistlerk" w:date="2020-12-31T11:42:00Z">
        <w:r w:rsidR="004F35C1">
          <w:t xml:space="preserve"> also</w:t>
        </w:r>
      </w:ins>
      <w:ins w:id="605" w:author="kistlerk" w:date="2020-12-31T11:39:00Z">
        <w:r w:rsidR="004F35C1">
          <w:t xml:space="preserve"> push </w:t>
        </w:r>
      </w:ins>
      <w:ins w:id="606" w:author="kistlerk" w:date="2020-12-31T11:37:00Z">
        <w:r w:rsidR="004F35C1">
          <w:t>TMRCA to higher values</w:t>
        </w:r>
      </w:ins>
      <w:ins w:id="607" w:author="kistlerk" w:date="2020-12-31T11:44:00Z">
        <w:r w:rsidR="004F35C1">
          <w:t xml:space="preserve">, though </w:t>
        </w:r>
      </w:ins>
      <w:ins w:id="608" w:author="kistlerk" w:date="2020-12-31T11:46:00Z">
        <w:r w:rsidR="003E6B8E">
          <w:t xml:space="preserve">this should not have a larger impact on </w:t>
        </w:r>
        <w:proofErr w:type="spellStart"/>
        <w:r w:rsidR="003E6B8E">
          <w:t>RdRp</w:t>
        </w:r>
        <w:proofErr w:type="spellEnd"/>
        <w:r w:rsidR="003E6B8E">
          <w:t xml:space="preserve"> than S1</w:t>
        </w:r>
      </w:ins>
      <w:ins w:id="609" w:author="kistlerk" w:date="2020-12-31T11:35:00Z">
        <w:r w:rsidR="004F35C1">
          <w:t>.</w:t>
        </w:r>
      </w:ins>
      <w:ins w:id="610" w:author="kistlerk" w:date="2020-12-24T19:35:00Z">
        <w:r w:rsidR="00CB2800">
          <w:t xml:space="preserve"> The contributions of</w:t>
        </w:r>
      </w:ins>
      <w:ins w:id="611" w:author="kistlerk" w:date="2020-12-24T19:44:00Z">
        <w:r w:rsidR="004A7691">
          <w:t xml:space="preserve"> the forces of</w:t>
        </w:r>
      </w:ins>
      <w:ins w:id="612" w:author="kistlerk" w:date="2020-12-24T19:35:00Z">
        <w:r w:rsidR="00CB2800">
          <w:t xml:space="preserve"> </w:t>
        </w:r>
      </w:ins>
      <w:ins w:id="613" w:author="kistlerk" w:date="2020-12-24T19:44:00Z">
        <w:r w:rsidR="004A7691">
          <w:t xml:space="preserve">directional selection and recombination are </w:t>
        </w:r>
      </w:ins>
      <w:ins w:id="614" w:author="kistlerk" w:date="2020-12-24T19:35:00Z">
        <w:r w:rsidR="00CB2800">
          <w:t>difficult to parse from the TMRCA results</w:t>
        </w:r>
      </w:ins>
      <w:ins w:id="615" w:author="kistlerk" w:date="2020-12-24T19:34:00Z">
        <w:r w:rsidR="00CB2800">
          <w:t>.</w:t>
        </w:r>
      </w:ins>
      <w:ins w:id="616" w:author="kistlerk" w:date="2020-12-24T19:31:00Z">
        <w:r w:rsidR="002317A9">
          <w:t xml:space="preserve"> Thi</w:t>
        </w:r>
      </w:ins>
      <w:del w:id="617" w:author="kistlerk" w:date="2020-12-24T19:31:00Z">
        <w:r w:rsidDel="002317A9">
          <w:delText>,</w:delText>
        </w:r>
      </w:del>
      <w:ins w:id="618" w:author="kistlerk" w:date="2020-12-24T19:33:00Z">
        <w:r w:rsidR="00CB2800">
          <w:t xml:space="preserve">s </w:t>
        </w:r>
      </w:ins>
      <w:del w:id="619" w:author="kistlerk" w:date="2020-12-24T19:33:00Z">
        <w:r w:rsidDel="00CB2800">
          <w:delText xml:space="preserve"> which </w:delText>
        </w:r>
      </w:del>
      <w:r>
        <w:t>emphasizes the importance of using methods</w:t>
      </w:r>
      <w:ins w:id="620" w:author="kistlerk" w:date="2020-12-24T19:32:00Z">
        <w:r w:rsidR="00CB2800">
          <w:t>, such as the Bhatt method,</w:t>
        </w:r>
      </w:ins>
      <w:r>
        <w:t xml:space="preserve"> that are robust to recombination to detect adaptive evolution.</w:t>
      </w:r>
    </w:p>
    <w:p w:rsidR="002D395D" w:rsidRDefault="002D395D"/>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Change w:id="621" w:author="kistlerk" w:date="2020-12-31T11:14:00Z">
          <w:tblPr>
            <w:tblStyle w:val="a"/>
            <w:tblW w:w="6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PrChange>
      </w:tblPr>
      <w:tblGrid>
        <w:gridCol w:w="1800"/>
        <w:gridCol w:w="1800"/>
        <w:gridCol w:w="1800"/>
        <w:gridCol w:w="1800"/>
        <w:gridCol w:w="1800"/>
        <w:tblGridChange w:id="622">
          <w:tblGrid>
            <w:gridCol w:w="1230"/>
            <w:gridCol w:w="1305"/>
            <w:gridCol w:w="1320"/>
            <w:gridCol w:w="1320"/>
            <w:gridCol w:w="1320"/>
          </w:tblGrid>
        </w:tblGridChange>
      </w:tblGrid>
      <w:tr w:rsidR="002D395D" w:rsidTr="00FF038A">
        <w:trPr>
          <w:trHeight w:val="445"/>
          <w:trPrChange w:id="623" w:author="kistlerk" w:date="2020-12-31T11:14:00Z">
            <w:trPr>
              <w:trHeight w:val="44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24"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2D395D">
            <w:pPr>
              <w:widowControl w:val="0"/>
              <w:pBdr>
                <w:top w:val="nil"/>
                <w:left w:val="nil"/>
                <w:bottom w:val="nil"/>
                <w:right w:val="nil"/>
                <w:between w:val="nil"/>
              </w:pBdr>
              <w:jc w:val="center"/>
              <w:rPr>
                <w:sz w:val="20"/>
                <w:szCs w:val="20"/>
              </w:rPr>
            </w:pP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25"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Spike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26"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S1</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27"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S2</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2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proofErr w:type="spellStart"/>
            <w:r>
              <w:rPr>
                <w:b/>
                <w:sz w:val="20"/>
                <w:szCs w:val="20"/>
              </w:rPr>
              <w:t>RdRp</w:t>
            </w:r>
            <w:proofErr w:type="spellEnd"/>
          </w:p>
        </w:tc>
      </w:tr>
      <w:tr w:rsidR="002D395D" w:rsidTr="00FF038A">
        <w:trPr>
          <w:trHeight w:val="475"/>
          <w:trPrChange w:id="629"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30"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OC43</w:t>
            </w:r>
            <w:ins w:id="631" w:author="kistlerk" w:date="2020-12-31T11:13:00Z">
              <w:r w:rsidR="00FF038A">
                <w:rPr>
                  <w:b/>
                  <w:sz w:val="20"/>
                  <w:szCs w:val="20"/>
                </w:rPr>
                <w:t xml:space="preserve"> lineage </w:t>
              </w:r>
            </w:ins>
            <w:r>
              <w:rPr>
                <w:b/>
                <w:sz w:val="20"/>
                <w:szCs w:val="20"/>
              </w:rPr>
              <w:t>A</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32"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33" w:author="kistlerk" w:date="2020-12-31T10:41:00Z"/>
                <w:sz w:val="20"/>
                <w:szCs w:val="20"/>
              </w:rPr>
            </w:pPr>
            <w:r>
              <w:rPr>
                <w:sz w:val="20"/>
                <w:szCs w:val="20"/>
              </w:rPr>
              <w:t>4.67</w:t>
            </w:r>
          </w:p>
          <w:p w:rsidR="00101D98" w:rsidRDefault="00101D98">
            <w:pPr>
              <w:widowControl w:val="0"/>
              <w:pBdr>
                <w:top w:val="nil"/>
                <w:left w:val="nil"/>
                <w:bottom w:val="nil"/>
                <w:right w:val="nil"/>
                <w:between w:val="nil"/>
              </w:pBdr>
              <w:jc w:val="center"/>
              <w:rPr>
                <w:sz w:val="20"/>
                <w:szCs w:val="20"/>
              </w:rPr>
            </w:pPr>
            <w:ins w:id="634" w:author="kistlerk" w:date="2020-12-31T10:41:00Z">
              <w:r>
                <w:rPr>
                  <w:sz w:val="20"/>
                  <w:szCs w:val="20"/>
                </w:rPr>
                <w:t>(4.04, 5.28)</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35"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36" w:author="kistlerk" w:date="2020-12-31T10:41:00Z"/>
                <w:sz w:val="20"/>
                <w:szCs w:val="20"/>
              </w:rPr>
            </w:pPr>
            <w:r>
              <w:rPr>
                <w:sz w:val="20"/>
                <w:szCs w:val="20"/>
              </w:rPr>
              <w:t>3.45</w:t>
            </w:r>
          </w:p>
          <w:p w:rsidR="00101D98" w:rsidRDefault="00101D98">
            <w:pPr>
              <w:widowControl w:val="0"/>
              <w:pBdr>
                <w:top w:val="nil"/>
                <w:left w:val="nil"/>
                <w:bottom w:val="nil"/>
                <w:right w:val="nil"/>
                <w:between w:val="nil"/>
              </w:pBdr>
              <w:jc w:val="center"/>
              <w:rPr>
                <w:sz w:val="20"/>
                <w:szCs w:val="20"/>
              </w:rPr>
            </w:pPr>
            <w:ins w:id="637" w:author="kistlerk" w:date="2020-12-31T10:41:00Z">
              <w:r>
                <w:rPr>
                  <w:sz w:val="20"/>
                  <w:szCs w:val="20"/>
                </w:rPr>
                <w:t>(2.86, 4.05)</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38"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39" w:author="kistlerk" w:date="2020-12-31T10:42:00Z"/>
                <w:sz w:val="20"/>
                <w:szCs w:val="20"/>
              </w:rPr>
            </w:pPr>
            <w:r>
              <w:rPr>
                <w:sz w:val="20"/>
                <w:szCs w:val="20"/>
              </w:rPr>
              <w:t>13.05</w:t>
            </w:r>
          </w:p>
          <w:p w:rsidR="00101D98" w:rsidRDefault="00101D98">
            <w:pPr>
              <w:widowControl w:val="0"/>
              <w:pBdr>
                <w:top w:val="nil"/>
                <w:left w:val="nil"/>
                <w:bottom w:val="nil"/>
                <w:right w:val="nil"/>
                <w:between w:val="nil"/>
              </w:pBdr>
              <w:jc w:val="center"/>
              <w:rPr>
                <w:sz w:val="20"/>
                <w:szCs w:val="20"/>
              </w:rPr>
            </w:pPr>
            <w:ins w:id="640" w:author="kistlerk" w:date="2020-12-31T10:42:00Z">
              <w:r>
                <w:rPr>
                  <w:sz w:val="20"/>
                  <w:szCs w:val="20"/>
                </w:rPr>
                <w:t>(11.24, 14.97)</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1"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42" w:author="kistlerk" w:date="2020-12-31T10:42:00Z"/>
                <w:sz w:val="20"/>
                <w:szCs w:val="20"/>
              </w:rPr>
            </w:pPr>
            <w:r>
              <w:rPr>
                <w:sz w:val="20"/>
                <w:szCs w:val="20"/>
              </w:rPr>
              <w:t>17.39</w:t>
            </w:r>
          </w:p>
          <w:p w:rsidR="00101D98" w:rsidRDefault="00101D98">
            <w:pPr>
              <w:widowControl w:val="0"/>
              <w:pBdr>
                <w:top w:val="nil"/>
                <w:left w:val="nil"/>
                <w:bottom w:val="nil"/>
                <w:right w:val="nil"/>
                <w:between w:val="nil"/>
              </w:pBdr>
              <w:jc w:val="center"/>
              <w:rPr>
                <w:sz w:val="20"/>
                <w:szCs w:val="20"/>
              </w:rPr>
            </w:pPr>
            <w:ins w:id="643" w:author="kistlerk" w:date="2020-12-31T10:42:00Z">
              <w:r>
                <w:rPr>
                  <w:sz w:val="20"/>
                  <w:szCs w:val="20"/>
                </w:rPr>
                <w:t>(15.63, 19.15)</w:t>
              </w:r>
            </w:ins>
          </w:p>
        </w:tc>
      </w:tr>
      <w:tr w:rsidR="002D395D" w:rsidTr="00FF038A">
        <w:trPr>
          <w:trHeight w:val="475"/>
          <w:trPrChange w:id="644" w:author="kistlerk" w:date="2020-12-31T11:14:00Z">
            <w:trPr>
              <w:trHeight w:val="475"/>
            </w:trPr>
          </w:trPrChange>
        </w:trPr>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5" w:author="kistlerk" w:date="2020-12-31T11:14:00Z">
              <w:tcPr>
                <w:tcW w:w="12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sz w:val="20"/>
                <w:szCs w:val="20"/>
              </w:rPr>
            </w:pPr>
            <w:r>
              <w:rPr>
                <w:b/>
                <w:sz w:val="20"/>
                <w:szCs w:val="20"/>
              </w:rPr>
              <w:t>229E</w:t>
            </w:r>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46" w:author="kistlerk" w:date="2020-12-31T11:14:00Z">
              <w:tcPr>
                <w:tcW w:w="13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47" w:author="kistlerk" w:date="2020-12-31T10:42:00Z"/>
                <w:sz w:val="20"/>
                <w:szCs w:val="20"/>
              </w:rPr>
            </w:pPr>
            <w:r>
              <w:rPr>
                <w:sz w:val="20"/>
                <w:szCs w:val="20"/>
              </w:rPr>
              <w:t>4.19</w:t>
            </w:r>
          </w:p>
          <w:p w:rsidR="00101D98" w:rsidRDefault="00101D98">
            <w:pPr>
              <w:widowControl w:val="0"/>
              <w:pBdr>
                <w:top w:val="nil"/>
                <w:left w:val="nil"/>
                <w:bottom w:val="nil"/>
                <w:right w:val="nil"/>
                <w:between w:val="nil"/>
              </w:pBdr>
              <w:jc w:val="center"/>
              <w:rPr>
                <w:sz w:val="20"/>
                <w:szCs w:val="20"/>
              </w:rPr>
            </w:pPr>
            <w:ins w:id="648" w:author="kistlerk" w:date="2020-12-31T10:42:00Z">
              <w:r>
                <w:rPr>
                  <w:sz w:val="20"/>
                  <w:szCs w:val="20"/>
                </w:rPr>
                <w:t>(</w:t>
              </w:r>
            </w:ins>
            <w:ins w:id="649" w:author="kistlerk" w:date="2020-12-31T10:43:00Z">
              <w:r>
                <w:rPr>
                  <w:sz w:val="20"/>
                  <w:szCs w:val="20"/>
                </w:rPr>
                <w:t>3.13, 5.25</w:t>
              </w:r>
            </w:ins>
            <w:ins w:id="650" w:author="kistlerk" w:date="2020-12-31T10:42:00Z">
              <w:r>
                <w:rPr>
                  <w:sz w:val="20"/>
                  <w:szCs w:val="20"/>
                </w:rPr>
                <w:t>)</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1"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2" w:author="kistlerk" w:date="2020-12-31T10:43:00Z"/>
                <w:sz w:val="20"/>
                <w:szCs w:val="20"/>
              </w:rPr>
            </w:pPr>
            <w:r>
              <w:rPr>
                <w:sz w:val="20"/>
                <w:szCs w:val="20"/>
              </w:rPr>
              <w:t>2.23</w:t>
            </w:r>
          </w:p>
          <w:p w:rsidR="00101D98" w:rsidRDefault="00101D98">
            <w:pPr>
              <w:widowControl w:val="0"/>
              <w:pBdr>
                <w:top w:val="nil"/>
                <w:left w:val="nil"/>
                <w:bottom w:val="nil"/>
                <w:right w:val="nil"/>
                <w:between w:val="nil"/>
              </w:pBdr>
              <w:jc w:val="center"/>
              <w:rPr>
                <w:sz w:val="20"/>
                <w:szCs w:val="20"/>
              </w:rPr>
            </w:pPr>
            <w:ins w:id="653" w:author="kistlerk" w:date="2020-12-31T10:43:00Z">
              <w:r>
                <w:rPr>
                  <w:sz w:val="20"/>
                  <w:szCs w:val="20"/>
                </w:rPr>
                <w:t>(1.76, 2.69)</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4"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5" w:author="kistlerk" w:date="2020-12-31T10:43:00Z"/>
                <w:sz w:val="20"/>
                <w:szCs w:val="20"/>
              </w:rPr>
            </w:pPr>
            <w:r>
              <w:rPr>
                <w:sz w:val="20"/>
                <w:szCs w:val="20"/>
              </w:rPr>
              <w:t>5.08</w:t>
            </w:r>
          </w:p>
          <w:p w:rsidR="00101D98" w:rsidRDefault="00101D98">
            <w:pPr>
              <w:widowControl w:val="0"/>
              <w:pBdr>
                <w:top w:val="nil"/>
                <w:left w:val="nil"/>
                <w:bottom w:val="nil"/>
                <w:right w:val="nil"/>
                <w:between w:val="nil"/>
              </w:pBdr>
              <w:jc w:val="center"/>
              <w:rPr>
                <w:sz w:val="20"/>
                <w:szCs w:val="20"/>
              </w:rPr>
            </w:pPr>
            <w:ins w:id="656" w:author="kistlerk" w:date="2020-12-31T10:43:00Z">
              <w:r>
                <w:rPr>
                  <w:sz w:val="20"/>
                  <w:szCs w:val="20"/>
                </w:rPr>
                <w:t>(3.93, 6.23)</w:t>
              </w:r>
            </w:ins>
          </w:p>
        </w:tc>
        <w:tc>
          <w:tcPr>
            <w:tcW w:w="180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Change w:id="657" w:author="kistlerk" w:date="2020-12-31T11:14:00Z">
              <w:tcPr>
                <w:tcW w:w="132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tcPrChange>
          </w:tcPr>
          <w:p w:rsidR="002D395D" w:rsidRDefault="00104672">
            <w:pPr>
              <w:widowControl w:val="0"/>
              <w:pBdr>
                <w:top w:val="nil"/>
                <w:left w:val="nil"/>
                <w:bottom w:val="nil"/>
                <w:right w:val="nil"/>
                <w:between w:val="nil"/>
              </w:pBdr>
              <w:jc w:val="center"/>
              <w:rPr>
                <w:ins w:id="658" w:author="kistlerk" w:date="2020-12-31T10:43:00Z"/>
                <w:sz w:val="20"/>
                <w:szCs w:val="20"/>
              </w:rPr>
            </w:pPr>
            <w:r>
              <w:rPr>
                <w:sz w:val="20"/>
                <w:szCs w:val="20"/>
              </w:rPr>
              <w:t>4.86</w:t>
            </w:r>
          </w:p>
          <w:p w:rsidR="00101D98" w:rsidRDefault="00101D98">
            <w:pPr>
              <w:widowControl w:val="0"/>
              <w:pBdr>
                <w:top w:val="nil"/>
                <w:left w:val="nil"/>
                <w:bottom w:val="nil"/>
                <w:right w:val="nil"/>
                <w:between w:val="nil"/>
              </w:pBdr>
              <w:jc w:val="center"/>
              <w:rPr>
                <w:sz w:val="20"/>
                <w:szCs w:val="20"/>
              </w:rPr>
            </w:pPr>
            <w:ins w:id="659" w:author="kistlerk" w:date="2020-12-31T10:43:00Z">
              <w:r>
                <w:rPr>
                  <w:sz w:val="20"/>
                  <w:szCs w:val="20"/>
                </w:rPr>
                <w:t>(</w:t>
              </w:r>
            </w:ins>
            <w:ins w:id="660" w:author="kistlerk" w:date="2020-12-31T10:44:00Z">
              <w:r>
                <w:rPr>
                  <w:sz w:val="20"/>
                  <w:szCs w:val="20"/>
                </w:rPr>
                <w:t>4.04, 5.69</w:t>
              </w:r>
            </w:ins>
            <w:ins w:id="661" w:author="kistlerk" w:date="2020-12-31T10:43:00Z">
              <w:r>
                <w:rPr>
                  <w:sz w:val="20"/>
                  <w:szCs w:val="20"/>
                </w:rPr>
                <w:t>)</w:t>
              </w:r>
            </w:ins>
          </w:p>
        </w:tc>
      </w:tr>
    </w:tbl>
    <w:p w:rsidR="002D395D" w:rsidRDefault="00104672">
      <w:r>
        <w:rPr>
          <w:b/>
          <w:sz w:val="20"/>
          <w:szCs w:val="20"/>
        </w:rPr>
        <w:t xml:space="preserve">Table </w:t>
      </w:r>
      <w:ins w:id="662" w:author="kistlerk" w:date="2020-12-19T13:15:00Z">
        <w:r w:rsidR="003C0EAA">
          <w:rPr>
            <w:b/>
            <w:sz w:val="20"/>
            <w:szCs w:val="20"/>
          </w:rPr>
          <w:t>2</w:t>
        </w:r>
      </w:ins>
      <w:del w:id="663" w:author="kistlerk" w:date="2020-12-19T13:15:00Z">
        <w:r w:rsidDel="003C0EAA">
          <w:rPr>
            <w:b/>
            <w:sz w:val="20"/>
            <w:szCs w:val="20"/>
          </w:rPr>
          <w:delText>1</w:delText>
        </w:r>
      </w:del>
      <w:r>
        <w:rPr>
          <w:b/>
          <w:sz w:val="20"/>
          <w:szCs w:val="20"/>
        </w:rPr>
        <w:t xml:space="preserve">. Mean TMRCA is lower in S1 than </w:t>
      </w:r>
      <w:proofErr w:type="spellStart"/>
      <w:r>
        <w:rPr>
          <w:b/>
          <w:sz w:val="20"/>
          <w:szCs w:val="20"/>
        </w:rPr>
        <w:t>RdRp</w:t>
      </w:r>
      <w:proofErr w:type="spellEnd"/>
      <w:r>
        <w:rPr>
          <w:b/>
          <w:sz w:val="20"/>
          <w:szCs w:val="20"/>
        </w:rPr>
        <w:t xml:space="preserve"> or S2. </w:t>
      </w:r>
      <w:r>
        <w:rPr>
          <w:sz w:val="20"/>
          <w:szCs w:val="20"/>
        </w:rPr>
        <w:t>Average TMRCA values (in years) for OC43 lineage A and 229E.</w:t>
      </w:r>
      <w:ins w:id="664" w:author="kistlerk" w:date="2020-12-31T10:40:00Z">
        <w:r w:rsidR="00BD1851">
          <w:rPr>
            <w:sz w:val="20"/>
            <w:szCs w:val="20"/>
          </w:rPr>
          <w:t xml:space="preserve"> </w:t>
        </w:r>
        <w:r w:rsidR="00101D98">
          <w:rPr>
            <w:sz w:val="20"/>
            <w:szCs w:val="20"/>
          </w:rPr>
          <w:t>The 95% confidence intervals are indicated in parentheses below mean TMRCA values.</w:t>
        </w:r>
      </w:ins>
    </w:p>
    <w:p w:rsidR="002D395D" w:rsidRDefault="002D395D">
      <w:pPr>
        <w:rPr>
          <w:ins w:id="665" w:author="kistlerk" w:date="2020-12-24T10:15:00Z"/>
        </w:rPr>
      </w:pPr>
    </w:p>
    <w:p w:rsidR="008E023D" w:rsidRPr="008E023D" w:rsidRDefault="008E023D">
      <w:pPr>
        <w:rPr>
          <w:i/>
          <w:rPrChange w:id="666" w:author="kistlerk" w:date="2020-12-24T10:15:00Z">
            <w:rPr/>
          </w:rPrChange>
        </w:rPr>
      </w:pPr>
      <w:ins w:id="667" w:author="kistlerk" w:date="2020-12-24T10:18:00Z">
        <w:r>
          <w:rPr>
            <w:i/>
          </w:rPr>
          <w:lastRenderedPageBreak/>
          <w:t>Application of methods for identifying adaptive evolution to</w:t>
        </w:r>
      </w:ins>
      <w:ins w:id="668" w:author="kistlerk" w:date="2020-12-24T10:15:00Z">
        <w:r>
          <w:rPr>
            <w:i/>
          </w:rPr>
          <w:t xml:space="preserve"> HKU1</w:t>
        </w:r>
      </w:ins>
      <w:ins w:id="669" w:author="kistlerk" w:date="2020-12-24T10:16:00Z">
        <w:r>
          <w:rPr>
            <w:i/>
          </w:rPr>
          <w:t xml:space="preserve"> and NL63</w:t>
        </w:r>
      </w:ins>
    </w:p>
    <w:p w:rsidR="002D395D" w:rsidRDefault="00104672">
      <w:r>
        <w:t xml:space="preserve">Because HKU1 was identified in the early 2000’s, there are fewer longitudinally-sequenced isolates available for this </w:t>
      </w:r>
      <w:proofErr w:type="spellStart"/>
      <w:r>
        <w:t>HCoV</w:t>
      </w:r>
      <w:proofErr w:type="spellEnd"/>
      <w:r>
        <w:t xml:space="preserve"> compared to 229E and OC43 (Fig</w:t>
      </w:r>
      <w:ins w:id="670" w:author="kistlerk [2]" w:date="2020-12-18T16:06:00Z">
        <w:r w:rsidR="00A31B28">
          <w:t>ure</w:t>
        </w:r>
      </w:ins>
      <w:del w:id="671" w:author="kistlerk [2]" w:date="2020-12-18T16:06:00Z">
        <w:r w:rsidDel="00A31B28">
          <w:delText>.</w:delText>
        </w:r>
      </w:del>
      <w:r>
        <w:t xml:space="preserve"> 1</w:t>
      </w:r>
      <w:ins w:id="672" w:author="kistlerk [2]" w:date="2020-12-18T16:06:00Z">
        <w:r w:rsidR="00A31B28">
          <w:t>- figure</w:t>
        </w:r>
      </w:ins>
      <w:r>
        <w:t xml:space="preserve"> </w:t>
      </w:r>
      <w:ins w:id="673" w:author="kistlerk [2]" w:date="2020-12-18T16:06:00Z">
        <w:r w:rsidR="00A31B28">
          <w:t>s</w:t>
        </w:r>
      </w:ins>
      <w:del w:id="674" w:author="kistlerk [2]" w:date="2020-12-18T16:06:00Z">
        <w:r w:rsidDel="00A31B28">
          <w:delText>S</w:delText>
        </w:r>
      </w:del>
      <w:r>
        <w:t xml:space="preserve">upplement 2). Consequently, the phylogenetic reconstructions and divergence analysis of HKU1 have a higher level of uncertainty. To begin with, it is less clear from the phylogenies whether HKU1 represents a single </w:t>
      </w:r>
      <w:proofErr w:type="spellStart"/>
      <w:r>
        <w:t>HCoV</w:t>
      </w:r>
      <w:proofErr w:type="spellEnd"/>
      <w:r>
        <w:t xml:space="preserve"> lineage like 229E or, instead, should be split into multiple lineages like OC43 (Fig</w:t>
      </w:r>
      <w:ins w:id="675" w:author="kistlerk [2]" w:date="2020-12-18T16:06:00Z">
        <w:r w:rsidR="00A31B28">
          <w:t>ure</w:t>
        </w:r>
      </w:ins>
      <w:del w:id="676" w:author="kistlerk [2]" w:date="2020-12-18T16:06:00Z">
        <w:r w:rsidDel="00A31B28">
          <w:delText>.</w:delText>
        </w:r>
      </w:del>
      <w:r>
        <w:t xml:space="preserve"> 1). Because of this, we completed all antigenic analyses for HKU1 twice: once considering all isolates to be members of a single lineage, and again after splitting isolates into 2 separate lineages. These lineages are arbitrarily labeled ‘A’ and ‘B’ as was done for OC43. When HKU1 is considered to consist of just one lineage, there is no signal of antigenic evolution by divergence analysis (Fig</w:t>
      </w:r>
      <w:ins w:id="677" w:author="kistlerk [2]" w:date="2020-12-18T16:06:00Z">
        <w:r w:rsidR="00A31B28">
          <w:t>ure</w:t>
        </w:r>
      </w:ins>
      <w:del w:id="678" w:author="kistlerk [2]" w:date="2020-12-18T16:06:00Z">
        <w:r w:rsidDel="00A31B28">
          <w:delText>.</w:delText>
        </w:r>
      </w:del>
      <w:r>
        <w:t xml:space="preserve"> 3</w:t>
      </w:r>
      <w:ins w:id="679" w:author="kistlerk [2]" w:date="2020-12-18T16:06:00Z">
        <w:r w:rsidR="00A31B28">
          <w:t>- figure</w:t>
        </w:r>
      </w:ins>
      <w:r>
        <w:t xml:space="preserve"> </w:t>
      </w:r>
      <w:ins w:id="680" w:author="kistlerk [2]" w:date="2020-12-18T16:06:00Z">
        <w:r w:rsidR="00A31B28">
          <w:t>s</w:t>
        </w:r>
      </w:ins>
      <w:del w:id="681" w:author="kistlerk [2]" w:date="2020-12-18T16:06:00Z">
        <w:r w:rsidDel="00A31B28">
          <w:delText>S</w:delText>
        </w:r>
      </w:del>
      <w:r>
        <w:t>upplement 1B) or by the Bhatt method of estimating adaptive evolution (Fig</w:t>
      </w:r>
      <w:ins w:id="682" w:author="kistlerk [2]" w:date="2020-12-18T16:06:00Z">
        <w:r w:rsidR="00A31B28">
          <w:t>ure</w:t>
        </w:r>
      </w:ins>
      <w:del w:id="683" w:author="kistlerk [2]" w:date="2020-12-18T16:06:00Z">
        <w:r w:rsidDel="00A31B28">
          <w:delText>.</w:delText>
        </w:r>
      </w:del>
      <w:r>
        <w:t xml:space="preserve"> 5</w:t>
      </w:r>
      <w:ins w:id="684" w:author="kistlerk [2]" w:date="2020-12-18T16:06:00Z">
        <w:r w:rsidR="00A31B28">
          <w:t>- fi</w:t>
        </w:r>
      </w:ins>
      <w:ins w:id="685" w:author="kistlerk [2]" w:date="2020-12-18T16:07:00Z">
        <w:r w:rsidR="00A31B28">
          <w:t>gure</w:t>
        </w:r>
      </w:ins>
      <w:r>
        <w:t xml:space="preserve"> </w:t>
      </w:r>
      <w:ins w:id="686" w:author="kistlerk [2]" w:date="2020-12-18T16:07:00Z">
        <w:r w:rsidR="00A31B28">
          <w:t>s</w:t>
        </w:r>
      </w:ins>
      <w:del w:id="687" w:author="kistlerk [2]" w:date="2020-12-18T16:07:00Z">
        <w:r w:rsidDel="00A31B28">
          <w:delText>S</w:delText>
        </w:r>
      </w:del>
      <w:r>
        <w:t xml:space="preserve">upplement 1A). However, when HKU1 is assumed to consist of 2 co-circulating lineages, HKU1 lineage A has a markedly higher rate of adaptive substitutions in S1 than in S2 or </w:t>
      </w:r>
      <w:proofErr w:type="spellStart"/>
      <w:r>
        <w:t>RdRp</w:t>
      </w:r>
      <w:proofErr w:type="spellEnd"/>
      <w:r>
        <w:t xml:space="preserve"> (Fig</w:t>
      </w:r>
      <w:ins w:id="688" w:author="kistlerk [2]" w:date="2020-12-18T16:06:00Z">
        <w:r w:rsidR="00A31B28">
          <w:t>ure</w:t>
        </w:r>
      </w:ins>
      <w:del w:id="689" w:author="kistlerk [2]" w:date="2020-12-18T16:06:00Z">
        <w:r w:rsidDel="00A31B28">
          <w:delText>.</w:delText>
        </w:r>
      </w:del>
      <w:r>
        <w:t xml:space="preserve"> 5</w:t>
      </w:r>
      <w:ins w:id="690" w:author="kistlerk [2]" w:date="2020-12-18T16:07:00Z">
        <w:r w:rsidR="00A31B28">
          <w:t>- figure s</w:t>
        </w:r>
      </w:ins>
      <w:del w:id="691" w:author="kistlerk [2]" w:date="2020-12-18T16:07:00Z">
        <w:r w:rsidDel="00A31B28">
          <w:delText xml:space="preserve"> S</w:delText>
        </w:r>
      </w:del>
      <w:r>
        <w:t xml:space="preserve">upplement 1B). </w:t>
      </w:r>
    </w:p>
    <w:p w:rsidR="002D395D" w:rsidRDefault="002D395D"/>
    <w:p w:rsidR="002D395D" w:rsidRDefault="00104672">
      <w:r>
        <w:t>To demonstrate the importance of having a well-sampled longitudinal series of sequenced isolates for our antigenic analyses, we returned to our simulated OC43 S1 datasets. We mimicked shorter longitudinal series by truncating the dataset to only 24, 14, 10, or 7 years of samples and ran the Bhatt analysis on these sequentially shorter time series (Fig</w:t>
      </w:r>
      <w:ins w:id="692" w:author="kistlerk [2]" w:date="2020-12-18T16:07:00Z">
        <w:r w:rsidR="00A31B28">
          <w:t>ure</w:t>
        </w:r>
      </w:ins>
      <w:del w:id="693" w:author="kistlerk [2]" w:date="2020-12-18T16:07:00Z">
        <w:r w:rsidDel="00A31B28">
          <w:delText>.</w:delText>
        </w:r>
      </w:del>
      <w:r>
        <w:t xml:space="preserve"> 7</w:t>
      </w:r>
      <w:ins w:id="694" w:author="kistlerk [2]" w:date="2020-12-18T16:08:00Z">
        <w:r w:rsidR="00A31B28">
          <w:t>- figure s</w:t>
        </w:r>
      </w:ins>
      <w:del w:id="695" w:author="kistlerk [2]" w:date="2020-12-18T16:08:00Z">
        <w:r w:rsidDel="00A31B28">
          <w:delText xml:space="preserve"> S</w:delText>
        </w:r>
      </w:del>
      <w:r>
        <w:t>upplement</w:t>
      </w:r>
      <w:ins w:id="696" w:author="kistlerk [2]" w:date="2020-12-18T16:08:00Z">
        <w:r w:rsidR="00A31B28">
          <w:t xml:space="preserve"> 1</w:t>
        </w:r>
      </w:ins>
      <w:r>
        <w:t>).</w:t>
      </w:r>
      <w:ins w:id="697" w:author="kistlerk" w:date="2020-12-29T10:27:00Z">
        <w:r w:rsidR="00783505">
          <w:t xml:space="preserve"> The rates of adaptation estimated from the truncated datasets</w:t>
        </w:r>
      </w:ins>
      <w:ins w:id="698" w:author="kistlerk" w:date="2020-12-29T10:28:00Z">
        <w:r w:rsidR="00783505">
          <w:t xml:space="preserve"> can be compared to the “true” rate of adaptation calculated from all </w:t>
        </w:r>
        <w:r w:rsidR="00164333">
          <w:t>simulated data</w:t>
        </w:r>
      </w:ins>
      <w:ins w:id="699" w:author="kistlerk" w:date="2020-12-29T10:27:00Z">
        <w:r w:rsidR="00783505">
          <w:t>.</w:t>
        </w:r>
      </w:ins>
      <w:r>
        <w:t xml:space="preserve"> This simulated data reveals a general trend that less longitudinal data reduces the ability to detect adaptive evolution</w:t>
      </w:r>
      <w:ins w:id="700" w:author="kistlerk" w:date="2020-12-29T10:30:00Z">
        <w:r w:rsidR="00164333">
          <w:t xml:space="preserve"> by skewing the estimated rate away from the “truth”</w:t>
        </w:r>
      </w:ins>
      <w:r>
        <w:t xml:space="preserve"> and </w:t>
      </w:r>
      <w:del w:id="701" w:author="kistlerk" w:date="2020-12-29T10:30:00Z">
        <w:r w:rsidDel="00164333">
          <w:delText xml:space="preserve">increases </w:delText>
        </w:r>
      </w:del>
      <w:ins w:id="702" w:author="kistlerk" w:date="2020-12-29T10:30:00Z">
        <w:r w:rsidR="00164333">
          <w:t xml:space="preserve">increasing </w:t>
        </w:r>
      </w:ins>
      <w:r>
        <w:t xml:space="preserve">the uncertainty of the analysis. Given the dearth of longitudinal data for HKU1, we do not feel that it is appropriate to make strong conclusions about adaptive evolution, or lack thereof, in this </w:t>
      </w:r>
      <w:proofErr w:type="spellStart"/>
      <w:r>
        <w:t>HCoV</w:t>
      </w:r>
      <w:proofErr w:type="spellEnd"/>
      <w:r>
        <w:t xml:space="preserve">. </w:t>
      </w:r>
    </w:p>
    <w:p w:rsidR="002D395D" w:rsidRDefault="002D395D"/>
    <w:p w:rsidR="002D395D" w:rsidRDefault="00104672">
      <w:r>
        <w:t>Despite being identified at roughly the same time as HKU1, substantially more NL63 isolates have been sequenced (Fig</w:t>
      </w:r>
      <w:ins w:id="703" w:author="kistlerk [2]" w:date="2020-12-18T16:07:00Z">
        <w:r w:rsidR="00A31B28">
          <w:t>ure</w:t>
        </w:r>
      </w:ins>
      <w:del w:id="704" w:author="kistlerk [2]" w:date="2020-12-18T16:07:00Z">
        <w:r w:rsidDel="00A31B28">
          <w:delText>.</w:delText>
        </w:r>
      </w:del>
      <w:r>
        <w:t xml:space="preserve"> 1</w:t>
      </w:r>
      <w:ins w:id="705" w:author="kistlerk [2]" w:date="2020-12-18T16:07:00Z">
        <w:r w:rsidR="00A31B28">
          <w:t>- figure</w:t>
        </w:r>
      </w:ins>
      <w:r>
        <w:t xml:space="preserve"> </w:t>
      </w:r>
      <w:ins w:id="706" w:author="kistlerk [2]" w:date="2020-12-18T16:07:00Z">
        <w:r w:rsidR="00A31B28">
          <w:t>s</w:t>
        </w:r>
      </w:ins>
      <w:del w:id="707" w:author="kistlerk [2]" w:date="2020-12-18T16:07:00Z">
        <w:r w:rsidDel="00A31B28">
          <w:delText>S</w:delText>
        </w:r>
      </w:del>
      <w:r>
        <w:t>upplement 2) making the phylogenetic reconstruction and evolutionary analyses of this virus correspondingly more reliable. We do not observe evidence for adaptive evolution in NL63 (Fig</w:t>
      </w:r>
      <w:ins w:id="708" w:author="kistlerk [2]" w:date="2020-12-18T16:07:00Z">
        <w:r w:rsidR="00A31B28">
          <w:t>ure</w:t>
        </w:r>
      </w:ins>
      <w:del w:id="709" w:author="kistlerk [2]" w:date="2020-12-18T16:07:00Z">
        <w:r w:rsidDel="00A31B28">
          <w:delText>.</w:delText>
        </w:r>
      </w:del>
      <w:r>
        <w:t xml:space="preserve"> 3</w:t>
      </w:r>
      <w:ins w:id="710" w:author="kistlerk [2]" w:date="2020-12-18T16:07:00Z">
        <w:r w:rsidR="00A31B28">
          <w:t>- figure</w:t>
        </w:r>
      </w:ins>
      <w:r>
        <w:t xml:space="preserve"> </w:t>
      </w:r>
      <w:ins w:id="711" w:author="kistlerk [2]" w:date="2020-12-18T16:07:00Z">
        <w:r w:rsidR="00A31B28">
          <w:t>s</w:t>
        </w:r>
      </w:ins>
      <w:del w:id="712" w:author="kistlerk [2]" w:date="2020-12-18T16:07:00Z">
        <w:r w:rsidDel="00A31B28">
          <w:delText>S</w:delText>
        </w:r>
      </w:del>
      <w:r>
        <w:t>upplement 1A and Fig</w:t>
      </w:r>
      <w:ins w:id="713" w:author="kistlerk [2]" w:date="2020-12-18T16:07:00Z">
        <w:r w:rsidR="00A31B28">
          <w:t>ure</w:t>
        </w:r>
      </w:ins>
      <w:del w:id="714" w:author="kistlerk [2]" w:date="2020-12-18T16:07:00Z">
        <w:r w:rsidDel="00A31B28">
          <w:delText>.</w:delText>
        </w:r>
      </w:del>
      <w:r>
        <w:t xml:space="preserve"> 5</w:t>
      </w:r>
      <w:ins w:id="715" w:author="kistlerk [2]" w:date="2020-12-18T16:07:00Z">
        <w:r w:rsidR="00A31B28">
          <w:t>- figure</w:t>
        </w:r>
      </w:ins>
      <w:r>
        <w:t xml:space="preserve"> </w:t>
      </w:r>
      <w:ins w:id="716" w:author="kistlerk [2]" w:date="2020-12-18T16:07:00Z">
        <w:r w:rsidR="00A31B28">
          <w:t>s</w:t>
        </w:r>
      </w:ins>
      <w:del w:id="717" w:author="kistlerk [2]" w:date="2020-12-18T16:07:00Z">
        <w:r w:rsidDel="00A31B28">
          <w:delText>S</w:delText>
        </w:r>
      </w:del>
      <w:r>
        <w:t xml:space="preserve">upplement 1A) and this lack of support for adaptive evolution in the NL63 spike gene is more likely to reflect an actual lack of adaptive evolution in this virus. </w:t>
      </w:r>
    </w:p>
    <w:p w:rsidR="002D395D" w:rsidRDefault="002D395D">
      <w:pPr>
        <w:ind w:firstLine="720"/>
      </w:pPr>
    </w:p>
    <w:p w:rsidR="002D395D" w:rsidRDefault="00104672">
      <w:pPr>
        <w:rPr>
          <w:b/>
          <w:sz w:val="24"/>
          <w:szCs w:val="24"/>
        </w:rPr>
      </w:pPr>
      <w:r>
        <w:rPr>
          <w:b/>
          <w:sz w:val="24"/>
          <w:szCs w:val="24"/>
        </w:rPr>
        <w:t>Discussion</w:t>
      </w:r>
    </w:p>
    <w:p w:rsidR="006F7109" w:rsidRDefault="00104672">
      <w:pPr>
        <w:rPr>
          <w:ins w:id="718" w:author="kistlerk [2]" w:date="2020-12-19T11:36:00Z"/>
        </w:rPr>
      </w:pPr>
      <w:r>
        <w:t xml:space="preserve">Using several corroborating methods, we provide evidence that the seasonal </w:t>
      </w:r>
      <w:proofErr w:type="spellStart"/>
      <w:r>
        <w:t>HCoVs</w:t>
      </w:r>
      <w:proofErr w:type="spellEnd"/>
      <w:r>
        <w:t xml:space="preserve"> OC43 and 229E undergo adaptive evolution in S1, the region of the spike protein exposed to human humoral immunity (Fig</w:t>
      </w:r>
      <w:ins w:id="719" w:author="kistlerk [2]" w:date="2020-12-18T16:07:00Z">
        <w:r w:rsidR="00A31B28">
          <w:t>ure</w:t>
        </w:r>
      </w:ins>
      <w:r>
        <w:t>s</w:t>
      </w:r>
      <w:del w:id="720" w:author="kistlerk [2]" w:date="2020-12-18T16:07:00Z">
        <w:r w:rsidDel="00A31B28">
          <w:delText>.</w:delText>
        </w:r>
      </w:del>
      <w:r>
        <w:t xml:space="preserve"> 3, 4 and 5). We additionally confirm that </w:t>
      </w:r>
      <w:proofErr w:type="spellStart"/>
      <w:r>
        <w:t>RdRp</w:t>
      </w:r>
      <w:proofErr w:type="spellEnd"/>
      <w:r>
        <w:t xml:space="preserve"> and S2 do not show signals of adaptive evolution. We observe that S1 accumulates between 0.3 (229E) and 0.5 (OC43) adaptive substitutions per year. We infer that these viruses accumulate adaptive substitutions at roughly </w:t>
      </w:r>
      <w:ins w:id="721" w:author="kistlerk [2]" w:date="2020-12-19T10:57:00Z">
        <w:r w:rsidR="00FD2F63">
          <w:t>hal</w:t>
        </w:r>
      </w:ins>
      <w:del w:id="722" w:author="kistlerk [2]" w:date="2020-12-19T10:57:00Z">
        <w:r w:rsidDel="00FD2F63">
          <w:delText>a third o</w:delText>
        </w:r>
      </w:del>
      <w:ins w:id="723" w:author="kistlerk [2]" w:date="2020-12-19T10:57:00Z">
        <w:r w:rsidR="00FD2F63">
          <w:t>f</w:t>
        </w:r>
      </w:ins>
      <w:del w:id="724" w:author="kistlerk [2]" w:date="2020-12-19T10:57:00Z">
        <w:r w:rsidDel="00FD2F63">
          <w:delText>f</w:delText>
        </w:r>
      </w:del>
      <w:r>
        <w:t xml:space="preserve"> the rate of influenza </w:t>
      </w:r>
      <w:ins w:id="725" w:author="kistlerk [2]" w:date="2020-12-19T10:57:00Z">
        <w:r w:rsidR="00091096">
          <w:t>A</w:t>
        </w:r>
      </w:ins>
      <w:ins w:id="726" w:author="kistlerk [2]" w:date="2020-12-19T10:58:00Z">
        <w:r w:rsidR="00091096">
          <w:t>/</w:t>
        </w:r>
      </w:ins>
      <w:r>
        <w:t xml:space="preserve">H3N2 </w:t>
      </w:r>
      <w:ins w:id="727" w:author="kistlerk [2]" w:date="2020-12-19T10:58:00Z">
        <w:r w:rsidR="00091096">
          <w:t xml:space="preserve">and at a similar rate to influenza B viruses </w:t>
        </w:r>
      </w:ins>
      <w:r>
        <w:t>(Fig</w:t>
      </w:r>
      <w:ins w:id="728" w:author="kistlerk [2]" w:date="2020-12-18T16:07:00Z">
        <w:r w:rsidR="00A31B28">
          <w:t>ure</w:t>
        </w:r>
      </w:ins>
      <w:del w:id="729" w:author="kistlerk [2]" w:date="2020-12-18T16:07:00Z">
        <w:r w:rsidDel="00A31B28">
          <w:delText>.</w:delText>
        </w:r>
      </w:del>
      <w:r>
        <w:t xml:space="preserve"> 6).</w:t>
      </w:r>
      <w:ins w:id="730" w:author="kistlerk [2]" w:date="2020-12-19T11:10:00Z">
        <w:r w:rsidR="00270892">
          <w:t xml:space="preserve"> </w:t>
        </w:r>
      </w:ins>
      <w:ins w:id="731" w:author="kistlerk [2]" w:date="2020-12-19T11:37:00Z">
        <w:r w:rsidR="006F7109">
          <w: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w:t>
        </w:r>
        <w:r w:rsidR="006F7109">
          <w:lastRenderedPageBreak/>
          <w:t>result of selective pressures other than evasion of the adaptive immune system. Showing that this is truly antigenic evolution could involve a serological comparison of isolates that differ at S1 residues under positive selection.</w:t>
        </w:r>
      </w:ins>
    </w:p>
    <w:p w:rsidR="006F7109" w:rsidRDefault="006F7109">
      <w:pPr>
        <w:rPr>
          <w:ins w:id="732" w:author="kistlerk [2]" w:date="2020-12-19T11:36:00Z"/>
        </w:rPr>
      </w:pPr>
    </w:p>
    <w:p w:rsidR="00091096" w:rsidRDefault="008A4D0B">
      <w:pPr>
        <w:rPr>
          <w:ins w:id="733" w:author="kistlerk [2]" w:date="2020-12-19T10:58:00Z"/>
        </w:rPr>
      </w:pPr>
      <w:ins w:id="734" w:author="kistlerk [2]" w:date="2020-12-19T11:38:00Z">
        <w:r>
          <w:t xml:space="preserve">In seasonal influenza and measles, </w:t>
        </w:r>
      </w:ins>
      <w:ins w:id="735" w:author="kistlerk [2]" w:date="2020-12-19T11:39:00Z">
        <w:r>
          <w:t xml:space="preserve">the </w:t>
        </w:r>
      </w:ins>
      <w:ins w:id="736" w:author="kistlerk [2]" w:date="2020-12-19T11:10:00Z">
        <w:r w:rsidR="00270892">
          <w:t>rat</w:t>
        </w:r>
      </w:ins>
      <w:ins w:id="737" w:author="kistlerk [2]" w:date="2020-12-19T11:11:00Z">
        <w:r w:rsidR="00270892">
          <w:t>es of adaptive evolution</w:t>
        </w:r>
      </w:ins>
      <w:ins w:id="738" w:author="kistlerk [2]" w:date="2020-12-19T11:39:00Z">
        <w:r>
          <w:t xml:space="preserve"> we estimate</w:t>
        </w:r>
      </w:ins>
      <w:ins w:id="739" w:author="kistlerk [2]" w:date="2020-12-19T11:11:00Z">
        <w:r w:rsidR="00270892">
          <w:t xml:space="preserve"> correlate</w:t>
        </w:r>
      </w:ins>
      <w:ins w:id="740" w:author="kistlerk [2]" w:date="2020-12-19T11:17:00Z">
        <w:r w:rsidR="00270892">
          <w:t xml:space="preserve"> well</w:t>
        </w:r>
      </w:ins>
      <w:ins w:id="741" w:author="kistlerk [2]" w:date="2020-12-19T11:11:00Z">
        <w:r w:rsidR="00270892">
          <w:t xml:space="preserve"> with </w:t>
        </w:r>
      </w:ins>
      <w:ins w:id="742" w:author="kistlerk [2]" w:date="2020-12-19T11:13:00Z">
        <w:r w:rsidR="00270892">
          <w:t xml:space="preserve">relative rates of antigenic </w:t>
        </w:r>
      </w:ins>
      <w:ins w:id="743" w:author="kistlerk [2]" w:date="2020-12-19T11:19:00Z">
        <w:r w:rsidR="001D0131">
          <w:t>drift</w:t>
        </w:r>
      </w:ins>
      <w:ins w:id="744" w:author="kistlerk [2]" w:date="2020-12-19T11:12:00Z">
        <w:r w:rsidR="00270892">
          <w:t xml:space="preserve"> reported by other</w:t>
        </w:r>
      </w:ins>
      <w:ins w:id="745" w:author="kistlerk [2]" w:date="2020-12-19T11:11:00Z">
        <w:r w:rsidR="00270892">
          <w:t xml:space="preserve"> groups</w:t>
        </w:r>
      </w:ins>
      <w:ins w:id="746" w:author="kistlerk" w:date="2020-12-19T12:10:00Z">
        <w:r w:rsidR="00F7760D">
          <w:t xml:space="preserve"> </w:t>
        </w:r>
      </w:ins>
      <w:ins w:id="747" w:author="kistlerk [2]" w:date="2020-12-19T11:11:00Z">
        <w:del w:id="748" w:author="kistlerk" w:date="2020-12-19T12:10:00Z">
          <w:r w:rsidR="00270892" w:rsidDel="00F7760D">
            <w:delText xml:space="preserve"> (cit</w:delText>
          </w:r>
        </w:del>
      </w:ins>
      <w:ins w:id="749" w:author="kistlerk [2]" w:date="2020-12-19T11:23:00Z">
        <w:del w:id="750" w:author="kistlerk" w:date="2020-12-19T12:10:00Z">
          <w:r w:rsidR="001D0131" w:rsidDel="00F7760D">
            <w:delText>e Trevor’s paper</w:delText>
          </w:r>
        </w:del>
      </w:ins>
      <w:ins w:id="751" w:author="kistlerk [2]" w:date="2020-12-19T11:40:00Z">
        <w:del w:id="752" w:author="kistlerk" w:date="2020-12-19T12:08:00Z">
          <w:r w:rsidDel="00F7760D">
            <w:delText>, Fulton 2015</w:delText>
          </w:r>
        </w:del>
      </w:ins>
      <w:ins w:id="753" w:author="kistlerk [2]" w:date="2020-12-19T11:11:00Z">
        <w:del w:id="754" w:author="kistlerk" w:date="2020-12-19T12:10:00Z">
          <w:r w:rsidR="00270892" w:rsidDel="00F7760D">
            <w:delText>)</w:delText>
          </w:r>
        </w:del>
      </w:ins>
      <w:ins w:id="755" w:author="kistlerk" w:date="2020-12-19T12:08:00Z">
        <w:r w:rsidR="00F7760D">
          <w:fldChar w:fldCharType="begin" w:fldLock="1">
            <w:fldData xml:space="preserve">ZQBKAHoATgBXAEcAdQBQADIAegBZAFcALwBTAHUARQBQAHgAUQB0AE0AUABSAFEAYgB5AGwAQgBz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</w:fldData>
          </w:fldChar>
        </w:r>
      </w:ins>
      <w:ins w:id="756" w:author="kistlerk" w:date="2020-12-19T12:10:00Z">
        <w:r w:rsidR="00F7760D">
          <w:instrText>ADDIN paperpile_citation &lt;clusterId&gt;B898I955E346C139&lt;/clusterId&gt;&lt;version&gt;0.6.9&lt;/version&gt;&lt;metadata&gt;&lt;citation&gt;&lt;id&gt;afd58911-e645-4ad2-808d-0f415a478e51&lt;/id&gt;&lt;no_author/&gt;&lt;prefix/&gt;&lt;suffix/&gt;&lt;locator/&gt;&lt;locator_label&gt;page&lt;/locator_label&gt;&lt;/citation&gt;&lt;citation&gt;&lt;id&gt;dec3486c-792d-46b2-afba-f057e8c053f9&lt;/id&gt;&lt;no_author/&gt;&lt;prefix/&gt;&lt;suffix/&gt;&lt;locator/&gt;&lt;locator_label&gt;page&lt;/locator_label&gt;&lt;/citation&gt;&lt;/metadata&gt; \* MERGEFORMAT</w:instrText>
        </w:r>
      </w:ins>
      <w:r w:rsidR="00F7760D">
        <w:fldChar w:fldCharType="separate"/>
      </w:r>
      <w:ins w:id="757" w:author="kistlerk" w:date="2020-12-19T13:12:00Z">
        <w:r w:rsidR="003C0EAA">
          <w:rPr>
            <w:noProof/>
          </w:rPr>
          <w:t>(Fulton et al. 2015b; Bedford et al. 2014)</w:t>
        </w:r>
      </w:ins>
      <w:ins w:id="758" w:author="kistlerk" w:date="2020-12-19T12:08:00Z">
        <w:r w:rsidR="00F7760D">
          <w:fldChar w:fldCharType="end"/>
        </w:r>
      </w:ins>
      <w:ins w:id="759" w:author="kistlerk [2]" w:date="2020-12-19T11:13:00Z">
        <w:r w:rsidR="00270892">
          <w:t>.</w:t>
        </w:r>
      </w:ins>
      <w:ins w:id="760" w:author="kistlerk [2]" w:date="2020-12-19T11:42:00Z">
        <w:r>
          <w:t xml:space="preserve"> </w:t>
        </w:r>
      </w:ins>
      <w:ins w:id="761" w:author="kistlerk [2]" w:date="2020-12-19T11:41:00Z">
        <w:r>
          <w:t>T</w:t>
        </w:r>
      </w:ins>
      <w:ins w:id="762" w:author="kistlerk [2]" w:date="2020-12-19T11:16:00Z">
        <w:r w:rsidR="00270892">
          <w:t>he</w:t>
        </w:r>
      </w:ins>
      <w:ins w:id="763" w:author="kistlerk [2]" w:date="2020-12-19T11:14:00Z">
        <w:r w:rsidR="00270892">
          <w:t xml:space="preserve"> relative rates of adaptation</w:t>
        </w:r>
      </w:ins>
      <w:ins w:id="764" w:author="kistlerk [2]" w:date="2020-12-19T11:16:00Z">
        <w:r w:rsidR="00270892">
          <w:t xml:space="preserve"> we </w:t>
        </w:r>
      </w:ins>
      <w:ins w:id="765" w:author="kistlerk [2]" w:date="2020-12-19T11:42:00Z">
        <w:r>
          <w:t>calculate</w:t>
        </w:r>
      </w:ins>
      <w:ins w:id="766" w:author="kistlerk [2]" w:date="2020-12-19T11:16:00Z">
        <w:r w:rsidR="00270892">
          <w:t xml:space="preserve"> </w:t>
        </w:r>
      </w:ins>
      <w:ins w:id="767" w:author="kistlerk [2]" w:date="2020-12-19T11:41:00Z">
        <w:r>
          <w:t xml:space="preserve">also </w:t>
        </w:r>
      </w:ins>
      <w:ins w:id="768" w:author="kistlerk [2]" w:date="2020-12-19T11:16:00Z">
        <w:r w:rsidR="00270892">
          <w:t>match</w:t>
        </w:r>
      </w:ins>
      <w:ins w:id="769" w:author="kistlerk [2]" w:date="2020-12-19T11:17:00Z">
        <w:r w:rsidR="00270892">
          <w:t xml:space="preserve"> the</w:t>
        </w:r>
      </w:ins>
      <w:ins w:id="770" w:author="kistlerk [2]" w:date="2020-12-19T11:42:00Z">
        <w:r>
          <w:t xml:space="preserve"> relative</w:t>
        </w:r>
      </w:ins>
      <w:ins w:id="771" w:author="kistlerk [2]" w:date="2020-12-19T11:17:00Z">
        <w:r w:rsidR="00270892">
          <w:t xml:space="preserve"> frequency</w:t>
        </w:r>
      </w:ins>
      <w:ins w:id="772" w:author="kistlerk [2]" w:date="2020-12-19T11:42:00Z">
        <w:r>
          <w:t xml:space="preserve"> of</w:t>
        </w:r>
      </w:ins>
      <w:ins w:id="773" w:author="kistlerk [2]" w:date="2020-12-19T11:17:00Z">
        <w:r w:rsidR="00270892">
          <w:t xml:space="preserve"> vaccine </w:t>
        </w:r>
      </w:ins>
      <w:ins w:id="774" w:author="kistlerk [2]" w:date="2020-12-19T11:18:00Z">
        <w:r w:rsidR="001D0131">
          <w:t xml:space="preserve">strain </w:t>
        </w:r>
      </w:ins>
      <w:ins w:id="775" w:author="kistlerk [2]" w:date="2020-12-19T11:20:00Z">
        <w:r w:rsidR="001D0131">
          <w:t>updates</w:t>
        </w:r>
      </w:ins>
      <w:ins w:id="776" w:author="kistlerk [2]" w:date="2020-12-19T11:41:00Z">
        <w:r>
          <w:t>, as would be expected</w:t>
        </w:r>
      </w:ins>
      <w:ins w:id="777" w:author="kistlerk [2]" w:date="2020-12-19T11:42:00Z">
        <w:r>
          <w:t xml:space="preserve"> since vaccines must be updated to match antigenically-evolving viruses</w:t>
        </w:r>
      </w:ins>
      <w:ins w:id="778" w:author="kistlerk [2]" w:date="2020-12-19T11:18:00Z">
        <w:r w:rsidR="001D0131">
          <w:t>.</w:t>
        </w:r>
      </w:ins>
      <w:ins w:id="779" w:author="kistlerk [2]" w:date="2020-12-19T11:20:00Z">
        <w:r w:rsidR="001D0131">
          <w:t xml:space="preserve"> Since 2006,</w:t>
        </w:r>
      </w:ins>
      <w:ins w:id="780" w:author="kistlerk [2]" w:date="2020-12-19T11:26:00Z">
        <w:r w:rsidR="001D0131">
          <w:t xml:space="preserve"> the A/H3N2 comp</w:t>
        </w:r>
      </w:ins>
      <w:ins w:id="781" w:author="kistlerk [2]" w:date="2020-12-19T11:27:00Z">
        <w:r w:rsidR="001D0131">
          <w:t>onent of the</w:t>
        </w:r>
      </w:ins>
      <w:ins w:id="782" w:author="kistlerk [2]" w:date="2020-12-19T11:26:00Z">
        <w:r w:rsidR="001D0131">
          <w:t xml:space="preserve"> seasonal influenza vaccine has been updated 10 times </w:t>
        </w:r>
      </w:ins>
      <w:ins w:id="783" w:author="kistlerk [2]" w:date="2020-12-19T11:27:00Z">
        <w:r w:rsidR="001D0131">
          <w:t>(</w:t>
        </w:r>
      </w:ins>
      <w:ins w:id="784" w:author="kistlerk [2]" w:date="2020-12-19T11:20:00Z">
        <w:r w:rsidR="001D0131">
          <w:t>11 different</w:t>
        </w:r>
      </w:ins>
      <w:ins w:id="785" w:author="kistlerk [2]" w:date="2020-12-19T11:26:00Z">
        <w:r w:rsidR="001D0131">
          <w:t xml:space="preserve"> A/H3N2</w:t>
        </w:r>
      </w:ins>
      <w:ins w:id="786" w:author="kistlerk [2]" w:date="2020-12-19T11:20:00Z">
        <w:r w:rsidR="001D0131">
          <w:t xml:space="preserve"> strains</w:t>
        </w:r>
      </w:ins>
      <w:ins w:id="787" w:author="kistlerk [2]" w:date="2020-12-19T11:27:00Z">
        <w:r w:rsidR="001D0131">
          <w:t>),</w:t>
        </w:r>
      </w:ins>
      <w:ins w:id="788" w:author="kistlerk [2]" w:date="2020-12-19T11:21:00Z">
        <w:r w:rsidR="001D0131">
          <w:t xml:space="preserve"> </w:t>
        </w:r>
      </w:ins>
      <w:ins w:id="789" w:author="kistlerk [2]" w:date="2020-12-19T11:22:00Z">
        <w:r w:rsidR="001D0131">
          <w:t xml:space="preserve">4 </w:t>
        </w:r>
      </w:ins>
      <w:ins w:id="790" w:author="kistlerk [2]" w:date="2020-12-19T11:25:00Z">
        <w:r w:rsidR="001D0131">
          <w:t xml:space="preserve">different </w:t>
        </w:r>
      </w:ins>
      <w:ins w:id="791" w:author="kistlerk [2]" w:date="2020-12-19T11:21:00Z">
        <w:r w:rsidR="001D0131">
          <w:t>B/Vic</w:t>
        </w:r>
      </w:ins>
      <w:ins w:id="792" w:author="kistlerk [2]" w:date="2020-12-19T11:29:00Z">
        <w:r w:rsidR="006F7109">
          <w:t xml:space="preserve"> strains</w:t>
        </w:r>
      </w:ins>
      <w:ins w:id="793" w:author="kistlerk [2]" w:date="2020-12-19T11:25:00Z">
        <w:r w:rsidR="001D0131">
          <w:t xml:space="preserve"> </w:t>
        </w:r>
      </w:ins>
      <w:ins w:id="794" w:author="kistlerk [2]" w:date="2020-12-19T11:21:00Z">
        <w:r w:rsidR="001D0131">
          <w:t>and</w:t>
        </w:r>
      </w:ins>
      <w:ins w:id="795" w:author="kistlerk [2]" w:date="2020-12-19T11:22:00Z">
        <w:r w:rsidR="001D0131">
          <w:t xml:space="preserve"> 4</w:t>
        </w:r>
      </w:ins>
      <w:ins w:id="796" w:author="kistlerk [2]" w:date="2020-12-19T11:21:00Z">
        <w:r w:rsidR="001D0131">
          <w:t xml:space="preserve"> </w:t>
        </w:r>
      </w:ins>
      <w:ins w:id="797" w:author="kistlerk [2]" w:date="2020-12-19T11:28:00Z">
        <w:r w:rsidR="006F7109">
          <w:t xml:space="preserve">different </w:t>
        </w:r>
      </w:ins>
      <w:ins w:id="798" w:author="kistlerk [2]" w:date="2020-12-19T11:21:00Z">
        <w:r w:rsidR="001D0131">
          <w:t>B/Yam</w:t>
        </w:r>
      </w:ins>
      <w:ins w:id="799" w:author="kistlerk [2]" w:date="2020-12-19T11:28:00Z">
        <w:r w:rsidR="006F7109">
          <w:t xml:space="preserve"> strains </w:t>
        </w:r>
      </w:ins>
      <w:ins w:id="800" w:author="kistlerk [2]" w:date="2020-12-19T11:21:00Z">
        <w:r w:rsidR="001D0131">
          <w:t xml:space="preserve">have </w:t>
        </w:r>
      </w:ins>
      <w:ins w:id="801" w:author="kistlerk [2]" w:date="2020-12-19T11:28:00Z">
        <w:r w:rsidR="006F7109">
          <w:t>been i</w:t>
        </w:r>
      </w:ins>
      <w:ins w:id="802" w:author="kistlerk [2]" w:date="2020-12-19T11:29:00Z">
        <w:r w:rsidR="006F7109">
          <w:t>ncluded in the vaccine,</w:t>
        </w:r>
      </w:ins>
      <w:ins w:id="803" w:author="kistlerk [2]" w:date="2020-12-19T11:27:00Z">
        <w:r w:rsidR="001D0131">
          <w:t xml:space="preserve"> and </w:t>
        </w:r>
      </w:ins>
      <w:ins w:id="804" w:author="kistlerk [2]" w:date="2020-12-19T11:22:00Z">
        <w:r w:rsidR="001D0131">
          <w:t>the measles</w:t>
        </w:r>
      </w:ins>
      <w:ins w:id="805" w:author="kistlerk [2]" w:date="2020-12-19T11:24:00Z">
        <w:r w:rsidR="001D0131">
          <w:t xml:space="preserve"> vaccine</w:t>
        </w:r>
      </w:ins>
      <w:ins w:id="806" w:author="kistlerk [2]" w:date="2020-12-19T11:22:00Z">
        <w:r w:rsidR="001D0131">
          <w:t xml:space="preserve"> strain</w:t>
        </w:r>
      </w:ins>
      <w:ins w:id="807" w:author="kistlerk [2]" w:date="2020-12-19T11:24:00Z">
        <w:r w:rsidR="001D0131">
          <w:t xml:space="preserve"> has not changed</w:t>
        </w:r>
      </w:ins>
      <w:ins w:id="808" w:author="kistlerk [2]" w:date="2020-12-19T11:22:00Z">
        <w:del w:id="809" w:author="kistlerk" w:date="2020-12-24T10:20:00Z">
          <w:r w:rsidR="001D0131" w:rsidDel="00A231B8">
            <w:delText xml:space="preserve"> (cit</w:delText>
          </w:r>
        </w:del>
      </w:ins>
      <w:ins w:id="810" w:author="kistlerk [2]" w:date="2020-12-19T11:23:00Z">
        <w:del w:id="811" w:author="kistlerk" w:date="2020-12-24T10:20:00Z">
          <w:r w:rsidR="001D0131" w:rsidDel="00A231B8">
            <w:delText>e seasonal-flu Nextstrain config file</w:delText>
          </w:r>
        </w:del>
      </w:ins>
      <w:ins w:id="812" w:author="kistlerk" w:date="2020-12-24T10:20:00Z">
        <w:r w:rsidR="00A231B8">
          <w:t xml:space="preserve"> </w:t>
        </w:r>
        <w:r w:rsidR="00A231B8">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r w:rsidR="003D7B9A">
          <w:instrText>ADDIN paperpile_citation &lt;clusterId&gt;A284O542D832H655&lt;/clusterId&gt;&lt;version&gt;0.6.9&lt;/version&gt;&lt;metadata&gt;&lt;citation&gt;&lt;id&gt;D4707ED6F91111EA9844AB56510204A5&lt;/id&gt;&lt;no_author/&gt;&lt;prefix/&gt;&lt;suffix/&gt;&lt;locator/&gt;&lt;locator_label&gt;page&lt;/locator_label&gt;&lt;/citation&gt;&lt;/metadata&gt; \* MERGEFORMAT</w:instrText>
        </w:r>
      </w:ins>
      <w:r w:rsidR="00A231B8">
        <w:fldChar w:fldCharType="separate"/>
      </w:r>
      <w:ins w:id="813" w:author="kistlerk" w:date="2020-12-24T10:20:00Z">
        <w:r w:rsidR="003D7B9A">
          <w:rPr>
            <w:noProof/>
          </w:rPr>
          <w:t>(Hadfield et al. 2018)</w:t>
        </w:r>
        <w:r w:rsidR="00A231B8">
          <w:fldChar w:fldCharType="end"/>
        </w:r>
      </w:ins>
      <w:ins w:id="814" w:author="kistlerk [2]" w:date="2020-12-19T11:23:00Z">
        <w:del w:id="815" w:author="kistlerk" w:date="2020-12-24T10:20:00Z">
          <w:r w:rsidR="001D0131" w:rsidDel="00A231B8">
            <w:delText>?</w:delText>
          </w:r>
        </w:del>
      </w:ins>
      <w:ins w:id="816" w:author="kistlerk [2]" w:date="2020-12-19T11:22:00Z">
        <w:del w:id="817" w:author="kistlerk" w:date="2020-12-24T10:20:00Z">
          <w:r w:rsidR="001D0131" w:rsidDel="00A231B8">
            <w:delText>)</w:delText>
          </w:r>
        </w:del>
      </w:ins>
      <w:ins w:id="818" w:author="kistlerk [2]" w:date="2020-12-19T11:24:00Z">
        <w:r w:rsidR="001D0131">
          <w:t>.</w:t>
        </w:r>
      </w:ins>
      <w:ins w:id="819" w:author="kistlerk [2]" w:date="2020-12-19T11:43:00Z">
        <w:r>
          <w:t xml:space="preserve"> Using these numbers</w:t>
        </w:r>
      </w:ins>
      <w:ins w:id="820" w:author="kistlerk [2]" w:date="2020-12-19T11:44:00Z">
        <w:r>
          <w:t xml:space="preserve"> as guidance, our results suggest that a vaccine against OC43 or 229E might ne</w:t>
        </w:r>
      </w:ins>
      <w:ins w:id="821" w:author="kistlerk [2]" w:date="2020-12-19T11:45:00Z">
        <w:r>
          <w:t>ed to be updated as frequently as the B/Vic and B/Yam components of the influenza</w:t>
        </w:r>
      </w:ins>
      <w:ins w:id="822" w:author="kistlerk [2]" w:date="2020-12-19T11:29:00Z">
        <w:r w:rsidR="006F7109">
          <w:t xml:space="preserve"> </w:t>
        </w:r>
      </w:ins>
      <w:ins w:id="823" w:author="kistlerk [2]" w:date="2020-12-19T11:45:00Z">
        <w:r>
          <w:t>vaccine are.</w:t>
        </w:r>
      </w:ins>
      <w:del w:id="824" w:author="kistlerk [2]" w:date="2020-12-19T11:09:00Z">
        <w:r w:rsidR="00104672" w:rsidDel="00270892">
          <w:delText xml:space="preserve"> </w:delText>
        </w:r>
      </w:del>
    </w:p>
    <w:p w:rsidR="00091096" w:rsidRDefault="00091096">
      <w:pPr>
        <w:rPr>
          <w:ins w:id="825" w:author="kistlerk [2]" w:date="2020-12-19T10:58:00Z"/>
        </w:rPr>
      </w:pPr>
    </w:p>
    <w:p w:rsidR="00302426" w:rsidRDefault="00104672">
      <w:pPr>
        <w:rPr>
          <w:ins w:id="826" w:author="kistlerk" w:date="2020-12-29T12:44:00Z"/>
        </w:rPr>
      </w:pPr>
      <w:del w:id="827" w:author="kistlerk [2]" w:date="2020-12-19T11:36:00Z">
        <w:r w:rsidDel="006F7109">
          <w:delText xml:space="preserve">The most parsimonious explanation for the observation of substantial adaptive evolution in S1 is that antigenic drift is occurring in which mutations that escape from human population immunity are selectively favored in the viral population leading to repeated adaptive changes. However, it is formally possible that the adaptive evolution we detect is a result of selective pressures other than evasion of the adaptive immune system. Showing that this is truly antigenic evolution could involve a serological comparison of isolates that differ at S1 residues under positive selection. </w:delText>
        </w:r>
      </w:del>
      <w:r>
        <w:t xml:space="preserve">We do not observe evidence of antigenic evolution in NL63 </w:t>
      </w:r>
      <w:del w:id="828" w:author="kistlerk" w:date="2020-12-29T12:44:00Z">
        <w:r w:rsidDel="00302426">
          <w:delText xml:space="preserve">or HKU1 </w:delText>
        </w:r>
      </w:del>
      <w:r>
        <w:t>(Fig</w:t>
      </w:r>
      <w:del w:id="829" w:author="kistlerk [2]" w:date="2020-12-18T16:07:00Z">
        <w:r w:rsidDel="00A31B28">
          <w:delText>s</w:delText>
        </w:r>
      </w:del>
      <w:ins w:id="830" w:author="kistlerk [2]" w:date="2020-12-18T16:07:00Z">
        <w:r w:rsidR="00A31B28">
          <w:t>ure</w:t>
        </w:r>
      </w:ins>
      <w:del w:id="831" w:author="kistlerk [2]" w:date="2020-12-18T16:07:00Z">
        <w:r w:rsidDel="00A31B28">
          <w:delText>.</w:delText>
        </w:r>
      </w:del>
      <w:r>
        <w:t xml:space="preserve"> 3</w:t>
      </w:r>
      <w:ins w:id="832" w:author="kistlerk [2]" w:date="2020-12-18T16:09:00Z">
        <w:r w:rsidR="00A70378">
          <w:t>-figure supplement 1</w:t>
        </w:r>
      </w:ins>
      <w:r>
        <w:t xml:space="preserve"> and </w:t>
      </w:r>
      <w:ins w:id="833" w:author="kistlerk [2]" w:date="2020-12-18T16:09:00Z">
        <w:r w:rsidR="00A70378">
          <w:t xml:space="preserve">Figure </w:t>
        </w:r>
      </w:ins>
      <w:r>
        <w:t>5</w:t>
      </w:r>
      <w:ins w:id="834" w:author="kistlerk [2]" w:date="2020-12-18T16:09:00Z">
        <w:r w:rsidR="00A70378">
          <w:t>- figure s</w:t>
        </w:r>
      </w:ins>
      <w:del w:id="835" w:author="kistlerk [2]" w:date="2020-12-18T16:09:00Z">
        <w:r w:rsidDel="00A70378">
          <w:delText xml:space="preserve"> S</w:delText>
        </w:r>
      </w:del>
      <w:r>
        <w:t>upplement</w:t>
      </w:r>
      <w:ins w:id="836" w:author="kistlerk [2]" w:date="2020-12-18T16:09:00Z">
        <w:r w:rsidR="00A70378">
          <w:t xml:space="preserve"> 1</w:t>
        </w:r>
      </w:ins>
      <w:del w:id="837" w:author="kistlerk [2]" w:date="2020-12-18T16:09:00Z">
        <w:r w:rsidDel="00A70378">
          <w:delText>s</w:delText>
        </w:r>
      </w:del>
      <w:r>
        <w:t xml:space="preserve">). </w:t>
      </w:r>
      <w:del w:id="838" w:author="kistlerk" w:date="2020-12-29T12:44:00Z">
        <w:r w:rsidDel="00302426">
          <w:delText>For NL63, t</w:delText>
        </w:r>
      </w:del>
      <w:ins w:id="839" w:author="kistlerk" w:date="2020-12-29T12:44:00Z">
        <w:r w:rsidR="00302426">
          <w:t>T</w:t>
        </w:r>
      </w:ins>
      <w:r>
        <w:t xml:space="preserve">his likely represents a </w:t>
      </w:r>
      <w:del w:id="840" w:author="kistlerk" w:date="2020-12-29T12:45:00Z">
        <w:r w:rsidDel="00302426">
          <w:delText xml:space="preserve">true </w:delText>
        </w:r>
      </w:del>
      <w:r>
        <w:t>lack of marked adaptive evolution in S1</w:t>
      </w:r>
      <w:del w:id="841" w:author="kistlerk" w:date="2020-12-29T11:51:00Z">
        <w:r w:rsidDel="002B6007">
          <w:delText>.</w:delText>
        </w:r>
      </w:del>
      <w:ins w:id="842" w:author="kistlerk" w:date="2020-12-29T11:51:00Z">
        <w:r w:rsidR="002B6007">
          <w:t>. Our</w:t>
        </w:r>
      </w:ins>
      <w:ins w:id="843" w:author="kistlerk" w:date="2020-12-29T11:45:00Z">
        <w:r w:rsidR="002B6007">
          <w:t xml:space="preserve"> finding fits with a study of NL63 </w:t>
        </w:r>
      </w:ins>
      <w:ins w:id="844" w:author="kistlerk" w:date="2020-12-29T11:46:00Z">
        <w:r w:rsidR="002B6007">
          <w:t xml:space="preserve">in </w:t>
        </w:r>
      </w:ins>
      <w:ins w:id="845" w:author="kistlerk" w:date="2020-12-29T11:45:00Z">
        <w:r w:rsidR="002B6007">
          <w:t xml:space="preserve">Kenya, which </w:t>
        </w:r>
      </w:ins>
      <w:ins w:id="846" w:author="kistlerk" w:date="2020-12-29T11:51:00Z">
        <w:r w:rsidR="002B6007">
          <w:t xml:space="preserve">identified multiple </w:t>
        </w:r>
      </w:ins>
      <w:ins w:id="847" w:author="kistlerk" w:date="2020-12-29T11:46:00Z">
        <w:r w:rsidR="002B6007">
          <w:t xml:space="preserve">genotypes </w:t>
        </w:r>
      </w:ins>
      <w:ins w:id="848" w:author="kistlerk" w:date="2020-12-29T11:47:00Z">
        <w:r w:rsidR="002B6007">
          <w:t>of NL63</w:t>
        </w:r>
      </w:ins>
      <w:ins w:id="849" w:author="kistlerk" w:date="2020-12-29T11:51:00Z">
        <w:r w:rsidR="002B6007">
          <w:t xml:space="preserve"> </w:t>
        </w:r>
      </w:ins>
      <w:ins w:id="850" w:author="kistlerk" w:date="2020-12-29T11:57:00Z">
        <w:r w:rsidR="00FC0173">
          <w:t xml:space="preserve">and show that people regularly become </w:t>
        </w:r>
        <w:proofErr w:type="spellStart"/>
        <w:r w:rsidR="00FC0173">
          <w:t>reinfected</w:t>
        </w:r>
        <w:proofErr w:type="spellEnd"/>
        <w:r w:rsidR="00FC0173">
          <w:t xml:space="preserve"> with the same genotype of NL63</w:t>
        </w:r>
      </w:ins>
      <w:ins w:id="851" w:author="kistlerk" w:date="2020-12-29T11:58:00Z">
        <w:r w:rsidR="00FC0173">
          <w:t xml:space="preserve"> </w:t>
        </w:r>
        <w:r w:rsidR="00FC0173">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C0173">
          <w:instrText>ADDIN paperpile_citation &lt;clusterId&gt;B935I382E673B394&lt;/clusterId&gt;&lt;version&gt;0.6.9&lt;/version&gt;&lt;metadata&gt;&lt;citation&gt;&lt;id&gt;9ae187e9-d6be-43a8-b894-2996aeda5508&lt;/id&gt;&lt;no_author/&gt;&lt;prefix/&gt;&lt;suffix/&gt;&lt;locator/&gt;&lt;locator_label&gt;page&lt;/locator_label&gt;&lt;/citation&gt;&lt;/metadata&gt; \* MERGEFORMAT</w:instrText>
        </w:r>
      </w:ins>
      <w:r w:rsidR="00FC0173">
        <w:fldChar w:fldCharType="separate"/>
      </w:r>
      <w:ins w:id="852" w:author="kistlerk" w:date="2020-12-29T11:58:00Z">
        <w:r w:rsidR="00FC0173">
          <w:rPr>
            <w:noProof/>
          </w:rPr>
          <w:t>(Kiyuka et al. 2018)</w:t>
        </w:r>
        <w:r w:rsidR="00FC0173">
          <w:fldChar w:fldCharType="end"/>
        </w:r>
      </w:ins>
      <w:ins w:id="853" w:author="kistlerk" w:date="2020-12-29T11:57:00Z">
        <w:r w:rsidR="00FC0173">
          <w:t xml:space="preserve">. Additionally, </w:t>
        </w:r>
        <w:proofErr w:type="spellStart"/>
        <w:r w:rsidR="00FC0173">
          <w:t>Kiyuka</w:t>
        </w:r>
        <w:proofErr w:type="spellEnd"/>
        <w:r w:rsidR="00FC0173">
          <w:t xml:space="preserve"> et al </w:t>
        </w:r>
      </w:ins>
      <w:ins w:id="854" w:author="kistlerk" w:date="2020-12-29T12:00:00Z">
        <w:r w:rsidR="00FC0173">
          <w:t>found</w:t>
        </w:r>
      </w:ins>
      <w:ins w:id="855" w:author="kistlerk" w:date="2020-12-29T11:51:00Z">
        <w:r w:rsidR="002B6007">
          <w:t xml:space="preserve"> that </w:t>
        </w:r>
      </w:ins>
      <w:ins w:id="856" w:author="kistlerk" w:date="2020-12-29T11:53:00Z">
        <w:r w:rsidR="002B6007">
          <w:t>these genotypes</w:t>
        </w:r>
      </w:ins>
      <w:ins w:id="857" w:author="kistlerk" w:date="2020-12-29T11:51:00Z">
        <w:r w:rsidR="002B6007">
          <w:t xml:space="preserve"> </w:t>
        </w:r>
      </w:ins>
      <w:ins w:id="858" w:author="kistlerk" w:date="2020-12-29T11:52:00Z">
        <w:r w:rsidR="002B6007">
          <w:t>circulate</w:t>
        </w:r>
      </w:ins>
      <w:ins w:id="859" w:author="kistlerk" w:date="2020-12-29T11:51:00Z">
        <w:r w:rsidR="002B6007">
          <w:t xml:space="preserve"> locally for a lo</w:t>
        </w:r>
      </w:ins>
      <w:ins w:id="860" w:author="kistlerk" w:date="2020-12-29T11:52:00Z">
        <w:r w:rsidR="002B6007">
          <w:t>ng period of time</w:t>
        </w:r>
      </w:ins>
      <w:ins w:id="861" w:author="kistlerk" w:date="2020-12-29T11:56:00Z">
        <w:r w:rsidR="00FC0173">
          <w:t>, suggesting a</w:t>
        </w:r>
      </w:ins>
      <w:ins w:id="862" w:author="kistlerk" w:date="2020-12-29T14:19:00Z">
        <w:r w:rsidR="003474A2">
          <w:t xml:space="preserve"> decent amount of viral diversity and a</w:t>
        </w:r>
      </w:ins>
      <w:ins w:id="863" w:author="kistlerk" w:date="2020-12-29T11:56:00Z">
        <w:r w:rsidR="00FC0173">
          <w:t xml:space="preserve"> potential lack of evolution due </w:t>
        </w:r>
      </w:ins>
      <w:ins w:id="864" w:author="kistlerk" w:date="2020-12-29T11:57:00Z">
        <w:r w:rsidR="00FC0173">
          <w:t>to</w:t>
        </w:r>
      </w:ins>
      <w:ins w:id="865" w:author="kistlerk" w:date="2020-12-29T11:56:00Z">
        <w:r w:rsidR="00FC0173">
          <w:t xml:space="preserve"> immune selection</w:t>
        </w:r>
      </w:ins>
      <w:ins w:id="866" w:author="kistlerk" w:date="2020-12-29T11:45:00Z">
        <w:r w:rsidR="00406ECB">
          <w:t>.</w:t>
        </w:r>
      </w:ins>
      <w:ins w:id="867" w:author="kistlerk" w:date="2020-12-29T12:14:00Z">
        <w:r w:rsidR="00CD797D">
          <w:t xml:space="preserve"> Though our results cannot </w:t>
        </w:r>
      </w:ins>
      <w:ins w:id="868" w:author="kistlerk" w:date="2020-12-29T12:15:00Z">
        <w:r w:rsidR="00FF514A">
          <w:t xml:space="preserve">explain why OC43 and 229E likely evolve antigenically while NL63 does not, </w:t>
        </w:r>
        <w:proofErr w:type="spellStart"/>
        <w:r w:rsidR="00FF514A">
          <w:t>Kiyuka</w:t>
        </w:r>
        <w:proofErr w:type="spellEnd"/>
        <w:r w:rsidR="00FF514A">
          <w:t xml:space="preserve"> et </w:t>
        </w:r>
      </w:ins>
      <w:ins w:id="869" w:author="kistlerk" w:date="2020-12-29T12:17:00Z">
        <w:r w:rsidR="00FF514A">
          <w:t>al observe that NL63 reinfections are sometimes enhanced by a previous infection and hypothesize that NL63 is actually under purifying selection at epitope sites</w:t>
        </w:r>
      </w:ins>
      <w:ins w:id="870" w:author="kistlerk" w:date="2020-12-29T12:19:00Z">
        <w:r w:rsidR="00FF514A">
          <w:t xml:space="preserve"> </w:t>
        </w:r>
        <w:r w:rsidR="00FF514A">
          <w:fldChar w:fldCharType="begin" w:fldLock="1">
            <w:fldData xml:space="preserve">ZQBKAHkATgBXAFAAMQB2ADIAMABZAFMALwBWAGMAVwBBAHEANQBvAEEAVgBGAGEAZgBwAE0ARwBn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</w:fldData>
          </w:fldChar>
        </w:r>
        <w:r w:rsidR="00FF514A">
          <w:instrText>ADDIN paperpile_citation &lt;clusterId&gt;E416S763H153F767&lt;/clusterId&gt;&lt;version&gt;0.6.9&lt;/version&gt;&lt;metadata&gt;&lt;citation&gt;&lt;id&gt;9ae187e9-d6be-43a8-b894-2996aeda5508&lt;/id&gt;&lt;no_author/&gt;&lt;prefix/&gt;&lt;suffix/&gt;&lt;locator/&gt;&lt;locator_label&gt;page&lt;/locator_label&gt;&lt;/citation&gt;&lt;/metadata&gt; \* MERGEFORMAT</w:instrText>
        </w:r>
      </w:ins>
      <w:r w:rsidR="00FF514A">
        <w:fldChar w:fldCharType="separate"/>
      </w:r>
      <w:ins w:id="871" w:author="kistlerk" w:date="2020-12-29T12:19:00Z">
        <w:r w:rsidR="00FF514A">
          <w:rPr>
            <w:noProof/>
          </w:rPr>
          <w:t>(Kiyuka et al. 2018)</w:t>
        </w:r>
        <w:r w:rsidR="00FF514A">
          <w:fldChar w:fldCharType="end"/>
        </w:r>
      </w:ins>
      <w:ins w:id="872" w:author="kistlerk" w:date="2020-12-29T12:14:00Z">
        <w:r w:rsidR="00CD797D">
          <w:t>.</w:t>
        </w:r>
      </w:ins>
      <w:ins w:id="873" w:author="kistlerk" w:date="2020-12-29T11:53:00Z">
        <w:r w:rsidR="002B6007">
          <w:t xml:space="preserve"> </w:t>
        </w:r>
      </w:ins>
    </w:p>
    <w:p w:rsidR="00302426" w:rsidRDefault="00302426">
      <w:pPr>
        <w:rPr>
          <w:ins w:id="874" w:author="kistlerk" w:date="2020-12-29T12:44:00Z"/>
        </w:rPr>
      </w:pPr>
    </w:p>
    <w:p w:rsidR="002D395D" w:rsidRDefault="00104672">
      <w:del w:id="875" w:author="kistlerk" w:date="2020-12-29T11:57:00Z">
        <w:r w:rsidDel="00FC0173">
          <w:delText xml:space="preserve"> </w:delText>
        </w:r>
      </w:del>
      <w:r>
        <w:t>T</w:t>
      </w:r>
      <w:ins w:id="876" w:author="kistlerk" w:date="2020-12-29T12:43:00Z">
        <w:r w:rsidR="00302426">
          <w:t xml:space="preserve">hough analysis of all </w:t>
        </w:r>
        <w:proofErr w:type="spellStart"/>
        <w:r w:rsidR="00302426">
          <w:t>HCoVs</w:t>
        </w:r>
        <w:proofErr w:type="spellEnd"/>
        <w:r w:rsidR="00302426">
          <w:t xml:space="preserve"> would benefit from more sequenced isolates, t</w:t>
        </w:r>
      </w:ins>
      <w:r>
        <w:t xml:space="preserve">here is </w:t>
      </w:r>
      <w:del w:id="877" w:author="kistlerk" w:date="2020-12-29T12:43:00Z">
        <w:r w:rsidDel="00302426">
          <w:delText xml:space="preserve">much </w:delText>
        </w:r>
      </w:del>
      <w:ins w:id="878" w:author="kistlerk" w:date="2020-12-29T12:43:00Z">
        <w:r w:rsidR="00302426">
          <w:t xml:space="preserve">substantially </w:t>
        </w:r>
      </w:ins>
      <w:r>
        <w:t>less longitudinal sequencing data available for HKU1</w:t>
      </w:r>
      <w:ins w:id="879" w:author="kistlerk" w:date="2020-12-29T12:45:00Z">
        <w:r w:rsidR="00302426">
          <w:t>. Thus, despite finding no evidence of antigenic evolution in HKU1 (Figure 3-figure supplement 1 and Figure 5- figure supplement 1)</w:t>
        </w:r>
      </w:ins>
      <w:ins w:id="880" w:author="kistlerk" w:date="2020-12-29T12:46:00Z">
        <w:r w:rsidR="00302426">
          <w:t xml:space="preserve">, </w:t>
        </w:r>
      </w:ins>
      <w:del w:id="881" w:author="kistlerk" w:date="2020-12-29T12:46:00Z">
        <w:r w:rsidDel="00302426">
          <w:delText xml:space="preserve"> and </w:delText>
        </w:r>
      </w:del>
      <w:r>
        <w:t>it is possible that a more completely sampled time series of</w:t>
      </w:r>
      <w:ins w:id="882" w:author="kistlerk" w:date="2020-12-29T12:46:00Z">
        <w:r w:rsidR="00C75088">
          <w:t xml:space="preserve"> HKU1</w:t>
        </w:r>
      </w:ins>
      <w:r>
        <w:t xml:space="preserve"> genome sequences could alter the result for this virus (Fig</w:t>
      </w:r>
      <w:ins w:id="883" w:author="kistlerk [2]" w:date="2020-12-18T16:09:00Z">
        <w:r w:rsidR="00A70378">
          <w:t>ure</w:t>
        </w:r>
      </w:ins>
      <w:del w:id="884" w:author="kistlerk [2]" w:date="2020-12-18T16:09:00Z">
        <w:r w:rsidDel="00A70378">
          <w:delText>.</w:delText>
        </w:r>
      </w:del>
      <w:r>
        <w:t xml:space="preserve"> 7</w:t>
      </w:r>
      <w:ins w:id="885" w:author="kistlerk [2]" w:date="2020-12-18T16:09:00Z">
        <w:r w:rsidR="00A70378">
          <w:t>-figure</w:t>
        </w:r>
      </w:ins>
      <w:r>
        <w:t xml:space="preserve"> </w:t>
      </w:r>
      <w:ins w:id="886" w:author="kistlerk [2]" w:date="2020-12-18T16:09:00Z">
        <w:r w:rsidR="00A70378">
          <w:t>s</w:t>
        </w:r>
      </w:ins>
      <w:del w:id="887" w:author="kistlerk [2]" w:date="2020-12-18T16:09:00Z">
        <w:r w:rsidDel="00A70378">
          <w:delText>S</w:delText>
        </w:r>
      </w:del>
      <w:r>
        <w:t>upplement 1).</w:t>
      </w:r>
    </w:p>
    <w:p w:rsidR="002D395D" w:rsidRDefault="002D395D"/>
    <w:p w:rsidR="002D395D" w:rsidRDefault="00104672">
      <w:r>
        <w:t xml:space="preserve">Our conclusions of adaptive evolution in S1, arrived at through computational analyses of sequencing data, agree with studies that observe reinfection of subjects by heterologous isolates of 229E </w:t>
      </w:r>
      <w:r>
        <w:rPr>
          <w:color w:val="000000"/>
        </w:rPr>
        <w:fldChar w:fldCharType="begin" w:fldLock="1">
          <w:fldData xml:space="preserve">ZQBKAHgAdABWAEUAMQB2ADQAegBZAFEALwBTAHUAQwBnAE8AWQBVAHkAYQBLACsARwBTAEIAbwBZ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</w:fldData>
        </w:fldChar>
      </w:r>
      <w:ins w:id="888" w:author="kistlerk" w:date="2020-12-19T12:13:00Z">
        <w:r w:rsidR="00FF3D7B">
          <w:rPr>
            <w:color w:val="000000"/>
          </w:rPr>
          <w:instrText>ADDIN paperpile_citation &lt;clusterId&gt;M692A659P149T733&lt;/clusterId&gt;&lt;version&gt;0.6.9&lt;/version&gt;&lt;metadata&gt;&lt;citation&gt;&lt;id&gt;09D193E8E6FD11EABBB29E649D9F4BF5&lt;/id&gt;&lt;no_author/&gt;&lt;prefix/&gt;&lt;suffix/&gt;&lt;locator/&gt;&lt;locator_label&gt;page&lt;/locator_label&gt;&lt;/citation&gt;&lt;/metadata&gt; \* MERGEFORMAT</w:instrText>
        </w:r>
      </w:ins>
      <w:del w:id="889" w:author="kistlerk" w:date="2020-12-19T12:12:00Z">
        <w:r w:rsidDel="00FF3D7B">
          <w:rPr>
            <w:color w:val="000000"/>
          </w:rPr>
          <w:delInstrText xml:space="preserve"> HYPERLINK "https://paperpile.com/c/XP3jQC/AEGo" \h </w:delInstrText>
        </w:r>
      </w:del>
      <w:ins w:id="890" w:author="kistlerk" w:date="2020-12-19T12:13:00Z">
        <w:r w:rsidR="00FF3D7B">
          <w:rPr>
            <w:color w:val="000000"/>
          </w:rPr>
        </w:r>
      </w:ins>
      <w:r>
        <w:rPr>
          <w:color w:val="000000"/>
        </w:rPr>
        <w:fldChar w:fldCharType="separate"/>
      </w:r>
      <w:ins w:id="891" w:author="kistlerk" w:date="2020-12-19T12:13:00Z">
        <w:r w:rsidR="00FF3D7B">
          <w:rPr>
            <w:noProof/>
            <w:color w:val="000000"/>
          </w:rPr>
          <w:t>(Reed 1984)</w:t>
        </w:r>
      </w:ins>
      <w:del w:id="892" w:author="kistlerk" w:date="2020-12-19T12:12:00Z">
        <w:r w:rsidDel="00FF3D7B">
          <w:rPr>
            <w:noProof/>
            <w:color w:val="000000"/>
          </w:rPr>
          <w:delText>(Reed 1984)</w:delText>
        </w:r>
      </w:del>
      <w:r>
        <w:rPr>
          <w:color w:val="000000"/>
        </w:rPr>
        <w:fldChar w:fldCharType="end"/>
      </w:r>
      <w:r>
        <w:t xml:space="preserve">, sequential dominance of specific genotypes of OC43 </w:t>
      </w:r>
      <w:r>
        <w:rPr>
          <w:color w:val="000000"/>
        </w:rPr>
        <w:fldChar w:fldCharType="begin" w:fldLock="1">
          <w:fldData xml:space="preserve">ZQBKAHoATgBXAGUAdAB1ADMARABZAFcAZgBoAFYAaQBmAGcAUQB0AFkASQAxAEoAMwBSAFUAZwBh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</w:fldData>
        </w:fldChar>
      </w:r>
      <w:ins w:id="893" w:author="kistlerk" w:date="2020-12-19T12:13:00Z">
        <w:r w:rsidR="00FF3D7B">
          <w:rPr>
            <w:color w:val="000000"/>
          </w:rPr>
          <w:instrText>ADDIN paperpile_citation &lt;clusterId&gt;M838A986W476T199&lt;/clusterId&gt;&lt;version&gt;0.6.9&lt;/version&gt;&lt;metadata&gt;&lt;citation&gt;&lt;id&gt;C37B0F6CF6C111EA92839E649D9F4BF5&lt;/id&gt;&lt;no_author/&gt;&lt;prefix/&gt;&lt;suffix/&gt;&lt;locator/&gt;&lt;locator_label&gt;page&lt;/locator_label&gt;&lt;/citation&gt;&lt;citation&gt;&lt;id&gt;8D9B1B46F6BA11EA82F19E649D9F4BF5&lt;/id&gt;&lt;no_author/&gt;&lt;prefix/&gt;&lt;suffix/&gt;&lt;locator/&gt;&lt;locator_label&gt;page&lt;/locator_label&gt;&lt;/citation&gt;&lt;/metadata&gt; \* MERGEFORMAT</w:instrText>
        </w:r>
      </w:ins>
      <w:del w:id="894" w:author="kistlerk" w:date="2020-12-19T12:12:00Z">
        <w:r w:rsidDel="00FF3D7B">
          <w:rPr>
            <w:color w:val="000000"/>
          </w:rPr>
          <w:delInstrText xml:space="preserve"> HYPERLINK "https://paperpile.com/c/XP3jQC/vLU9+PxoP" \h </w:delInstrText>
        </w:r>
      </w:del>
      <w:ins w:id="895" w:author="kistlerk" w:date="2020-12-19T12:13:00Z">
        <w:r w:rsidR="00FF3D7B">
          <w:rPr>
            <w:color w:val="000000"/>
          </w:rPr>
        </w:r>
      </w:ins>
      <w:r>
        <w:rPr>
          <w:color w:val="000000"/>
        </w:rPr>
        <w:fldChar w:fldCharType="separate"/>
      </w:r>
      <w:ins w:id="896" w:author="kistlerk" w:date="2020-12-29T17:10:00Z">
        <w:r w:rsidR="006D608A">
          <w:rPr>
            <w:noProof/>
            <w:color w:val="000000"/>
          </w:rPr>
          <w:t>(Lau et al. 2011; Y. Zhang et al. 2015)</w:t>
        </w:r>
      </w:ins>
      <w:del w:id="897" w:author="kistlerk" w:date="2020-12-19T12:12:00Z">
        <w:r w:rsidDel="00FF3D7B">
          <w:rPr>
            <w:noProof/>
            <w:color w:val="000000"/>
          </w:rPr>
          <w:delText>(Lau et al. 2011; Zhang et al. 2015)</w:delText>
        </w:r>
      </w:del>
      <w:r>
        <w:rPr>
          <w:color w:val="000000"/>
        </w:rPr>
        <w:fldChar w:fldCharType="end"/>
      </w:r>
      <w:r>
        <w:t xml:space="preserve">, and common reinfection by seasonal </w:t>
      </w:r>
      <w:proofErr w:type="spellStart"/>
      <w:r>
        <w:t>HCoVs</w:t>
      </w:r>
      <w:proofErr w:type="spellEnd"/>
      <w:r>
        <w:t xml:space="preserve"> from longitudinal serological data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898" w:author="kistlerk" w:date="2020-12-19T12:13:00Z">
        <w:r w:rsidR="00FF3D7B">
          <w:rPr>
            <w:color w:val="000000"/>
          </w:rPr>
          <w:instrText>ADDIN paperpile_citation &lt;clusterId&gt;C862Q822M392J923&lt;/clusterId&gt;&lt;version&gt;0.6.9&lt;/version&gt;&lt;metadata&gt;&lt;citation&gt;&lt;id&gt;4D8748C8FC5411EA8388AB56510204A5&lt;/id&gt;&lt;no_author/&gt;&lt;prefix/&gt;&lt;suffix/&gt;&lt;locator/&gt;&lt;locator_label&gt;page&lt;/locator_label&gt;&lt;/citation&gt;&lt;/metadata&gt; \* MERGEFORMAT</w:instrText>
        </w:r>
      </w:ins>
      <w:del w:id="899" w:author="kistlerk" w:date="2020-12-19T12:12:00Z">
        <w:r w:rsidDel="00FF3D7B">
          <w:rPr>
            <w:color w:val="000000"/>
          </w:rPr>
          <w:delInstrText xml:space="preserve"> HYPERLINK "https://paperpile.com/c/XP3jQC/Fa5C" \h </w:delInstrText>
        </w:r>
      </w:del>
      <w:ins w:id="900" w:author="kistlerk" w:date="2020-12-19T12:13:00Z">
        <w:r w:rsidR="00FF3D7B">
          <w:rPr>
            <w:color w:val="000000"/>
          </w:rPr>
        </w:r>
      </w:ins>
      <w:r>
        <w:rPr>
          <w:color w:val="000000"/>
        </w:rPr>
        <w:fldChar w:fldCharType="separate"/>
      </w:r>
      <w:ins w:id="901" w:author="kistlerk" w:date="2020-12-19T12:13:00Z">
        <w:r w:rsidR="00FF3D7B">
          <w:rPr>
            <w:noProof/>
            <w:color w:val="000000"/>
          </w:rPr>
          <w:t>(Edridge et al. 2020)</w:t>
        </w:r>
      </w:ins>
      <w:del w:id="902" w:author="kistlerk" w:date="2020-12-19T12:12:00Z">
        <w:r w:rsidDel="00FF3D7B">
          <w:rPr>
            <w:noProof/>
            <w:color w:val="000000"/>
          </w:rPr>
          <w:delText>(Edridge et al. 2020)</w:delText>
        </w:r>
      </w:del>
      <w:r>
        <w:rPr>
          <w:color w:val="000000"/>
        </w:rPr>
        <w:fldChar w:fldCharType="end"/>
      </w:r>
      <w:r>
        <w:t xml:space="preserve">. In this latter study, </w:t>
      </w:r>
      <w:proofErr w:type="spellStart"/>
      <w:r>
        <w:t>HCoV</w:t>
      </w:r>
      <w:proofErr w:type="spellEnd"/>
      <w:r>
        <w:t xml:space="preserve"> infections were identified from longitudinal serum samples by assaying for increases in antibodies against the nucleocapsid (N) protein of representative OC43, 229E, HKU1, and NL63 viruses. This study concluded that the average time between infections was 1.5–2.5 years, depending on the </w:t>
      </w:r>
      <w:proofErr w:type="spellStart"/>
      <w:r>
        <w:t>HCoV</w:t>
      </w:r>
      <w:proofErr w:type="spellEnd"/>
      <w:r>
        <w:t xml:space="preserve"> </w:t>
      </w:r>
      <w:r>
        <w:rPr>
          <w:color w:val="000000"/>
        </w:rPr>
        <w:fldChar w:fldCharType="begin" w:fldLock="1">
          <w:fldData xml:space="preserve">ZQBKAHoAZABXAE4AdAB1ADIAMABnAFMALwBaAFcARwBIAG8ASQBaAFEAQwAxADMAawAwADIAeQBP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</w:fldData>
        </w:fldChar>
      </w:r>
      <w:ins w:id="903" w:author="kistlerk" w:date="2020-12-19T12:13:00Z">
        <w:r w:rsidR="00FF3D7B">
          <w:rPr>
            <w:color w:val="000000"/>
          </w:rPr>
          <w:instrText>ADDIN paperpile_citation &lt;clusterId&gt;V676C733Y124W717&lt;/clusterId&gt;&lt;version&gt;0.6.9&lt;/version&gt;&lt;metadata&gt;&lt;citation&gt;&lt;id&gt;4D8748C8FC5411EA8388AB56510204A5&lt;/id&gt;&lt;no_author/&gt;&lt;prefix/&gt;&lt;suffix/&gt;&lt;locator/&gt;&lt;locator_label&gt;page&lt;/locator_label&gt;&lt;/citation&gt;&lt;/metadata&gt; \* MERGEFORMAT</w:instrText>
        </w:r>
      </w:ins>
      <w:del w:id="904" w:author="kistlerk" w:date="2020-12-19T12:12:00Z">
        <w:r w:rsidDel="00FF3D7B">
          <w:rPr>
            <w:color w:val="000000"/>
          </w:rPr>
          <w:delInstrText xml:space="preserve"> HYPERLINK "https://paperpile.com/c/XP3jQC/Fa5C" \h </w:delInstrText>
        </w:r>
      </w:del>
      <w:ins w:id="905" w:author="kistlerk" w:date="2020-12-19T12:13:00Z">
        <w:r w:rsidR="00FF3D7B">
          <w:rPr>
            <w:color w:val="000000"/>
          </w:rPr>
        </w:r>
      </w:ins>
      <w:r>
        <w:rPr>
          <w:color w:val="000000"/>
        </w:rPr>
        <w:fldChar w:fldCharType="separate"/>
      </w:r>
      <w:ins w:id="906" w:author="kistlerk" w:date="2020-12-19T12:13:00Z">
        <w:r w:rsidR="00FF3D7B">
          <w:rPr>
            <w:noProof/>
            <w:color w:val="000000"/>
          </w:rPr>
          <w:t>(Edridge et al. 2020)</w:t>
        </w:r>
      </w:ins>
      <w:del w:id="907" w:author="kistlerk" w:date="2020-12-19T12:12:00Z">
        <w:r w:rsidDel="00FF3D7B">
          <w:rPr>
            <w:noProof/>
            <w:color w:val="000000"/>
          </w:rPr>
          <w:delText>(Edridge et al. 2020)</w:delText>
        </w:r>
      </w:del>
      <w:r>
        <w:rPr>
          <w:color w:val="000000"/>
        </w:rPr>
        <w:fldChar w:fldCharType="end"/>
      </w:r>
      <w:r>
        <w:t xml:space="preserve">. In comparison, influenza H3N2 </w:t>
      </w:r>
      <w:proofErr w:type="spellStart"/>
      <w:r>
        <w:t>reinfects</w:t>
      </w:r>
      <w:proofErr w:type="spellEnd"/>
      <w:r>
        <w:t xml:space="preserve"> people roughly every 5 years </w:t>
      </w:r>
      <w:r>
        <w:rPr>
          <w:color w:val="000000"/>
        </w:rPr>
        <w:fldChar w:fldCharType="begin" w:fldLock="1">
          <w:fldData xml:space="preserve">ZQBKAHkAVgBsAGwAMQB2ADIAegBZAFUAaAB2ADgASwBvAFkAdABpAEEAMABLAEYAMQBDAGMAVgBJ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</w:fldData>
        </w:fldChar>
      </w:r>
      <w:ins w:id="908" w:author="kistlerk" w:date="2020-12-19T12:13:00Z">
        <w:r w:rsidR="00FF3D7B">
          <w:rPr>
            <w:color w:val="000000"/>
          </w:rPr>
          <w:instrText>ADDIN paperpile_citation &lt;clusterId&gt;L368Y628N918S739&lt;/clusterId&gt;&lt;version&gt;0.6.9&lt;/version&gt;&lt;metadata&gt;&lt;citation&gt;&lt;id&gt;3BEC8D0805D711EB9C7A6F85510204A5&lt;/id&gt;&lt;no_author/&gt;&lt;prefix/&gt;&lt;suffix/&gt;&lt;locator/&gt;&lt;locator_label&gt;page&lt;/locator_label&gt;&lt;/citation&gt;&lt;/metadata&gt; \* MERGEFORMAT</w:instrText>
        </w:r>
      </w:ins>
      <w:del w:id="909" w:author="kistlerk" w:date="2020-12-19T12:12:00Z">
        <w:r w:rsidDel="00FF3D7B">
          <w:rPr>
            <w:color w:val="000000"/>
          </w:rPr>
          <w:delInstrText xml:space="preserve"> HYPERLINK "https://paperpile.com/c/XP3jQC/7qVi" \h </w:delInstrText>
        </w:r>
      </w:del>
      <w:ins w:id="910" w:author="kistlerk" w:date="2020-12-19T12:13:00Z">
        <w:r w:rsidR="00FF3D7B">
          <w:rPr>
            <w:color w:val="000000"/>
          </w:rPr>
        </w:r>
      </w:ins>
      <w:r>
        <w:rPr>
          <w:color w:val="000000"/>
        </w:rPr>
        <w:fldChar w:fldCharType="separate"/>
      </w:r>
      <w:ins w:id="911" w:author="kistlerk" w:date="2020-12-19T12:13:00Z">
        <w:r w:rsidR="00FF3D7B">
          <w:rPr>
            <w:noProof/>
            <w:color w:val="000000"/>
          </w:rPr>
          <w:t>(Kucharski et al. 2015)</w:t>
        </w:r>
      </w:ins>
      <w:del w:id="912" w:author="kistlerk" w:date="2020-12-19T12:12:00Z">
        <w:r w:rsidDel="00FF3D7B">
          <w:rPr>
            <w:noProof/>
            <w:color w:val="000000"/>
          </w:rPr>
          <w:delText>(Kucharski et al. 2015)</w:delText>
        </w:r>
      </w:del>
      <w:r>
        <w:rPr>
          <w:color w:val="000000"/>
        </w:rPr>
        <w:fldChar w:fldCharType="end"/>
      </w:r>
      <w:r>
        <w:t xml:space="preserve">. Thus, frequent reinfection by seasonal </w:t>
      </w:r>
      <w:proofErr w:type="spellStart"/>
      <w:r>
        <w:t>HCoVs</w:t>
      </w:r>
      <w:proofErr w:type="spellEnd"/>
      <w:r>
        <w:t xml:space="preserve"> is likely due to a combination of factors and suggests waning immune memory, and/or incomplete immunity against reinfection, in addition to antigenic drift.</w:t>
      </w:r>
    </w:p>
    <w:p w:rsidR="002D395D" w:rsidRDefault="002D395D"/>
    <w:p w:rsidR="002D395D" w:rsidRDefault="00104672">
      <w:r>
        <w:t xml:space="preserve">Human coronaviruses are a diverse grouping split, phylogenetically, into two genera: NL63 and 229E are alphacoronaviruses, while OC43, HKU1, MERS, SARS, and SARS-CoV-2 are </w:t>
      </w:r>
      <w:proofErr w:type="spellStart"/>
      <w:r>
        <w:t>betacoronaviruses</w:t>
      </w:r>
      <w:proofErr w:type="spellEnd"/>
      <w:r>
        <w:t xml:space="preserve">. </w:t>
      </w:r>
      <w:del w:id="913" w:author="kistlerk" w:date="2020-12-29T11:18:00Z">
        <w:r w:rsidDel="00CB3A41">
          <w:delText>Transmissibility and pathology do</w:delText>
        </w:r>
      </w:del>
      <w:ins w:id="914" w:author="kistlerk" w:date="2020-12-29T11:18:00Z">
        <w:r w:rsidR="00CB3A41">
          <w:t>The method of cell-entry does</w:t>
        </w:r>
      </w:ins>
      <w:r>
        <w:t xml:space="preserve"> not seem to correlate with genus</w:t>
      </w:r>
      <w:del w:id="915" w:author="kistlerk" w:date="2020-12-29T11:18:00Z">
        <w:r w:rsidDel="00CB3A41">
          <w:delText>, nor does the method of cell-entry</w:delText>
        </w:r>
      </w:del>
      <w:r>
        <w:t xml:space="preserve">. Coronaviruses bind to a remarkable range of host-cell receptors including peptidases, cell adhesion molecules and sugars. Amongst the seasonal </w:t>
      </w:r>
      <w:proofErr w:type="spellStart"/>
      <w:r>
        <w:t>HCoVs</w:t>
      </w:r>
      <w:proofErr w:type="spellEnd"/>
      <w:r>
        <w:t xml:space="preserve">, OC43 and HKU1 both bind 9-O-acetylsialic acid </w:t>
      </w:r>
      <w:r>
        <w:rPr>
          <w:color w:val="000000"/>
        </w:rPr>
        <w:fldChar w:fldCharType="begin" w:fldLock="1">
          <w:fldData xml:space="preserve">ZQBKAHoATgBXAE4AbQBPADIAMABZAFcALwBaAFcAQwBIAGcAdwBiAEUATgBYAGMARgB4AHQARwBJ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</w:fldData>
        </w:fldChar>
      </w:r>
      <w:ins w:id="916" w:author="kistlerk" w:date="2020-12-19T12:13:00Z">
        <w:r w:rsidR="00FF3D7B">
          <w:rPr>
            <w:color w:val="000000"/>
          </w:rPr>
          <w:instrText>ADDIN paperpile_citation &lt;clusterId&gt;I527W874L265P988&lt;/clusterId&gt;&lt;version&gt;0.6.9&lt;/version&gt;&lt;metadata&gt;&lt;citation&gt;&lt;id&gt;2F462A58F6C011EAB4B6AB56510204A5&lt;/id&gt;&lt;no_author/&gt;&lt;prefix/&gt;&lt;suffix/&gt;&lt;locator/&gt;&lt;locator_label&gt;page&lt;/locator_label&gt;&lt;/citation&gt;&lt;/metadata&gt; \* MERGEFORMAT</w:instrText>
        </w:r>
      </w:ins>
      <w:del w:id="917" w:author="kistlerk" w:date="2020-12-19T12:12:00Z">
        <w:r w:rsidDel="00FF3D7B">
          <w:rPr>
            <w:color w:val="000000"/>
          </w:rPr>
          <w:delInstrText xml:space="preserve"> HYPERLINK "https://paperpile.com/c/XP3jQC/T0oG" \h </w:delInstrText>
        </w:r>
      </w:del>
      <w:ins w:id="918" w:author="kistlerk" w:date="2020-12-19T12:13:00Z">
        <w:r w:rsidR="00FF3D7B">
          <w:rPr>
            <w:color w:val="000000"/>
          </w:rPr>
        </w:r>
      </w:ins>
      <w:r>
        <w:rPr>
          <w:color w:val="000000"/>
        </w:rPr>
        <w:fldChar w:fldCharType="separate"/>
      </w:r>
      <w:ins w:id="919" w:author="kistlerk" w:date="2020-12-19T12:13:00Z">
        <w:r w:rsidR="00FF3D7B">
          <w:rPr>
            <w:noProof/>
            <w:color w:val="000000"/>
          </w:rPr>
          <w:t>(Hulswit et al. 2019)</w:t>
        </w:r>
      </w:ins>
      <w:del w:id="920" w:author="kistlerk" w:date="2020-12-19T12:12:00Z">
        <w:r w:rsidDel="00FF3D7B">
          <w:rPr>
            <w:noProof/>
            <w:color w:val="000000"/>
          </w:rPr>
          <w:delText>(Hulswit et al. 2019)</w:delText>
        </w:r>
      </w:del>
      <w:r>
        <w:rPr>
          <w:color w:val="000000"/>
        </w:rPr>
        <w:fldChar w:fldCharType="end"/>
      </w:r>
      <w:ins w:id="921" w:author="kistlerk" w:date="2020-12-21T18:11:00Z">
        <w:r w:rsidR="005E49BE">
          <w:rPr>
            <w:color w:val="000000"/>
          </w:rPr>
          <w:t>,</w:t>
        </w:r>
      </w:ins>
      <w:r>
        <w:t xml:space="preserve"> while 229E binds human aminopeptidase N (</w:t>
      </w:r>
      <w:proofErr w:type="spellStart"/>
      <w:r>
        <w:t>hAPN</w:t>
      </w:r>
      <w:proofErr w:type="spellEnd"/>
      <w:r>
        <w:t xml:space="preserve">) and NL63 binds angiotensin-converting enzyme 2 (ACE2) </w:t>
      </w:r>
      <w:r>
        <w:rPr>
          <w:color w:val="000000"/>
        </w:rPr>
        <w:fldChar w:fldCharType="begin" w:fldLock="1">
          <w:fldData xml:space="preserve">ZQBKAHkAZABsAEYAdAB2ADIAegBZAFUAeAA3ACsASwBvAEkAYwA4AG0AUQBwAEoAaQBTAEkAWgBJ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==
</w:fldData>
        </w:fldChar>
      </w:r>
      <w:ins w:id="922" w:author="kistlerk" w:date="2020-12-19T12:13:00Z">
        <w:r w:rsidR="00FF3D7B">
          <w:rPr>
            <w:color w:val="000000"/>
          </w:rPr>
          <w:instrText>ADDIN paperpile_citation &lt;clusterId&gt;B551O818K298I983&lt;/clusterId&gt;&lt;version&gt;0.6.9&lt;/version&gt;&lt;metadata&gt;&lt;citation&gt;&lt;id&gt;805B6CCCF6C111EA8A969E649D9F4BF5&lt;/id&gt;&lt;no_author/&gt;&lt;prefix/&gt;&lt;suffix/&gt;&lt;locator/&gt;&lt;locator_label&gt;page&lt;/locator_label&gt;&lt;/citation&gt;&lt;/metadata&gt; \* MERGEFORMAT</w:instrText>
        </w:r>
      </w:ins>
      <w:del w:id="923" w:author="kistlerk" w:date="2020-12-19T12:12:00Z">
        <w:r w:rsidDel="00FF3D7B">
          <w:rPr>
            <w:color w:val="000000"/>
          </w:rPr>
          <w:delInstrText xml:space="preserve"> HYPERLINK "https://paperpile.com/c/XP3jQC/6JUk" \h </w:delInstrText>
        </w:r>
      </w:del>
      <w:ins w:id="924" w:author="kistlerk" w:date="2020-12-19T12:13:00Z">
        <w:r w:rsidR="00FF3D7B">
          <w:rPr>
            <w:color w:val="000000"/>
          </w:rPr>
        </w:r>
      </w:ins>
      <w:r>
        <w:rPr>
          <w:color w:val="000000"/>
        </w:rPr>
        <w:fldChar w:fldCharType="separate"/>
      </w:r>
      <w:ins w:id="925" w:author="kistlerk" w:date="2020-12-29T17:10:00Z">
        <w:r w:rsidR="006D608A">
          <w:rPr>
            <w:noProof/>
            <w:color w:val="000000"/>
          </w:rPr>
          <w:t>(D. X. Liu, Liang, and Fung 2020)</w:t>
        </w:r>
      </w:ins>
      <w:del w:id="926" w:author="kistlerk" w:date="2020-12-19T12:12:00Z">
        <w:r w:rsidDel="00FF3D7B">
          <w:rPr>
            <w:noProof/>
            <w:color w:val="000000"/>
          </w:rPr>
          <w:delText>(Liu, Liang, and Fung 2020)</w:delText>
        </w:r>
      </w:del>
      <w:r>
        <w:rPr>
          <w:color w:val="000000"/>
        </w:rPr>
        <w:fldChar w:fldCharType="end"/>
      </w:r>
      <w:r>
        <w:t xml:space="preserve">. Despite a relatively large phylogenetic distance and divergent S1 structures, NL63 and SARS-CoV-1 and SARS-CoV-2 bind to the same host receptor using the same virus-binding motifs (VBMs)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27" w:author="kistlerk" w:date="2020-12-19T12:13:00Z">
        <w:r w:rsidR="00FF3D7B">
          <w:rPr>
            <w:color w:val="000000"/>
          </w:rPr>
          <w:instrText>ADDIN paperpile_citation &lt;clusterId&gt;G123U499Q751N574&lt;/clusterId&gt;&lt;version&gt;0.6.9&lt;/version&gt;&lt;metadata&gt;&lt;citation&gt;&lt;id&gt;47E8CE76F6BB11EA8BC99E649D9F4BF5&lt;/id&gt;&lt;no_author/&gt;&lt;prefix/&gt;&lt;suffix/&gt;&lt;locator/&gt;&lt;locator_label&gt;page&lt;/locator_label&gt;&lt;/citation&gt;&lt;/metadata&gt; \* MERGEFORMAT</w:instrText>
        </w:r>
      </w:ins>
      <w:del w:id="928" w:author="kistlerk" w:date="2020-12-19T12:12:00Z">
        <w:r w:rsidDel="00FF3D7B">
          <w:rPr>
            <w:color w:val="000000"/>
          </w:rPr>
          <w:delInstrText xml:space="preserve"> HYPERLINK "https://paperpile.com/c/XP3jQC/qj7z" \h </w:delInstrText>
        </w:r>
      </w:del>
      <w:ins w:id="929" w:author="kistlerk" w:date="2020-12-19T12:13:00Z">
        <w:r w:rsidR="00FF3D7B">
          <w:rPr>
            <w:color w:val="000000"/>
          </w:rPr>
        </w:r>
      </w:ins>
      <w:r>
        <w:rPr>
          <w:color w:val="000000"/>
        </w:rPr>
        <w:fldChar w:fldCharType="separate"/>
      </w:r>
      <w:ins w:id="930" w:author="kistlerk" w:date="2020-12-29T16:53:00Z">
        <w:r w:rsidR="00BA7EE6">
          <w:rPr>
            <w:noProof/>
            <w:color w:val="000000"/>
          </w:rPr>
          <w:t>(F. Li 2016)</w:t>
        </w:r>
      </w:ins>
      <w:del w:id="931" w:author="kistlerk" w:date="2020-12-19T12:12:00Z">
        <w:r w:rsidDel="00FF3D7B">
          <w:rPr>
            <w:noProof/>
            <w:color w:val="000000"/>
          </w:rPr>
          <w:delText>(Li 2016)</w:delText>
        </w:r>
      </w:del>
      <w:r>
        <w:rPr>
          <w:color w:val="000000"/>
        </w:rPr>
        <w:fldChar w:fldCharType="end"/>
      </w:r>
      <w:r>
        <w:t xml:space="preserve">. This VBM is located in the C-terminal domain of S1 (S1-CTD), which fits within the trend of S1-CTD receptor-binding in </w:t>
      </w:r>
      <w:proofErr w:type="spellStart"/>
      <w:r>
        <w:t>CoVs</w:t>
      </w:r>
      <w:proofErr w:type="spellEnd"/>
      <w:r>
        <w:t xml:space="preserve"> that bind protein receptors </w:t>
      </w:r>
      <w:r>
        <w:rPr>
          <w:color w:val="000000"/>
        </w:rPr>
        <w:fldChar w:fldCharType="begin" w:fldLock="1">
          <w:fldData xml:space="preserve">ZQBKAHoATgBXAFcAdAB2ADIAMABZAFcALwBTAHUARQBnAFEAMQBTAHcASgBUADUAZgBpAFEAdwBX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</w:fldData>
        </w:fldChar>
      </w:r>
      <w:ins w:id="932" w:author="kistlerk" w:date="2020-12-19T12:13:00Z">
        <w:r w:rsidR="00FF3D7B">
          <w:rPr>
            <w:color w:val="000000"/>
          </w:rPr>
          <w:instrText>ADDIN paperpile_citation &lt;clusterId&gt;L378S636O916L739&lt;/clusterId&gt;&lt;version&gt;0.6.9&lt;/version&gt;&lt;metadata&gt;&lt;citation&gt;&lt;id&gt;4079AA54F6C311EA980CAB56510204A5&lt;/id&gt;&lt;no_author/&gt;&lt;prefix/&gt;&lt;suffix/&gt;&lt;locator/&gt;&lt;locator_label&gt;page&lt;/locator_label&gt;&lt;/citation&gt;&lt;citation&gt;&lt;id&gt;47E8CE76F6BB11EA8BC99E649D9F4BF5&lt;/id&gt;&lt;no_author/&gt;&lt;prefix/&gt;&lt;suffix/&gt;&lt;locator/&gt;&lt;locator_label&gt;page&lt;/locator_label&gt;&lt;/citation&gt;&lt;/metadata&gt; \* MERGEFORMAT</w:instrText>
        </w:r>
      </w:ins>
      <w:del w:id="933" w:author="kistlerk" w:date="2020-12-19T12:12:00Z">
        <w:r w:rsidDel="00FF3D7B">
          <w:rPr>
            <w:color w:val="000000"/>
          </w:rPr>
          <w:delInstrText xml:space="preserve"> HYPERLINK "https://paperpile.com/c/XP3jQC/U6B3+qj7z" \h </w:delInstrText>
        </w:r>
      </w:del>
      <w:ins w:id="934" w:author="kistlerk" w:date="2020-12-19T12:13:00Z">
        <w:r w:rsidR="00FF3D7B">
          <w:rPr>
            <w:color w:val="000000"/>
          </w:rPr>
        </w:r>
      </w:ins>
      <w:r>
        <w:rPr>
          <w:color w:val="000000"/>
        </w:rPr>
        <w:fldChar w:fldCharType="separate"/>
      </w:r>
      <w:ins w:id="935" w:author="kistlerk" w:date="2020-12-29T16:53:00Z">
        <w:r w:rsidR="00BA7EE6">
          <w:rPr>
            <w:noProof/>
            <w:color w:val="000000"/>
          </w:rPr>
          <w:t>(Hofmann et al. 2006; F. Li 2016)</w:t>
        </w:r>
      </w:ins>
      <w:del w:id="936" w:author="kistlerk" w:date="2020-12-19T12:12:00Z">
        <w:r w:rsidDel="00FF3D7B">
          <w:rPr>
            <w:noProof/>
            <w:color w:val="000000"/>
          </w:rPr>
          <w:delText>(Hofmann et al. 2006; Li 2016)</w:delText>
        </w:r>
      </w:del>
      <w:r>
        <w:rPr>
          <w:color w:val="000000"/>
        </w:rPr>
        <w:fldChar w:fldCharType="end"/>
      </w:r>
      <w:r>
        <w:t xml:space="preserve">. This is opposed to the trend amongst </w:t>
      </w:r>
      <w:proofErr w:type="spellStart"/>
      <w:r>
        <w:t>CoVs</w:t>
      </w:r>
      <w:proofErr w:type="spellEnd"/>
      <w:r>
        <w:t xml:space="preserve"> that bind sugar receptors, where receptor-binding is located within the S1 N-terminal domain (S1-NTD) </w:t>
      </w:r>
      <w:r>
        <w:rPr>
          <w:color w:val="000000"/>
        </w:rPr>
        <w:fldChar w:fldCharType="begin" w:fldLock="1">
          <w:fldData xml:space="preserve">ZQBKAHkAbABWAG0AbAB2ADIAegBnAFEALwBTAHUARQBnAGMAMgBuADIATgBaAHQASwBVAFgAUQBP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=
</w:fldData>
        </w:fldChar>
      </w:r>
      <w:ins w:id="937" w:author="kistlerk" w:date="2020-12-19T12:13:00Z">
        <w:r w:rsidR="00FF3D7B">
          <w:rPr>
            <w:color w:val="000000"/>
          </w:rPr>
          <w:instrText>ADDIN paperpile_citation &lt;clusterId&gt;A284O542D832A655&lt;/clusterId&gt;&lt;version&gt;0.6.9&lt;/version&gt;&lt;metadata&gt;&lt;citation&gt;&lt;id&gt;47E8CE76F6BB11EA8BC99E649D9F4BF5&lt;/id&gt;&lt;no_author/&gt;&lt;prefix/&gt;&lt;suffix/&gt;&lt;locator/&gt;&lt;locator_label&gt;page&lt;/locator_label&gt;&lt;/citation&gt;&lt;/metadata&gt; \* MERGEFORMAT</w:instrText>
        </w:r>
      </w:ins>
      <w:del w:id="938" w:author="kistlerk" w:date="2020-12-19T12:12:00Z">
        <w:r w:rsidDel="00FF3D7B">
          <w:rPr>
            <w:color w:val="000000"/>
          </w:rPr>
          <w:delInstrText xml:space="preserve"> HYPERLINK "https://paperpile.com/c/XP3jQC/qj7z" \h </w:delInstrText>
        </w:r>
      </w:del>
      <w:ins w:id="939" w:author="kistlerk" w:date="2020-12-19T12:13:00Z">
        <w:r w:rsidR="00FF3D7B">
          <w:rPr>
            <w:color w:val="000000"/>
          </w:rPr>
        </w:r>
      </w:ins>
      <w:r>
        <w:rPr>
          <w:color w:val="000000"/>
        </w:rPr>
        <w:fldChar w:fldCharType="separate"/>
      </w:r>
      <w:ins w:id="940" w:author="kistlerk" w:date="2020-12-29T16:53:00Z">
        <w:r w:rsidR="00BA7EE6">
          <w:rPr>
            <w:noProof/>
            <w:color w:val="000000"/>
          </w:rPr>
          <w:t>(F. Li 2016)</w:t>
        </w:r>
      </w:ins>
      <w:del w:id="941" w:author="kistlerk" w:date="2020-12-19T12:12:00Z">
        <w:r w:rsidDel="00FF3D7B">
          <w:rPr>
            <w:noProof/>
            <w:color w:val="000000"/>
          </w:rPr>
          <w:delText>(Li 2016)</w:delText>
        </w:r>
      </w:del>
      <w:r>
        <w:rPr>
          <w:color w:val="000000"/>
        </w:rPr>
        <w:fldChar w:fldCharType="end"/>
      </w:r>
      <w:r>
        <w:t>. This localization roughly aligns with our observations that the majority of the repeatedly-mutated sites occur toward the C-terminal end of 229E S1 and the N-terminal end of OC43 S1 (Fig</w:t>
      </w:r>
      <w:ins w:id="942" w:author="kistlerk [2]" w:date="2020-12-18T16:09:00Z">
        <w:r w:rsidR="00A70378">
          <w:t>ure</w:t>
        </w:r>
      </w:ins>
      <w:del w:id="943" w:author="kistlerk [2]" w:date="2020-12-18T16:09:00Z">
        <w:r w:rsidDel="00A70378">
          <w:delText>.</w:delText>
        </w:r>
      </w:del>
      <w:r>
        <w:t xml:space="preserve"> 2).</w:t>
      </w:r>
    </w:p>
    <w:p w:rsidR="002D395D" w:rsidRDefault="002D395D"/>
    <w:p w:rsidR="002D395D" w:rsidRDefault="00104672">
      <w:r>
        <w:t xml:space="preserve">Here, we have provided support that at least 2 of the 4 seasonal </w:t>
      </w:r>
      <w:proofErr w:type="spellStart"/>
      <w:r>
        <w:t>HCoVs</w:t>
      </w:r>
      <w:proofErr w:type="spellEnd"/>
      <w:r>
        <w:t xml:space="preserve"> evolve adaptively in the region of spike that is known to interact with the humoral immune system. These two viruses span both genera of </w:t>
      </w:r>
      <w:proofErr w:type="spellStart"/>
      <w:r>
        <w:t>HCoVs</w:t>
      </w:r>
      <w:proofErr w:type="spellEnd"/>
      <w:r>
        <w:t xml:space="preserve">, though due to the complexity of </w:t>
      </w:r>
      <w:proofErr w:type="spellStart"/>
      <w:r>
        <w:t>HCoV</w:t>
      </w:r>
      <w:proofErr w:type="spellEnd"/>
      <w:r>
        <w:t xml:space="preserve"> receptor-binding and pathology mentioned above, it is not clear whether or not this suggests that other </w:t>
      </w:r>
      <w:proofErr w:type="spellStart"/>
      <w:r>
        <w:t>HCoVs</w:t>
      </w:r>
      <w:proofErr w:type="spellEnd"/>
      <w:r>
        <w:t xml:space="preserve">, such as SARS-CoV-2, will also evolve adaptively in S1. This is important because, at the time of writing of this manuscript, many SARS-CoV-2 vaccines are in production and most of these exclusively include spike </w:t>
      </w:r>
      <w:r>
        <w:rPr>
          <w:color w:val="000000"/>
        </w:rPr>
        <w:fldChar w:fldCharType="begin" w:fldLock="1">
          <w:fldData xml:space="preserve">ZQBKAHkAVgBWAG0AMQB2ADIAegBZAFEALwBpAHUARQBQAHgAUQB0AEUAQwBuAFUAdQB4AFMAZwBX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=
</w:fldData>
        </w:fldChar>
      </w:r>
      <w:ins w:id="944" w:author="kistlerk" w:date="2020-12-19T12:13:00Z">
        <w:r w:rsidR="00FF3D7B">
          <w:rPr>
            <w:color w:val="000000"/>
          </w:rPr>
          <w:instrText>ADDIN paperpile_citation &lt;clusterId&gt;H754V841K522O225&lt;/clusterId&gt;&lt;version&gt;0.6.9&lt;/version&gt;&lt;metadata&gt;&lt;citation&gt;&lt;id&gt;092069F00B6B11EBAA156F85510204A5&lt;/id&gt;&lt;no_author/&gt;&lt;prefix/&gt;&lt;suffix/&gt;&lt;locator/&gt;&lt;locator_label&gt;page&lt;/locator_label&gt;&lt;/citation&gt;&lt;/metadata&gt; \* MERGEFORMAT</w:instrText>
        </w:r>
      </w:ins>
      <w:del w:id="945" w:author="kistlerk" w:date="2020-12-19T12:12:00Z">
        <w:r w:rsidDel="00FF3D7B">
          <w:rPr>
            <w:color w:val="000000"/>
          </w:rPr>
          <w:delInstrText xml:space="preserve"> HYPERLINK "https://paperpile.com/c/XP3jQC/Mei3" \h </w:delInstrText>
        </w:r>
      </w:del>
      <w:ins w:id="946" w:author="kistlerk" w:date="2020-12-19T12:13:00Z">
        <w:r w:rsidR="00FF3D7B">
          <w:rPr>
            <w:color w:val="000000"/>
          </w:rPr>
        </w:r>
      </w:ins>
      <w:r>
        <w:rPr>
          <w:color w:val="000000"/>
        </w:rPr>
        <w:fldChar w:fldCharType="separate"/>
      </w:r>
      <w:ins w:id="947" w:author="kistlerk" w:date="2020-12-19T12:13:00Z">
        <w:r w:rsidR="00FF3D7B">
          <w:rPr>
            <w:noProof/>
            <w:color w:val="000000"/>
          </w:rPr>
          <w:t>(Krammer 2020)</w:t>
        </w:r>
      </w:ins>
      <w:del w:id="948" w:author="kistlerk" w:date="2020-12-19T12:12:00Z">
        <w:r w:rsidDel="00FF3D7B">
          <w:rPr>
            <w:noProof/>
            <w:color w:val="000000"/>
          </w:rPr>
          <w:delText>(Krammer 2020)</w:delText>
        </w:r>
      </w:del>
      <w:r>
        <w:rPr>
          <w:color w:val="000000"/>
        </w:rPr>
        <w:fldChar w:fldCharType="end"/>
      </w:r>
      <w:r>
        <w:t xml:space="preserve">. If SARS-CoV-2 evolves adaptively in S1 as the closely-related </w:t>
      </w:r>
      <w:proofErr w:type="spellStart"/>
      <w:r>
        <w:t>HCoV</w:t>
      </w:r>
      <w:proofErr w:type="spellEnd"/>
      <w:r>
        <w:t xml:space="preserve"> OC43 does, it is possible that the SARS-CoV-2 vaccine would need to be frequently reformulated to match the circulating strains, as is done for seasonal influenza vaccines.</w:t>
      </w:r>
    </w:p>
    <w:p w:rsidR="002D395D" w:rsidRDefault="002D395D"/>
    <w:p w:rsidR="002D395D" w:rsidRDefault="00104672">
      <w:pPr>
        <w:rPr>
          <w:b/>
          <w:sz w:val="24"/>
          <w:szCs w:val="24"/>
        </w:rPr>
      </w:pPr>
      <w:r>
        <w:rPr>
          <w:b/>
          <w:sz w:val="24"/>
          <w:szCs w:val="24"/>
        </w:rPr>
        <w:t>Materials and methods</w:t>
      </w:r>
    </w:p>
    <w:p w:rsidR="002D395D" w:rsidRDefault="00104672">
      <w:r>
        <w:t xml:space="preserve">All data, source code and analyses can be found at </w:t>
      </w:r>
      <w:r>
        <w:rPr>
          <w:color w:val="1155CC"/>
          <w:u w:val="single"/>
        </w:rPr>
        <w:fldChar w:fldCharType="begin"/>
      </w:r>
      <w:r>
        <w:rPr>
          <w:color w:val="1155CC"/>
          <w:u w:val="single"/>
        </w:rPr>
        <w:instrText xml:space="preserve"> HYPERLINK "https://github.com/nextstrain/seasonal-cov-adaptive-evolution" \h </w:instrText>
      </w:r>
      <w:r>
        <w:rPr>
          <w:color w:val="1155CC"/>
          <w:u w:val="single"/>
        </w:rPr>
        <w:fldChar w:fldCharType="separate"/>
      </w:r>
      <w:r>
        <w:rPr>
          <w:color w:val="1155CC"/>
          <w:u w:val="single"/>
        </w:rPr>
        <w:t>https://github.com/blab/seasonal-cov-adaptive-evolution</w:t>
      </w:r>
      <w:r>
        <w:rPr>
          <w:color w:val="1155CC"/>
          <w:u w:val="single"/>
        </w:rPr>
        <w:fldChar w:fldCharType="end"/>
      </w:r>
      <w:r>
        <w:t xml:space="preserve">. All phylogenetic trees constructed and analyzed in this manuscript can be viewed interactively at </w:t>
      </w:r>
      <w:r>
        <w:rPr>
          <w:color w:val="1155CC"/>
          <w:u w:val="single"/>
        </w:rPr>
        <w:fldChar w:fldCharType="begin"/>
      </w:r>
      <w:r>
        <w:rPr>
          <w:color w:val="1155CC"/>
          <w:u w:val="single"/>
        </w:rPr>
        <w:instrText xml:space="preserve"> HYPERLINK "https://nextstrain.org/community/blab/seasonal-cov-adaptive-evolution" \h </w:instrText>
      </w:r>
      <w:r>
        <w:rPr>
          <w:color w:val="1155CC"/>
          <w:u w:val="single"/>
        </w:rPr>
        <w:fldChar w:fldCharType="separate"/>
      </w:r>
      <w:r>
        <w:rPr>
          <w:color w:val="1155CC"/>
          <w:u w:val="single"/>
        </w:rPr>
        <w:t>https://nextstrain.org/community/blab/seasonal-cov-adaptive-evolution</w:t>
      </w:r>
      <w:r>
        <w:rPr>
          <w:color w:val="1155CC"/>
          <w:u w:val="single"/>
        </w:rPr>
        <w:fldChar w:fldCharType="end"/>
      </w:r>
      <w:r>
        <w:t>.</w:t>
      </w:r>
      <w:ins w:id="949" w:author="kistlerk [2]" w:date="2020-12-15T15:06:00Z">
        <w:r w:rsidR="00616B3D">
          <w:t xml:space="preserve"> All analysis code is written in Python 3</w:t>
        </w:r>
      </w:ins>
      <w:ins w:id="950" w:author="kistlerk [2]" w:date="2020-12-15T15:07:00Z">
        <w:r w:rsidR="00616B3D">
          <w:t xml:space="preserve"> (Python Programming Language, SCR_008394)</w:t>
        </w:r>
      </w:ins>
      <w:ins w:id="951" w:author="kistlerk [2]" w:date="2020-12-15T15:08:00Z">
        <w:r>
          <w:t xml:space="preserve"> </w:t>
        </w:r>
        <w:r w:rsidR="00507520">
          <w:t>in</w:t>
        </w:r>
      </w:ins>
      <w:ins w:id="952" w:author="kistlerk [2]" w:date="2020-12-15T15:09:00Z">
        <w:r w:rsidR="00507520">
          <w:t xml:space="preserve"> </w:t>
        </w:r>
      </w:ins>
      <w:proofErr w:type="spellStart"/>
      <w:ins w:id="953" w:author="kistlerk [2]" w:date="2020-12-15T15:08:00Z">
        <w:r w:rsidR="00507520">
          <w:t>Jupyter</w:t>
        </w:r>
        <w:proofErr w:type="spellEnd"/>
        <w:r w:rsidR="00507520">
          <w:t xml:space="preserve"> notebooks (</w:t>
        </w:r>
        <w:proofErr w:type="spellStart"/>
        <w:r w:rsidR="00507520">
          <w:t>Jupyter</w:t>
        </w:r>
      </w:ins>
      <w:proofErr w:type="spellEnd"/>
      <w:ins w:id="954" w:author="kistlerk [2]" w:date="2020-12-15T15:09:00Z">
        <w:r w:rsidR="00507520">
          <w:t>-console, RRID:SRC_018414</w:t>
        </w:r>
      </w:ins>
      <w:ins w:id="955" w:author="kistlerk [2]" w:date="2020-12-15T15:08:00Z">
        <w:r w:rsidR="00507520">
          <w:t>)</w:t>
        </w:r>
      </w:ins>
      <w:ins w:id="956" w:author="kistlerk [2]" w:date="2020-12-15T15:07:00Z">
        <w:r w:rsidR="00616B3D">
          <w:t>.</w:t>
        </w:r>
      </w:ins>
    </w:p>
    <w:p w:rsidR="002D395D" w:rsidRDefault="002D395D"/>
    <w:p w:rsidR="002D395D" w:rsidRPr="007F289C" w:rsidRDefault="00104672">
      <w:pPr>
        <w:rPr>
          <w:b/>
          <w:i/>
          <w:rPrChange w:id="957" w:author="kistlerk" w:date="2020-12-19T12:52:00Z">
            <w:rPr>
              <w:b/>
            </w:rPr>
          </w:rPrChange>
        </w:rPr>
      </w:pPr>
      <w:r w:rsidRPr="007F289C">
        <w:rPr>
          <w:b/>
          <w:i/>
          <w:rPrChange w:id="958" w:author="kistlerk" w:date="2020-12-19T12:52:00Z">
            <w:rPr>
              <w:b/>
            </w:rPr>
          </w:rPrChange>
        </w:rPr>
        <w:t>Sequence data</w:t>
      </w:r>
    </w:p>
    <w:p w:rsidR="002D395D" w:rsidRDefault="00104672">
      <w:r>
        <w:t xml:space="preserve">All viral sequences are publicly accessible and were downloaded from </w:t>
      </w:r>
      <w:proofErr w:type="spellStart"/>
      <w:r>
        <w:t>ViPR</w:t>
      </w:r>
      <w:proofErr w:type="spellEnd"/>
      <w:r>
        <w:t xml:space="preserve"> (</w:t>
      </w:r>
      <w:r>
        <w:rPr>
          <w:color w:val="1155CC"/>
          <w:u w:val="single"/>
        </w:rPr>
        <w:fldChar w:fldCharType="begin"/>
      </w:r>
      <w:r>
        <w:rPr>
          <w:color w:val="1155CC"/>
          <w:u w:val="single"/>
        </w:rPr>
        <w:instrText xml:space="preserve"> HYPERLINK "http://www.viprbrc.org" \h </w:instrText>
      </w:r>
      <w:r>
        <w:rPr>
          <w:color w:val="1155CC"/>
          <w:u w:val="single"/>
        </w:rPr>
        <w:fldChar w:fldCharType="separate"/>
      </w:r>
      <w:r>
        <w:rPr>
          <w:color w:val="1155CC"/>
          <w:u w:val="single"/>
        </w:rPr>
        <w:t>www.viprbrc.org</w:t>
      </w:r>
      <w:r>
        <w:rPr>
          <w:color w:val="1155CC"/>
          <w:u w:val="single"/>
        </w:rPr>
        <w:fldChar w:fldCharType="end"/>
      </w:r>
      <w:r>
        <w:t>) under the “</w:t>
      </w:r>
      <w:proofErr w:type="spellStart"/>
      <w:r>
        <w:t>Coronavirdiae</w:t>
      </w:r>
      <w:proofErr w:type="spellEnd"/>
      <w:r>
        <w:t xml:space="preserve">” with host “human” </w:t>
      </w:r>
      <w:r>
        <w:rPr>
          <w:color w:val="000000"/>
        </w:rPr>
        <w:fldChar w:fldCharType="begin" w:fldLock="1">
          <w:fldData xml:space="preserve">ZQBKAHkATgBXAEgAdAB2ADIAegBnAFMALwB5AHEARQAvACsAaAB1AGcAZABDAGgAMwBsAEsAQgA0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</w:fldData>
        </w:fldChar>
      </w:r>
      <w:ins w:id="959" w:author="kistlerk" w:date="2020-12-19T12:13:00Z">
        <w:r w:rsidR="00FF3D7B">
          <w:rPr>
            <w:color w:val="000000"/>
          </w:rPr>
          <w:instrText>ADDIN paperpile_citation &lt;clusterId&gt;Z787N847J537G948&lt;/clusterId&gt;&lt;version&gt;0.6.9&lt;/version&gt;&lt;metadata&gt;&lt;citation&gt;&lt;id&gt;9647217A0B7A11EB9C3B6F85510204A5&lt;/id&gt;&lt;no_author/&gt;&lt;prefix/&gt;&lt;suffix/&gt;&lt;locator/&gt;&lt;locator_label&gt;page&lt;/locator_label&gt;&lt;/citation&gt;&lt;/metadata&gt; \* MERGEFORMAT</w:instrText>
        </w:r>
      </w:ins>
      <w:del w:id="960" w:author="kistlerk" w:date="2020-12-19T12:12:00Z">
        <w:r w:rsidDel="00FF3D7B">
          <w:rPr>
            <w:color w:val="000000"/>
          </w:rPr>
          <w:delInstrText xml:space="preserve"> HYPERLINK "https://paperpile.com/c/XP3jQC/zE0l" \h </w:delInstrText>
        </w:r>
      </w:del>
      <w:ins w:id="961" w:author="kistlerk" w:date="2020-12-19T12:13:00Z">
        <w:r w:rsidR="00FF3D7B">
          <w:rPr>
            <w:color w:val="000000"/>
          </w:rPr>
        </w:r>
      </w:ins>
      <w:r>
        <w:rPr>
          <w:color w:val="000000"/>
        </w:rPr>
        <w:fldChar w:fldCharType="separate"/>
      </w:r>
      <w:ins w:id="962" w:author="kistlerk" w:date="2020-12-19T12:13:00Z">
        <w:r w:rsidR="00FF3D7B">
          <w:rPr>
            <w:noProof/>
            <w:color w:val="000000"/>
          </w:rPr>
          <w:t>(Pickett et al. 2012)</w:t>
        </w:r>
      </w:ins>
      <w:del w:id="963" w:author="kistlerk" w:date="2020-12-19T12:12:00Z">
        <w:r w:rsidDel="00FF3D7B">
          <w:rPr>
            <w:noProof/>
            <w:color w:val="000000"/>
          </w:rPr>
          <w:delText>(Pickett et al. 2012</w:delText>
        </w:r>
      </w:del>
      <w:ins w:id="964" w:author="kistlerk [2]" w:date="2020-12-15T15:04:00Z">
        <w:del w:id="965" w:author="kistlerk" w:date="2020-12-19T12:12:00Z">
          <w:r w:rsidR="00616B3D" w:rsidDel="00FF3D7B">
            <w:rPr>
              <w:noProof/>
              <w:color w:val="000000"/>
            </w:rPr>
            <w:delText>, RRID:SCR_012983</w:delText>
          </w:r>
        </w:del>
      </w:ins>
      <w:del w:id="966" w:author="kistlerk" w:date="2020-12-19T12:12:00Z">
        <w:r w:rsidDel="00FF3D7B">
          <w:rPr>
            <w:noProof/>
            <w:color w:val="000000"/>
          </w:rPr>
          <w:delText>)</w:delText>
        </w:r>
      </w:del>
      <w:r>
        <w:rPr>
          <w:color w:val="000000"/>
        </w:rPr>
        <w:fldChar w:fldCharType="end"/>
      </w:r>
      <w:r>
        <w:t xml:space="preserve">. Sequences labeled as “OC43”, “229E”, “HKU1” and “NL63” were pulled out of the downloaded FASTA file into 4 separate data files. Additionally, a phylogeny of all downloaded human coronaviruses was made and unlabeled isolates that clustered within clades formed by labeled OC43, 229E, HKU1 or NL63 isolates were marked as belonging to that </w:t>
      </w:r>
      <w:proofErr w:type="spellStart"/>
      <w:r>
        <w:t>HCoV</w:t>
      </w:r>
      <w:proofErr w:type="spellEnd"/>
      <w:r>
        <w:t xml:space="preserve"> type and added to our data files. Code for these data-parsing steps is located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w:t>
      </w:r>
    </w:p>
    <w:p w:rsidR="002D395D" w:rsidRDefault="002D395D"/>
    <w:p w:rsidR="002D395D" w:rsidRPr="007F289C" w:rsidRDefault="00104672">
      <w:pPr>
        <w:rPr>
          <w:b/>
          <w:i/>
          <w:rPrChange w:id="967" w:author="kistlerk" w:date="2020-12-19T12:52:00Z">
            <w:rPr>
              <w:b/>
            </w:rPr>
          </w:rPrChange>
        </w:rPr>
      </w:pPr>
      <w:r w:rsidRPr="007F289C">
        <w:rPr>
          <w:b/>
          <w:i/>
          <w:rPrChange w:id="968" w:author="kistlerk" w:date="2020-12-19T12:52:00Z">
            <w:rPr>
              <w:b/>
            </w:rPr>
          </w:rPrChange>
        </w:rPr>
        <w:t>Phylogenetic inference</w:t>
      </w:r>
    </w:p>
    <w:p w:rsidR="002D395D" w:rsidRDefault="00104672">
      <w:r>
        <w:t xml:space="preserve">For each of the 4 </w:t>
      </w:r>
      <w:proofErr w:type="spellStart"/>
      <w:r>
        <w:t>HCoV</w:t>
      </w:r>
      <w:proofErr w:type="spellEnd"/>
      <w:r>
        <w:t xml:space="preserve"> datasets, full-length sequences were aligned to a reference genome using the augur align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969" w:author="kistlerk" w:date="2020-12-19T12:13:00Z">
        <w:r w:rsidR="00FF3D7B">
          <w:rPr>
            <w:color w:val="000000"/>
          </w:rPr>
          <w:instrText>ADDIN paperpile_citation &lt;clusterId&gt;V935J983F673C196&lt;/clusterId&gt;&lt;version&gt;0.6.9&lt;/version&gt;&lt;metadata&gt;&lt;citation&gt;&lt;id&gt;D4707ED6F91111EA9844AB56510204A5&lt;/id&gt;&lt;no_author/&gt;&lt;prefix/&gt;&lt;suffix/&gt;&lt;locator/&gt;&lt;locator_label&gt;page&lt;/locator_label&gt;&lt;/citation&gt;&lt;/metadata&gt; \* MERGEFORMAT</w:instrText>
        </w:r>
      </w:ins>
      <w:del w:id="970" w:author="kistlerk" w:date="2020-12-19T12:12:00Z">
        <w:r w:rsidDel="00FF3D7B">
          <w:rPr>
            <w:color w:val="000000"/>
          </w:rPr>
          <w:delInstrText xml:space="preserve"> HYPERLINK "https://paperpile.com/c/XP3jQC/wcvp" \h </w:delInstrText>
        </w:r>
      </w:del>
      <w:ins w:id="971" w:author="kistlerk" w:date="2020-12-19T12:13:00Z">
        <w:r w:rsidR="00FF3D7B">
          <w:rPr>
            <w:color w:val="000000"/>
          </w:rPr>
        </w:r>
      </w:ins>
      <w:r>
        <w:rPr>
          <w:color w:val="000000"/>
        </w:rPr>
        <w:fldChar w:fldCharType="separate"/>
      </w:r>
      <w:ins w:id="972" w:author="kistlerk" w:date="2020-12-19T12:13:00Z">
        <w:r w:rsidR="00FF3D7B">
          <w:rPr>
            <w:noProof/>
            <w:color w:val="000000"/>
          </w:rPr>
          <w:t>(Hadfield et al. 2018)</w:t>
        </w:r>
      </w:ins>
      <w:del w:id="973" w:author="kistlerk" w:date="2020-12-19T12:12:00Z">
        <w:r w:rsidDel="00FF3D7B">
          <w:rPr>
            <w:noProof/>
            <w:color w:val="000000"/>
          </w:rPr>
          <w:delText>(Hadfield et al. 2018)</w:delText>
        </w:r>
      </w:del>
      <w:r>
        <w:rPr>
          <w:color w:val="000000"/>
        </w:rPr>
        <w:fldChar w:fldCharType="end"/>
      </w:r>
      <w:r>
        <w:t xml:space="preserve"> and MAFFT </w:t>
      </w:r>
      <w:r>
        <w:rPr>
          <w:color w:val="000000"/>
        </w:rPr>
        <w:fldChar w:fldCharType="begin" w:fldLock="1">
          <w:fldData xml:space="preserve">ZQBKAHkATgBWAG0AMQB2ADIAegBnAFMALwBpAHUARQBQAHgAUgBiAHcATABLAHAAVgAwAHQAWgBG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</w:fldData>
        </w:fldChar>
      </w:r>
      <w:ins w:id="974" w:author="kistlerk" w:date="2020-12-19T12:13:00Z">
        <w:r w:rsidR="00FF3D7B">
          <w:rPr>
            <w:color w:val="000000"/>
          </w:rPr>
          <w:instrText>ADDIN paperpile_citation &lt;clusterId&gt;A484O574K964I658&lt;/clusterId&gt;&lt;version&gt;0.6.9&lt;/version&gt;&lt;metadata&gt;&lt;citation&gt;&lt;id&gt;E29380D8F91311EABBDDAB56510204A5&lt;/id&gt;&lt;no_author/&gt;&lt;prefix/&gt;&lt;suffix/&gt;&lt;locator/&gt;&lt;locator_label&gt;page&lt;/locator_label&gt;&lt;/citation&gt;&lt;/metadata&gt; \* MERGEFORMAT</w:instrText>
        </w:r>
      </w:ins>
      <w:del w:id="975" w:author="kistlerk" w:date="2020-12-19T12:12:00Z">
        <w:r w:rsidDel="00FF3D7B">
          <w:rPr>
            <w:color w:val="000000"/>
          </w:rPr>
          <w:delInstrText xml:space="preserve"> HYPERLINK "https://paperpile.com/c/XP3jQC/lm2p" \h </w:delInstrText>
        </w:r>
      </w:del>
      <w:ins w:id="976" w:author="kistlerk" w:date="2020-12-19T12:13:00Z">
        <w:r w:rsidR="00FF3D7B">
          <w:rPr>
            <w:color w:val="000000"/>
          </w:rPr>
        </w:r>
      </w:ins>
      <w:r>
        <w:rPr>
          <w:color w:val="000000"/>
        </w:rPr>
        <w:fldChar w:fldCharType="separate"/>
      </w:r>
      <w:ins w:id="977" w:author="kistlerk" w:date="2020-12-19T12:13:00Z">
        <w:r w:rsidR="00FF3D7B">
          <w:rPr>
            <w:noProof/>
            <w:color w:val="000000"/>
          </w:rPr>
          <w:t>(Katoh et al. 2002)</w:t>
        </w:r>
      </w:ins>
      <w:del w:id="978" w:author="kistlerk" w:date="2020-12-19T12:12:00Z">
        <w:r w:rsidDel="00FF3D7B">
          <w:rPr>
            <w:noProof/>
            <w:color w:val="000000"/>
          </w:rPr>
          <w:delText>(Katoh et al. 2002</w:delText>
        </w:r>
      </w:del>
      <w:ins w:id="979" w:author="kistlerk [2]" w:date="2020-12-15T15:01:00Z">
        <w:del w:id="980" w:author="kistlerk" w:date="2020-12-19T12:12:00Z">
          <w:r w:rsidR="00616B3D" w:rsidDel="00FF3D7B">
            <w:rPr>
              <w:noProof/>
              <w:color w:val="000000"/>
            </w:rPr>
            <w:delText>, RRID:SCR_011</w:delText>
          </w:r>
        </w:del>
      </w:ins>
      <w:ins w:id="981" w:author="kistlerk [2]" w:date="2020-12-15T15:02:00Z">
        <w:del w:id="982" w:author="kistlerk" w:date="2020-12-19T12:12:00Z">
          <w:r w:rsidR="00616B3D" w:rsidDel="00FF3D7B">
            <w:rPr>
              <w:noProof/>
              <w:color w:val="000000"/>
            </w:rPr>
            <w:delText>811</w:delText>
          </w:r>
        </w:del>
      </w:ins>
      <w:del w:id="983" w:author="kistlerk" w:date="2020-12-19T12:12:00Z">
        <w:r w:rsidDel="00FF3D7B">
          <w:rPr>
            <w:noProof/>
            <w:color w:val="000000"/>
          </w:rPr>
          <w:delText>)</w:delText>
        </w:r>
      </w:del>
      <w:r>
        <w:rPr>
          <w:color w:val="000000"/>
        </w:rPr>
        <w:fldChar w:fldCharType="end"/>
      </w:r>
      <w:r>
        <w:t xml:space="preserve">. Individual gene sequences were then extracted from these alignments if sequencing covered 50% or more of the gene using the code in </w:t>
      </w:r>
      <w:r>
        <w:rPr>
          <w:rFonts w:ascii="Courier New" w:eastAsia="Courier New" w:hAnsi="Courier New" w:cs="Courier New"/>
        </w:rPr>
        <w:t>data-wrangling/</w:t>
      </w:r>
      <w:proofErr w:type="spellStart"/>
      <w:r>
        <w:rPr>
          <w:rFonts w:ascii="Courier New" w:eastAsia="Courier New" w:hAnsi="Courier New" w:cs="Courier New"/>
        </w:rPr>
        <w:t>postdownload_formatting_for_rerun.ipynb</w:t>
      </w:r>
      <w:proofErr w:type="spellEnd"/>
      <w:r>
        <w:t xml:space="preserve">. Sequence files for each gene are located in the </w:t>
      </w:r>
      <w:r>
        <w:rPr>
          <w:rFonts w:ascii="Courier New" w:eastAsia="Courier New" w:hAnsi="Courier New" w:cs="Courier New"/>
        </w:rPr>
        <w:t>data/</w:t>
      </w:r>
      <w:r>
        <w:t xml:space="preserve"> directory within each </w:t>
      </w:r>
      <w:proofErr w:type="spellStart"/>
      <w:r>
        <w:t>HCoV</w:t>
      </w:r>
      <w:proofErr w:type="spellEnd"/>
      <w:r>
        <w:t xml:space="preserve"> parent directory (ex: </w:t>
      </w:r>
      <w:r>
        <w:rPr>
          <w:rFonts w:ascii="Courier New" w:eastAsia="Courier New" w:hAnsi="Courier New" w:cs="Courier New"/>
        </w:rPr>
        <w:t>oc43/data/oc43_spike.fasta</w:t>
      </w:r>
      <w:r>
        <w:t xml:space="preserve">). A </w:t>
      </w:r>
      <w:proofErr w:type="spellStart"/>
      <w:r>
        <w:t>Snakemake</w:t>
      </w:r>
      <w:proofErr w:type="spellEnd"/>
      <w:r>
        <w:t xml:space="preserve"> file </w:t>
      </w:r>
      <w:r>
        <w:rPr>
          <w:color w:val="000000"/>
        </w:rPr>
        <w:fldChar w:fldCharType="begin" w:fldLock="1">
          <w:fldData xml:space="preserve">ZQBKAHkAVgBWAEYAMQB1ADQAegBZAFEAdgBvAHEAZwBoAHoAeABGAE4AawBXAEoARQBoAGsAZwBh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</w:fldData>
        </w:fldChar>
      </w:r>
      <w:ins w:id="984" w:author="kistlerk" w:date="2020-12-19T12:13:00Z">
        <w:r w:rsidR="00FF3D7B">
          <w:rPr>
            <w:color w:val="000000"/>
          </w:rPr>
          <w:instrText>ADDIN paperpile_citation &lt;clusterId&gt;D642Q699F179D793&lt;/clusterId&gt;&lt;version&gt;0.6.9&lt;/version&gt;&lt;metadata&gt;&lt;citation&gt;&lt;id&gt;3FA7F628F91411EAA96EAB56510204A5&lt;/id&gt;&lt;no_author/&gt;&lt;prefix/&gt;&lt;suffix/&gt;&lt;locator/&gt;&lt;locator_label&gt;page&lt;/locator_label&gt;&lt;/citation&gt;&lt;/metadata&gt; \* MERGEFORMAT</w:instrText>
        </w:r>
      </w:ins>
      <w:del w:id="985" w:author="kistlerk" w:date="2020-12-19T12:12:00Z">
        <w:r w:rsidDel="00FF3D7B">
          <w:rPr>
            <w:color w:val="000000"/>
          </w:rPr>
          <w:delInstrText xml:space="preserve"> HYPERLINK "https://paperpile.com/c/XP3jQC/iIM0" \h </w:delInstrText>
        </w:r>
      </w:del>
      <w:ins w:id="986" w:author="kistlerk" w:date="2020-12-19T12:13:00Z">
        <w:r w:rsidR="00FF3D7B">
          <w:rPr>
            <w:color w:val="000000"/>
          </w:rPr>
        </w:r>
      </w:ins>
      <w:r>
        <w:rPr>
          <w:color w:val="000000"/>
        </w:rPr>
        <w:fldChar w:fldCharType="separate"/>
      </w:r>
      <w:ins w:id="987" w:author="kistlerk" w:date="2020-12-19T12:13:00Z">
        <w:r w:rsidR="00FF3D7B">
          <w:rPr>
            <w:noProof/>
            <w:color w:val="000000"/>
          </w:rPr>
          <w:t>(Köster and Rahmann 2012)</w:t>
        </w:r>
      </w:ins>
      <w:del w:id="988" w:author="kistlerk" w:date="2020-12-19T12:12:00Z">
        <w:r w:rsidDel="00FF3D7B">
          <w:rPr>
            <w:noProof/>
            <w:color w:val="000000"/>
          </w:rPr>
          <w:delText>(Köster and Rahmann 2012)</w:delText>
        </w:r>
      </w:del>
      <w:r>
        <w:rPr>
          <w:color w:val="000000"/>
        </w:rPr>
        <w:fldChar w:fldCharType="end"/>
      </w:r>
      <w:r>
        <w:t xml:space="preserve"> within each </w:t>
      </w:r>
      <w:proofErr w:type="spellStart"/>
      <w:r>
        <w:t>HCoV</w:t>
      </w:r>
      <w:proofErr w:type="spellEnd"/>
      <w:r>
        <w:t xml:space="preserve"> directory</w:t>
      </w:r>
      <w:ins w:id="989" w:author="kistlerk [2]" w:date="2020-12-15T14:59:00Z">
        <w:r w:rsidR="00616B3D">
          <w:t xml:space="preserve"> follows the general outline of a </w:t>
        </w:r>
        <w:proofErr w:type="spellStart"/>
        <w:r w:rsidR="00616B3D">
          <w:t>Nextstrain</w:t>
        </w:r>
        <w:proofErr w:type="spellEnd"/>
        <w:r w:rsidR="00616B3D">
          <w:t xml:space="preserve"> build (</w:t>
        </w:r>
        <w:proofErr w:type="spellStart"/>
        <w:r w:rsidR="00616B3D">
          <w:t>Nextstrain</w:t>
        </w:r>
        <w:proofErr w:type="spellEnd"/>
        <w:r w:rsidR="00616B3D">
          <w:t>, RRID:SCR_018223)</w:t>
        </w:r>
      </w:ins>
      <w:ins w:id="990" w:author="kistlerk [2]" w:date="2020-12-15T15:00:00Z">
        <w:r w:rsidR="00616B3D">
          <w:t xml:space="preserve"> and</w:t>
        </w:r>
      </w:ins>
      <w:r>
        <w:t xml:space="preserve"> was </w:t>
      </w:r>
      <w:del w:id="991" w:author="kistlerk [2]" w:date="2020-12-15T15:00:00Z">
        <w:r w:rsidDel="00616B3D">
          <w:delText xml:space="preserve">then </w:delText>
        </w:r>
      </w:del>
      <w:r>
        <w:t>used to align</w:t>
      </w:r>
      <w:del w:id="992" w:author="kistlerk [2]" w:date="2020-12-15T14:57:00Z">
        <w:r w:rsidDel="00A750C2">
          <w:delText>ed</w:delText>
        </w:r>
      </w:del>
      <w:r>
        <w:t xml:space="preserve"> each gene to a reference strain and </w:t>
      </w:r>
      <w:ins w:id="993" w:author="kistlerk [2]" w:date="2020-12-15T15:00:00Z">
        <w:r w:rsidR="00616B3D">
          <w:t xml:space="preserve">build </w:t>
        </w:r>
      </w:ins>
      <w:r>
        <w:t xml:space="preserve">a time-resolved phylogeny </w:t>
      </w:r>
      <w:del w:id="994" w:author="kistlerk [2]" w:date="2020-12-15T15:00:00Z">
        <w:r w:rsidDel="00616B3D">
          <w:delText xml:space="preserve">was built </w:delText>
        </w:r>
      </w:del>
      <w:r>
        <w:t>with I</w:t>
      </w:r>
      <w:ins w:id="995" w:author="kistlerk [2]" w:date="2020-12-15T15:02:00Z">
        <w:r w:rsidR="00616B3D">
          <w:t>Q</w:t>
        </w:r>
      </w:ins>
      <w:del w:id="996" w:author="kistlerk [2]" w:date="2020-12-15T15:02:00Z">
        <w:r w:rsidDel="00616B3D">
          <w:delText>G</w:delText>
        </w:r>
      </w:del>
      <w:r>
        <w:t>-Tree</w:t>
      </w:r>
      <w:ins w:id="997" w:author="kistlerk [2]" w:date="2020-12-18T16:21:00Z">
        <w:r w:rsidR="001B1381">
          <w:t xml:space="preserve"> v1</w:t>
        </w:r>
      </w:ins>
      <w:r>
        <w:t xml:space="preserve"> </w:t>
      </w:r>
      <w:r>
        <w:rPr>
          <w:color w:val="000000"/>
        </w:rPr>
        <w:fldChar w:fldCharType="begin" w:fldLock="1">
          <w:fldData xml:space="preserve">ZQBKAHoATgBWADIAMQB2ADQAegBZAFMALwBpAHUARQBnAFMANwB1AGcARQBqAFcAKwAwAHUASwB4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</w:fldData>
        </w:fldChar>
      </w:r>
      <w:ins w:id="998" w:author="kistlerk" w:date="2020-12-19T12:13:00Z">
        <w:r w:rsidR="00FF3D7B">
          <w:rPr>
            <w:color w:val="000000"/>
          </w:rPr>
          <w:instrText>ADDIN paperpile_citation &lt;clusterId&gt;X946L193H784E297&lt;/clusterId&gt;&lt;version&gt;0.6.9&lt;/version&gt;&lt;metadata&gt;&lt;citation&gt;&lt;id&gt;FAD25476F91311EAB9449E649D9F4BF5&lt;/id&gt;&lt;no_author/&gt;&lt;prefix/&gt;&lt;suffix/&gt;&lt;locator/&gt;&lt;locator_label&gt;page&lt;/locator_label&gt;&lt;/citation&gt;&lt;/metadata&gt; \* MERGEFORMAT</w:instrText>
        </w:r>
      </w:ins>
      <w:del w:id="999" w:author="kistlerk" w:date="2020-12-19T12:12:00Z">
        <w:r w:rsidDel="00FF3D7B">
          <w:rPr>
            <w:color w:val="000000"/>
          </w:rPr>
          <w:delInstrText xml:space="preserve"> HYPERLINK "https://paperpile.com/c/XP3jQC/C4TB" \h </w:delInstrText>
        </w:r>
      </w:del>
      <w:ins w:id="1000" w:author="kistlerk" w:date="2020-12-19T12:13:00Z">
        <w:r w:rsidR="00FF3D7B">
          <w:rPr>
            <w:color w:val="000000"/>
          </w:rPr>
        </w:r>
      </w:ins>
      <w:r>
        <w:rPr>
          <w:color w:val="000000"/>
        </w:rPr>
        <w:fldChar w:fldCharType="separate"/>
      </w:r>
      <w:ins w:id="1001" w:author="kistlerk" w:date="2020-12-19T12:13:00Z">
        <w:r w:rsidR="00FF3D7B">
          <w:rPr>
            <w:noProof/>
            <w:color w:val="000000"/>
          </w:rPr>
          <w:t>(Nguyen et al. 2015)</w:t>
        </w:r>
      </w:ins>
      <w:del w:id="1002" w:author="kistlerk" w:date="2020-12-19T12:12:00Z">
        <w:r w:rsidDel="00FF3D7B">
          <w:rPr>
            <w:noProof/>
            <w:color w:val="000000"/>
          </w:rPr>
          <w:delText>(Nguyen et al. 2015</w:delText>
        </w:r>
      </w:del>
      <w:ins w:id="1003" w:author="kistlerk [2]" w:date="2020-12-15T15:03:00Z">
        <w:del w:id="1004" w:author="kistlerk" w:date="2020-12-19T12:12:00Z">
          <w:r w:rsidR="00616B3D" w:rsidDel="00FF3D7B">
            <w:rPr>
              <w:noProof/>
              <w:color w:val="000000"/>
            </w:rPr>
            <w:delText>, RRID:SCR_017254</w:delText>
          </w:r>
        </w:del>
      </w:ins>
      <w:del w:id="1005" w:author="kistlerk" w:date="2020-12-19T12:12:00Z">
        <w:r w:rsidDel="00FF3D7B">
          <w:rPr>
            <w:noProof/>
            <w:color w:val="000000"/>
          </w:rPr>
          <w:delText>)</w:delText>
        </w:r>
      </w:del>
      <w:r>
        <w:rPr>
          <w:color w:val="000000"/>
        </w:rPr>
        <w:fldChar w:fldCharType="end"/>
      </w:r>
      <w:r>
        <w:t xml:space="preserve"> and </w:t>
      </w:r>
      <w:proofErr w:type="spellStart"/>
      <w:r>
        <w:t>TimeTree</w:t>
      </w:r>
      <w:proofErr w:type="spellEnd"/>
      <w:r>
        <w:t xml:space="preserve"> </w:t>
      </w:r>
      <w:r>
        <w:rPr>
          <w:color w:val="000000"/>
        </w:rPr>
        <w:fldChar w:fldCharType="begin" w:fldLock="1">
          <w:fldData xml:space="preserve">ZQBKAHkAVgBWAHQAdAB1ADMARABnAFMALwBSAFcAaQBIAC8ATABVADYAcQBaAHUATABjAG0ATABZ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</w:fldData>
        </w:fldChar>
      </w:r>
      <w:ins w:id="1006" w:author="kistlerk" w:date="2020-12-19T12:13:00Z">
        <w:r w:rsidR="00FF3D7B">
          <w:rPr>
            <w:color w:val="000000"/>
          </w:rPr>
          <w:instrText>ADDIN paperpile_citation &lt;clusterId&gt;E378S436H716M411&lt;/clusterId&gt;&lt;version&gt;0.6.9&lt;/version&gt;&lt;metadata&gt;&lt;citation&gt;&lt;id&gt;03ED6E60F91411EAB9449E649D9F4BF5&lt;/id&gt;&lt;no_author/&gt;&lt;prefix/&gt;&lt;suffix/&gt;&lt;locator/&gt;&lt;locator_label&gt;page&lt;/locator_label&gt;&lt;/citation&gt;&lt;/metadata&gt; \* MERGEFORMAT</w:instrText>
        </w:r>
      </w:ins>
      <w:del w:id="1007" w:author="kistlerk" w:date="2020-12-19T12:12:00Z">
        <w:r w:rsidDel="00FF3D7B">
          <w:rPr>
            <w:color w:val="000000"/>
          </w:rPr>
          <w:delInstrText xml:space="preserve"> HYPERLINK "https://paperpile.com/c/XP3jQC/hAg8" \h </w:delInstrText>
        </w:r>
      </w:del>
      <w:ins w:id="1008" w:author="kistlerk" w:date="2020-12-19T12:13:00Z">
        <w:r w:rsidR="00FF3D7B">
          <w:rPr>
            <w:color w:val="000000"/>
          </w:rPr>
        </w:r>
      </w:ins>
      <w:r>
        <w:rPr>
          <w:color w:val="000000"/>
        </w:rPr>
        <w:fldChar w:fldCharType="separate"/>
      </w:r>
      <w:ins w:id="1009" w:author="kistlerk" w:date="2020-12-19T12:13:00Z">
        <w:r w:rsidR="00FF3D7B">
          <w:rPr>
            <w:noProof/>
            <w:color w:val="000000"/>
          </w:rPr>
          <w:t>(Sagulenko, Puller, and Neher 2018)</w:t>
        </w:r>
      </w:ins>
      <w:del w:id="1010" w:author="kistlerk" w:date="2020-12-19T12:12:00Z">
        <w:r w:rsidDel="00FF3D7B">
          <w:rPr>
            <w:noProof/>
            <w:color w:val="000000"/>
          </w:rPr>
          <w:delText>(Sagulenko, Puller, and Neher 2018)</w:delText>
        </w:r>
      </w:del>
      <w:r>
        <w:rPr>
          <w:color w:val="000000"/>
        </w:rPr>
        <w:fldChar w:fldCharType="end"/>
      </w:r>
      <w:r>
        <w:t xml:space="preserve">. Phylogenies were viewed to identify the distribution of genotypes throughout the tree, different lineages, and signals of recombination using the </w:t>
      </w:r>
      <w:proofErr w:type="spellStart"/>
      <w:r>
        <w:t>nextstrain</w:t>
      </w:r>
      <w:proofErr w:type="spellEnd"/>
      <w:r>
        <w:t xml:space="preserve"> view command </w:t>
      </w:r>
      <w:r>
        <w:rPr>
          <w:color w:val="000000"/>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d="1011" w:author="kistlerk" w:date="2020-12-19T12:13:00Z">
        <w:r w:rsidR="00FF3D7B">
          <w:rPr>
            <w:color w:val="000000"/>
          </w:rPr>
          <w:instrText>ADDIN paperpile_citation &lt;clusterId&gt;V372J339F729D434&lt;/clusterId&gt;&lt;version&gt;0.6.9&lt;/version&gt;&lt;metadata&gt;&lt;citation&gt;&lt;id&gt;D4707ED6F91111EA9844AB56510204A5&lt;/id&gt;&lt;no_author/&gt;&lt;prefix/&gt;&lt;suffix/&gt;&lt;locator/&gt;&lt;locator_label&gt;page&lt;/locator_label&gt;&lt;/citation&gt;&lt;/metadata&gt; \* MERGEFORMAT</w:instrText>
        </w:r>
      </w:ins>
      <w:del w:id="1012" w:author="kistlerk" w:date="2020-12-19T12:12:00Z">
        <w:r w:rsidDel="00FF3D7B">
          <w:rPr>
            <w:color w:val="000000"/>
          </w:rPr>
          <w:delInstrText xml:space="preserve"> HYPERLINK "https://paperpile.com/c/XP3jQC/wcvp" \h </w:delInstrText>
        </w:r>
      </w:del>
      <w:ins w:id="1013" w:author="kistlerk" w:date="2020-12-19T12:13:00Z">
        <w:r w:rsidR="00FF3D7B">
          <w:rPr>
            <w:color w:val="000000"/>
          </w:rPr>
        </w:r>
      </w:ins>
      <w:r>
        <w:rPr>
          <w:color w:val="000000"/>
        </w:rPr>
        <w:fldChar w:fldCharType="separate"/>
      </w:r>
      <w:ins w:id="1014" w:author="kistlerk" w:date="2020-12-19T12:13:00Z">
        <w:r w:rsidR="00FF3D7B">
          <w:rPr>
            <w:noProof/>
            <w:color w:val="000000"/>
          </w:rPr>
          <w:t>(Hadfield et al. 2018)</w:t>
        </w:r>
      </w:ins>
      <w:del w:id="1015" w:author="kistlerk" w:date="2020-12-19T12:12:00Z">
        <w:r w:rsidDel="00FF3D7B">
          <w:rPr>
            <w:noProof/>
            <w:color w:val="000000"/>
          </w:rPr>
          <w:delText>(Hadfield et al. 2018)</w:delText>
        </w:r>
      </w:del>
      <w:r>
        <w:rPr>
          <w:color w:val="000000"/>
        </w:rPr>
        <w:fldChar w:fldCharType="end"/>
      </w:r>
      <w:r>
        <w:t>. The clock rate of the phylogeny based on spike sequences for each isolate (as shown in Fig. 1 and Fig. 1 Supplement 2) was 0.</w:t>
      </w:r>
      <w:r w:rsidRPr="00730F52">
        <w:t>0005</w:t>
      </w:r>
      <w:ins w:id="1016" w:author="kistlerk" w:date="2020-12-21T10:23:00Z">
        <w:r w:rsidR="00730F52" w:rsidRPr="00730F52">
          <w:t xml:space="preserve"> </w:t>
        </w:r>
        <w:r w:rsidR="00730F52" w:rsidRPr="00730F52">
          <w:rPr>
            <w:rPrChange w:id="1017" w:author="kistlerk" w:date="2020-12-21T10:24:00Z">
              <w:rPr>
                <w:sz w:val="20"/>
                <w:szCs w:val="20"/>
              </w:rPr>
            </w:rPrChange>
          </w:rPr>
          <w:t>substitutions per site per year</w:t>
        </w:r>
      </w:ins>
      <w:r w:rsidRPr="00730F52">
        <w:t xml:space="preserve"> for</w:t>
      </w:r>
      <w:r>
        <w:t xml:space="preserve"> OC43, 0.0006 for 229E, 0.0007 for NL63, and 0.0062 for HKU1. All NL63 and HKU1 trees were rooted on an outgroup sequence. For NL63, the outgroup was 229e/AF304460/229e_ref/Germany/2000 and for HKU1 the outgroup was </w:t>
      </w:r>
      <w:proofErr w:type="spellStart"/>
      <w:r>
        <w:t>mhv</w:t>
      </w:r>
      <w:proofErr w:type="spellEnd"/>
      <w:r>
        <w:t>/NC_048217_1/</w:t>
      </w:r>
      <w:proofErr w:type="spellStart"/>
      <w:r>
        <w:t>mhv</w:t>
      </w:r>
      <w:proofErr w:type="spellEnd"/>
      <w:r>
        <w:t xml:space="preserve">/2006. Clock rates for the phylogenies built on each individual gene can be found within the </w:t>
      </w:r>
      <w:r>
        <w:rPr>
          <w:rFonts w:ascii="Courier New" w:eastAsia="Courier New" w:hAnsi="Courier New" w:cs="Courier New"/>
        </w:rPr>
        <w:t>results/</w:t>
      </w:r>
      <w:r>
        <w:t xml:space="preserve"> directory within each </w:t>
      </w:r>
      <w:proofErr w:type="spellStart"/>
      <w:r>
        <w:t>HCoV</w:t>
      </w:r>
      <w:proofErr w:type="spellEnd"/>
      <w:r>
        <w:t xml:space="preserve"> parent directory (ex: </w:t>
      </w:r>
      <w:r>
        <w:rPr>
          <w:rFonts w:ascii="Courier New" w:eastAsia="Courier New" w:hAnsi="Courier New" w:cs="Courier New"/>
        </w:rPr>
        <w:t>oc43/results/branch_lengths_oc43_spike.json</w:t>
      </w:r>
      <w:r>
        <w:t xml:space="preserve">). </w:t>
      </w:r>
    </w:p>
    <w:p w:rsidR="002D395D" w:rsidRDefault="002D395D"/>
    <w:p w:rsidR="002D395D" w:rsidRPr="007F289C" w:rsidRDefault="00104672">
      <w:pPr>
        <w:rPr>
          <w:b/>
          <w:i/>
          <w:rPrChange w:id="1018" w:author="kistlerk" w:date="2020-12-19T12:53:00Z">
            <w:rPr>
              <w:b/>
            </w:rPr>
          </w:rPrChange>
        </w:rPr>
      </w:pPr>
      <w:r w:rsidRPr="007F289C">
        <w:rPr>
          <w:b/>
          <w:i/>
          <w:rPrChange w:id="1019" w:author="kistlerk" w:date="2020-12-19T12:53:00Z">
            <w:rPr>
              <w:b/>
            </w:rPr>
          </w:rPrChange>
        </w:rPr>
        <w:t>Mutation counting</w:t>
      </w:r>
    </w:p>
    <w:p w:rsidR="002D395D" w:rsidRDefault="00104672">
      <w:r>
        <w:t>Amino acid substitutions at each position in spike were tallied from the phylogeny</w:t>
      </w:r>
      <w:del w:id="1020" w:author="kistlerk" w:date="2020-12-21T14:59:00Z">
        <w:r w:rsidDel="00F26F55">
          <w:delText xml:space="preserve"> </w:delText>
        </w:r>
      </w:del>
      <w:ins w:id="1021" w:author="kistlerk" w:date="2020-12-21T14:58:00Z">
        <w:r w:rsidR="00F26F55">
          <w:t xml:space="preserve">. </w:t>
        </w:r>
      </w:ins>
      <w:ins w:id="1022" w:author="kistlerk" w:date="2020-12-21T15:00:00Z">
        <w:r w:rsidR="00F26F55">
          <w:t>In other words,</w:t>
        </w:r>
      </w:ins>
      <w:ins w:id="1023" w:author="kistlerk" w:date="2020-12-21T15:01:00Z">
        <w:r w:rsidR="00F26F55">
          <w:t xml:space="preserve"> the</w:t>
        </w:r>
      </w:ins>
      <w:ins w:id="1024" w:author="kistlerk" w:date="2020-12-21T15:00:00Z">
        <w:r w:rsidR="00F26F55">
          <w:t xml:space="preserve"> phylogenetic reconstruction of spike sequences</w:t>
        </w:r>
      </w:ins>
      <w:ins w:id="1025" w:author="kistlerk" w:date="2020-12-21T15:01:00Z">
        <w:r w:rsidR="00F26F55">
          <w:t xml:space="preserve"> </w:t>
        </w:r>
      </w:ins>
      <w:ins w:id="1026" w:author="kistlerk" w:date="2020-12-21T15:06:00Z">
        <w:r w:rsidR="00C83422">
          <w:t>returns</w:t>
        </w:r>
      </w:ins>
      <w:ins w:id="1027" w:author="kistlerk" w:date="2020-12-21T15:01:00Z">
        <w:r w:rsidR="00F26F55">
          <w:t xml:space="preserve"> </w:t>
        </w:r>
      </w:ins>
      <w:ins w:id="1028" w:author="kistlerk" w:date="2020-12-21T15:06:00Z">
        <w:r w:rsidR="00C83422">
          <w:t>nucleotides</w:t>
        </w:r>
      </w:ins>
      <w:ins w:id="1029" w:author="kistlerk" w:date="2020-12-21T15:04:00Z">
        <w:r w:rsidR="00C83422">
          <w:t xml:space="preserve"> changes to the ancestral sequence along each branch. The number of times this</w:t>
        </w:r>
      </w:ins>
      <w:ins w:id="1030" w:author="kistlerk" w:date="2020-12-21T15:05:00Z">
        <w:r w:rsidR="00C83422">
          <w:t xml:space="preserve"> changed amino acid identity at each position</w:t>
        </w:r>
      </w:ins>
      <w:ins w:id="1031" w:author="kistlerk" w:date="2020-12-21T15:04:00Z">
        <w:r w:rsidR="00C83422">
          <w:t xml:space="preserve"> </w:t>
        </w:r>
      </w:ins>
      <w:ins w:id="1032" w:author="kistlerk" w:date="2020-12-21T15:05:00Z">
        <w:r w:rsidR="00C83422">
          <w:t>was tallied</w:t>
        </w:r>
      </w:ins>
      <w:ins w:id="1033" w:author="kistlerk" w:date="2020-12-21T15:00:00Z">
        <w:r w:rsidR="00F26F55">
          <w:t xml:space="preserve">. </w:t>
        </w:r>
      </w:ins>
      <w:ins w:id="1034" w:author="kistlerk" w:date="2020-12-21T14:58:00Z">
        <w:r w:rsidR="00F26F55">
          <w:t xml:space="preserve">This analysis was conducted </w:t>
        </w:r>
      </w:ins>
      <w:r>
        <w:t xml:space="preserve">using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site_mutation_rank.ipynb</w:t>
      </w:r>
      <w:proofErr w:type="spellEnd"/>
      <w:r>
        <w:t>.</w:t>
      </w:r>
    </w:p>
    <w:p w:rsidR="002D395D" w:rsidRDefault="002D395D"/>
    <w:p w:rsidR="002D395D" w:rsidRPr="007F289C" w:rsidRDefault="00104672">
      <w:pPr>
        <w:rPr>
          <w:b/>
          <w:i/>
          <w:rPrChange w:id="1035" w:author="kistlerk" w:date="2020-12-19T12:53:00Z">
            <w:rPr>
              <w:b/>
            </w:rPr>
          </w:rPrChange>
        </w:rPr>
      </w:pPr>
      <w:r w:rsidRPr="007F289C">
        <w:rPr>
          <w:b/>
          <w:i/>
          <w:rPrChange w:id="1036" w:author="kistlerk" w:date="2020-12-19T12:53:00Z">
            <w:rPr>
              <w:b/>
            </w:rPr>
          </w:rPrChange>
        </w:rPr>
        <w:t>Divergence analysis</w:t>
      </w:r>
    </w:p>
    <w:p w:rsidR="002D395D" w:rsidRDefault="00104672">
      <w:r>
        <w:t xml:space="preserve">For each </w:t>
      </w:r>
      <w:proofErr w:type="spellStart"/>
      <w:r>
        <w:t>HCoV</w:t>
      </w:r>
      <w:proofErr w:type="spellEnd"/>
      <w:r>
        <w:t xml:space="preserve"> lineage and each gene, synonymous and nonsynonymous divergence was calculated at all timepoints as the average Hamming distance between each sequenced isolate and the consensus sequence at the first timepoint (founder sequence). The total number of observed differences between the isolate and founder nucleotide sequences that result in nonsynonymous (or synonymous) substitutions is divided by the number of possible nucleotide mutations that result in nonsynonymous (or synonymous) substitutions, weighted by kappa, to yield an estimate of divergence. Kappa is the ratio of rates of </w:t>
      </w:r>
      <w:proofErr w:type="spellStart"/>
      <w:r>
        <w:t>transitions:transversions</w:t>
      </w:r>
      <w:proofErr w:type="spellEnd"/>
      <w:r>
        <w:t xml:space="preserve">, and was calculated by averaging values from spike and </w:t>
      </w:r>
      <w:proofErr w:type="spellStart"/>
      <w:r>
        <w:t>RdRp</w:t>
      </w:r>
      <w:proofErr w:type="spellEnd"/>
      <w:r>
        <w:t xml:space="preserve"> trees built by BEAST 2.6.3 </w:t>
      </w:r>
      <w:r>
        <w:rPr>
          <w:color w:val="000000"/>
        </w:rPr>
        <w:fldChar w:fldCharType="begin" w:fldLock="1">
          <w:fldData xml:space="preserve">ZQBKAHkAVgBXAGQAdAB1ADMATQBnAFIALwBaAFcARwBIAGgAWQBKAEkASQA3AFoAdgBIAE0AQgBJ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</w:fldData>
        </w:fldChar>
      </w:r>
      <w:ins w:id="1037" w:author="kistlerk" w:date="2020-12-19T12:13:00Z">
        <w:r w:rsidR="00FF3D7B">
          <w:rPr>
            <w:color w:val="000000"/>
          </w:rPr>
          <w:instrText>ADDIN paperpile_citation &lt;clusterId&gt;V538J688F979C791&lt;/clusterId&gt;&lt;version&gt;0.6.9&lt;/version&gt;&lt;metadata&gt;&lt;citation&gt;&lt;id&gt;084F44501A0811EBA1E6224B9D9F4BF5&lt;/id&gt;&lt;no_author/&gt;&lt;prefix/&gt;&lt;suffix/&gt;&lt;locator/&gt;&lt;locator_label&gt;page&lt;/locator_label&gt;&lt;/citation&gt;&lt;/metadata&gt; \* MERGEFORMAT</w:instrText>
        </w:r>
      </w:ins>
      <w:del w:id="1038" w:author="kistlerk" w:date="2020-12-19T12:12:00Z">
        <w:r w:rsidDel="00FF3D7B">
          <w:rPr>
            <w:color w:val="000000"/>
          </w:rPr>
          <w:delInstrText xml:space="preserve"> HYPERLINK "https://paperpile.com/c/XP3jQC/m1AR" \h </w:delInstrText>
        </w:r>
      </w:del>
      <w:ins w:id="1039" w:author="kistlerk" w:date="2020-12-19T12:13:00Z">
        <w:r w:rsidR="00FF3D7B">
          <w:rPr>
            <w:color w:val="000000"/>
          </w:rPr>
        </w:r>
      </w:ins>
      <w:r>
        <w:rPr>
          <w:color w:val="000000"/>
        </w:rPr>
        <w:fldChar w:fldCharType="separate"/>
      </w:r>
      <w:ins w:id="1040" w:author="kistlerk" w:date="2020-12-19T12:13:00Z">
        <w:r w:rsidR="00FF3D7B">
          <w:rPr>
            <w:noProof/>
            <w:color w:val="000000"/>
          </w:rPr>
          <w:t>(Bouckaert et al. 2019)</w:t>
        </w:r>
      </w:ins>
      <w:del w:id="1041" w:author="kistlerk" w:date="2020-12-19T12:12:00Z">
        <w:r w:rsidDel="00FF3D7B">
          <w:rPr>
            <w:noProof/>
            <w:color w:val="000000"/>
          </w:rPr>
          <w:delText>(Bouckaert et al. 2019</w:delText>
        </w:r>
      </w:del>
      <w:ins w:id="1042" w:author="kistlerk [2]" w:date="2020-12-15T15:05:00Z">
        <w:del w:id="1043" w:author="kistlerk" w:date="2020-12-19T12:12:00Z">
          <w:r w:rsidR="00616B3D" w:rsidDel="00FF3D7B">
            <w:rPr>
              <w:noProof/>
              <w:color w:val="000000"/>
            </w:rPr>
            <w:delText>, RRID:SCR_017307</w:delText>
          </w:r>
        </w:del>
      </w:ins>
      <w:del w:id="1044" w:author="kistlerk" w:date="2020-12-19T12:12:00Z">
        <w:r w:rsidDel="00FF3D7B">
          <w:rPr>
            <w:noProof/>
            <w:color w:val="000000"/>
          </w:rPr>
          <w:delText>)</w:delText>
        </w:r>
      </w:del>
      <w:r>
        <w:rPr>
          <w:color w:val="000000"/>
        </w:rPr>
        <w:fldChar w:fldCharType="end"/>
      </w:r>
      <w:r>
        <w:t xml:space="preserve"> using the HKY+gamma4 model with 2 partitions and “coalescent constant population”. All BEAST results are found in </w:t>
      </w:r>
      <w:r>
        <w:rPr>
          <w:rFonts w:ascii="Courier New" w:eastAsia="Courier New" w:hAnsi="Courier New" w:cs="Courier New"/>
        </w:rPr>
        <w:t xml:space="preserve">.log </w:t>
      </w:r>
      <w:r>
        <w:t xml:space="preserve">files in gene- and </w:t>
      </w:r>
      <w:proofErr w:type="spellStart"/>
      <w:r>
        <w:t>HCoV</w:t>
      </w:r>
      <w:proofErr w:type="spellEnd"/>
      <w:r>
        <w:t xml:space="preserve">-specific subdirectories within </w:t>
      </w:r>
      <w:r>
        <w:rPr>
          <w:rFonts w:ascii="Courier New" w:eastAsia="Courier New" w:hAnsi="Courier New" w:cs="Courier New"/>
        </w:rPr>
        <w:t>beast</w:t>
      </w:r>
      <w:proofErr w:type="gramStart"/>
      <w:r>
        <w:rPr>
          <w:rFonts w:ascii="Courier New" w:eastAsia="Courier New" w:hAnsi="Courier New" w:cs="Courier New"/>
        </w:rPr>
        <w:t>/</w:t>
      </w:r>
      <w:r>
        <w:t xml:space="preserve"> .</w:t>
      </w:r>
      <w:proofErr w:type="gramEnd"/>
      <w:r>
        <w:t xml:space="preserve">  Divergence is calculated from nucleotide alignments. Sliding 3-year windows were used and only timepoints that contained at least 2 sequences were considered. The concept for this analysis is from </w:t>
      </w:r>
      <w:r>
        <w:rPr>
          <w:color w:val="000000"/>
        </w:rPr>
        <w:fldChar w:fldCharType="begin" w:fldLock="1">
          <w:fldData xml:space="preserve">ZQBKAHkAVgBWADkAdAB5ADIAOABnAFIALwBaAFUAcABQAHYAaABKAG8AQQBZADMAQQByAEIATAB0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</w:fldData>
        </w:fldChar>
      </w:r>
      <w:ins w:id="1045" w:author="kistlerk" w:date="2020-12-19T12:13:00Z">
        <w:r w:rsidR="00FF3D7B">
          <w:rPr>
            <w:color w:val="000000"/>
          </w:rPr>
          <w:instrText>ADDIN paperpile_citation &lt;clusterId&gt;T565A622W913T796&lt;/clusterId&gt;&lt;version&gt;0.6.9&lt;/version&gt;&lt;metadata&gt;&lt;citation&gt;&lt;id&gt;A7E9631AE89911EAAD4F9E649D9F4BF5&lt;/id&gt;&lt;no_author/&gt;&lt;prefix/&gt;&lt;suffix/&gt;&lt;locator/&gt;&lt;locator_label&gt;page&lt;/locator_label&gt;&lt;/citation&gt;&lt;/metadata&gt; \* MERGEFORMAT</w:instrText>
        </w:r>
      </w:ins>
      <w:del w:id="1046" w:author="kistlerk" w:date="2020-12-19T12:12:00Z">
        <w:r w:rsidDel="00FF3D7B">
          <w:rPr>
            <w:color w:val="000000"/>
          </w:rPr>
          <w:delInstrText xml:space="preserve"> HYPERLINK "https://paperpile.com/c/XP3jQC/dnvi" \h </w:delInstrText>
        </w:r>
      </w:del>
      <w:ins w:id="1047" w:author="kistlerk" w:date="2020-12-19T12:13:00Z">
        <w:r w:rsidR="00FF3D7B">
          <w:rPr>
            <w:color w:val="000000"/>
          </w:rPr>
        </w:r>
      </w:ins>
      <w:r>
        <w:rPr>
          <w:color w:val="000000"/>
        </w:rPr>
        <w:fldChar w:fldCharType="separate"/>
      </w:r>
      <w:ins w:id="1048" w:author="kistlerk" w:date="2020-12-19T12:13:00Z">
        <w:r w:rsidR="00FF3D7B">
          <w:rPr>
            <w:noProof/>
            <w:color w:val="000000"/>
          </w:rPr>
          <w:t>(Zanini et al. 2015)</w:t>
        </w:r>
      </w:ins>
      <w:del w:id="1049" w:author="kistlerk" w:date="2020-12-19T12:12:00Z">
        <w:r w:rsidDel="00FF3D7B">
          <w:rPr>
            <w:noProof/>
            <w:color w:val="000000"/>
          </w:rPr>
          <w:delText>(Zanini et al. 2015)</w:delText>
        </w:r>
      </w:del>
      <w:r>
        <w:rPr>
          <w:color w:val="000000"/>
        </w:rPr>
        <w:fldChar w:fldCharType="end"/>
      </w:r>
      <w:r>
        <w:t xml:space="preserve"> and code for our adaptation is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divergence_weighted.ipynb</w:t>
      </w:r>
      <w:proofErr w:type="spellEnd"/>
      <w:r>
        <w:t xml:space="preserve">. </w:t>
      </w:r>
    </w:p>
    <w:p w:rsidR="002D395D" w:rsidRDefault="002D395D">
      <w:pPr>
        <w:rPr>
          <w:ins w:id="1050" w:author="kistlerk" w:date="2020-12-19T13:56:00Z"/>
        </w:rPr>
      </w:pPr>
    </w:p>
    <w:p w:rsidR="007D53D0" w:rsidRPr="007D53D0" w:rsidRDefault="007D53D0">
      <w:pPr>
        <w:rPr>
          <w:ins w:id="1051" w:author="kistlerk" w:date="2020-12-19T13:56:00Z"/>
          <w:b/>
          <w:i/>
          <w:rPrChange w:id="1052" w:author="kistlerk" w:date="2020-12-19T13:57:00Z">
            <w:rPr>
              <w:ins w:id="1053" w:author="kistlerk" w:date="2020-12-19T13:56:00Z"/>
            </w:rPr>
          </w:rPrChange>
        </w:rPr>
      </w:pPr>
      <w:ins w:id="1054" w:author="kistlerk" w:date="2020-12-19T13:56:00Z">
        <w:r w:rsidRPr="007D53D0">
          <w:rPr>
            <w:b/>
            <w:i/>
          </w:rPr>
          <w:t xml:space="preserve">Calculation of </w:t>
        </w:r>
        <w:proofErr w:type="spellStart"/>
        <w:r w:rsidRPr="007D53D0">
          <w:rPr>
            <w:b/>
            <w:i/>
          </w:rPr>
          <w:t>dN</w:t>
        </w:r>
        <w:proofErr w:type="spellEnd"/>
        <w:r w:rsidRPr="007D53D0">
          <w:rPr>
            <w:b/>
            <w:i/>
          </w:rPr>
          <w:t>/</w:t>
        </w:r>
        <w:proofErr w:type="spellStart"/>
        <w:r w:rsidRPr="007D53D0">
          <w:rPr>
            <w:b/>
            <w:i/>
          </w:rPr>
          <w:t>dS</w:t>
        </w:r>
        <w:proofErr w:type="spellEnd"/>
      </w:ins>
    </w:p>
    <w:p w:rsidR="007D53D0" w:rsidRPr="007D53D0" w:rsidRDefault="007D53D0">
      <w:pPr>
        <w:rPr>
          <w:ins w:id="1055" w:author="kistlerk" w:date="2020-12-19T13:56:00Z"/>
        </w:rPr>
      </w:pPr>
      <w:ins w:id="1056" w:author="kistlerk" w:date="2020-12-19T13:58:00Z">
        <w:r>
          <w:t xml:space="preserve">A </w:t>
        </w:r>
      </w:ins>
      <w:proofErr w:type="spellStart"/>
      <w:ins w:id="1057" w:author="kistlerk" w:date="2020-12-19T13:57:00Z">
        <w:r>
          <w:rPr>
            <w:i/>
          </w:rPr>
          <w:t>dN</w:t>
        </w:r>
        <w:proofErr w:type="spellEnd"/>
        <w:r>
          <w:rPr>
            <w:i/>
          </w:rPr>
          <w:t>/</w:t>
        </w:r>
        <w:proofErr w:type="spellStart"/>
        <w:r>
          <w:rPr>
            <w:i/>
          </w:rPr>
          <w:t>dS</w:t>
        </w:r>
        <w:proofErr w:type="spellEnd"/>
        <w:r>
          <w:t xml:space="preserve"> value was calculated </w:t>
        </w:r>
      </w:ins>
      <w:ins w:id="1058" w:author="kistlerk" w:date="2020-12-19T13:58:00Z">
        <w:r>
          <w:t xml:space="preserve">for </w:t>
        </w:r>
        <w:proofErr w:type="spellStart"/>
        <w:r>
          <w:t>RdRp</w:t>
        </w:r>
        <w:proofErr w:type="spellEnd"/>
        <w:r>
          <w:t xml:space="preserve">, spike, S1 and S2 of each </w:t>
        </w:r>
        <w:proofErr w:type="spellStart"/>
        <w:r>
          <w:t>HCoV</w:t>
        </w:r>
        <w:proofErr w:type="spellEnd"/>
        <w:r>
          <w:t xml:space="preserve"> using</w:t>
        </w:r>
      </w:ins>
      <w:ins w:id="1059" w:author="kistlerk" w:date="2020-12-19T14:00:00Z">
        <w:r>
          <w:t xml:space="preserve"> the</w:t>
        </w:r>
      </w:ins>
      <w:ins w:id="1060" w:author="kistlerk" w:date="2020-12-19T13:58:00Z">
        <w:r>
          <w:t xml:space="preserve"> </w:t>
        </w:r>
      </w:ins>
      <w:proofErr w:type="spellStart"/>
      <w:ins w:id="1061" w:author="kistlerk" w:date="2020-12-19T13:59:00Z">
        <w:r>
          <w:t>Datamonkey</w:t>
        </w:r>
        <w:proofErr w:type="spellEnd"/>
        <w:r>
          <w:t xml:space="preserve"> </w:t>
        </w:r>
        <w:r>
          <w:fldChar w:fldCharType="begin" w:fldLock="1">
            <w:fldData xml:space="preserve">ZQBKAHkATgBsAGQAOQB2ADIAegBnAE0AeAAvADgAVgB3AFEAOQA3AHEAbABKAEoAbAB2AHcAagBR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</w:fldData>
          </w:fldChar>
        </w:r>
      </w:ins>
      <w:ins w:id="1062" w:author="kistlerk" w:date="2020-12-19T14:00:00Z">
        <w:r>
          <w:instrText>ADDIN paperpile_citation &lt;clusterId&gt;Z787N845C335H958&lt;/clusterId&gt;&lt;version&gt;0.6.9&lt;/version&gt;&lt;metadata&gt;&lt;citation&gt;&lt;id&gt;824d1954-2834-44b9-ad4e-f3c10b1ea970&lt;/id&gt;&lt;no_author/&gt;&lt;prefix/&gt;&lt;suffix/&gt;&lt;locator/&gt;&lt;locator_label&gt;page&lt;/locator_label&gt;&lt;/citation&gt;&lt;/metadata&gt; \* MERGEFORMAT</w:instrText>
        </w:r>
      </w:ins>
      <w:r>
        <w:fldChar w:fldCharType="separate"/>
      </w:r>
      <w:ins w:id="1063" w:author="kistlerk" w:date="2020-12-19T14:00:00Z">
        <w:r>
          <w:rPr>
            <w:noProof/>
          </w:rPr>
          <w:t>(Weaver et al. 2018)</w:t>
        </w:r>
      </w:ins>
      <w:ins w:id="1064" w:author="kistlerk" w:date="2020-12-19T13:59:00Z">
        <w:r>
          <w:fldChar w:fldCharType="end"/>
        </w:r>
      </w:ins>
      <w:ins w:id="1065" w:author="kistlerk" w:date="2020-12-19T14:00:00Z">
        <w:r>
          <w:t xml:space="preserve"> implementation of MEME (Mixed Effects Model of Evolution) </w:t>
        </w:r>
        <w:r>
          <w:fldChar w:fldCharType="begin" w:fldLock="1">
            <w:fldData xml:space="preserve">ZQBKAHkAVgBWADIAMQB2ADMARABZAE0ALwBpAHYAQwBmAFMAZwAyAEkATAA3AEkANwAxAGEAQgBZ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=
</w:fldData>
          </w:fldChar>
        </w:r>
        <w:r>
          <w:instrText>ADDIN paperpile_citation &lt;clusterId&gt;W935J183F616K499&lt;/clusterId&gt;&lt;version&gt;0.6.9&lt;/version&gt;&lt;metadata&gt;&lt;citation&gt;&lt;id&gt;33718e63-577d-4f93-9e75-111c94f974a6&lt;/id&gt;&lt;no_author/&gt;&lt;prefix/&gt;&lt;suffix/&gt;&lt;locator/&gt;&lt;locator_label&gt;page&lt;/locator_label&gt;&lt;/citation&gt;&lt;/metadata&gt; \* MERGEFORMAT</w:instrText>
        </w:r>
      </w:ins>
      <w:r>
        <w:fldChar w:fldCharType="separate"/>
      </w:r>
      <w:ins w:id="1066" w:author="kistlerk" w:date="2020-12-19T14:00:00Z">
        <w:r>
          <w:rPr>
            <w:noProof/>
          </w:rPr>
          <w:t>(Murrell et al. 2012)</w:t>
        </w:r>
        <w:r>
          <w:fldChar w:fldCharType="end"/>
        </w:r>
      </w:ins>
      <w:ins w:id="1067" w:author="kistlerk" w:date="2020-12-19T13:58:00Z">
        <w:r>
          <w:t xml:space="preserve">. </w:t>
        </w:r>
      </w:ins>
      <w:ins w:id="1068" w:author="kistlerk" w:date="2020-12-19T14:01:00Z">
        <w:r>
          <w:t>Aligned</w:t>
        </w:r>
      </w:ins>
      <w:ins w:id="1069" w:author="kistlerk" w:date="2020-12-19T13:57:00Z">
        <w:r>
          <w:t xml:space="preserve"> FASTA files</w:t>
        </w:r>
      </w:ins>
      <w:ins w:id="1070" w:author="kistlerk" w:date="2020-12-19T14:05:00Z">
        <w:r w:rsidR="0058336E">
          <w:t xml:space="preserve"> (ex: </w:t>
        </w:r>
        <w:r w:rsidR="0058336E">
          <w:rPr>
            <w:rFonts w:ascii="Courier New" w:eastAsia="Courier New" w:hAnsi="Courier New" w:cs="Courier New"/>
          </w:rPr>
          <w:t>oc43/results/aligned_oc43_rdrp.fasta</w:t>
        </w:r>
        <w:r w:rsidR="0058336E">
          <w:t>)</w:t>
        </w:r>
      </w:ins>
      <w:ins w:id="1071" w:author="kistlerk" w:date="2020-12-19T14:01:00Z">
        <w:r>
          <w:t xml:space="preserve"> were uploaded to </w:t>
        </w:r>
        <w:proofErr w:type="spellStart"/>
        <w:r>
          <w:t>Datamonkey</w:t>
        </w:r>
        <w:proofErr w:type="spellEnd"/>
        <w:r>
          <w:t xml:space="preserve"> (</w:t>
        </w:r>
        <w:r>
          <w:fldChar w:fldCharType="begin"/>
        </w:r>
        <w:r>
          <w:instrText xml:space="preserve"> HYPERLINK "</w:instrText>
        </w:r>
        <w:r w:rsidRPr="007D53D0">
          <w:instrText>http://datamonkey.org/meme</w:instrText>
        </w:r>
        <w:r>
          <w:instrText xml:space="preserve">" </w:instrText>
        </w:r>
        <w:r>
          <w:fldChar w:fldCharType="separate"/>
        </w:r>
        <w:r w:rsidRPr="009650ED">
          <w:rPr>
            <w:rStyle w:val="Hyperlink"/>
          </w:rPr>
          <w:t>http://datamonkey.org/meme</w:t>
        </w:r>
        <w:r>
          <w:fldChar w:fldCharType="end"/>
        </w:r>
        <w:r>
          <w:t xml:space="preserve">) and </w:t>
        </w:r>
      </w:ins>
      <w:proofErr w:type="spellStart"/>
      <w:ins w:id="1072" w:author="kistlerk" w:date="2020-12-19T14:04:00Z">
        <w:r w:rsidR="0058336E">
          <w:t>dN</w:t>
        </w:r>
        <w:proofErr w:type="spellEnd"/>
        <w:r w:rsidR="0058336E">
          <w:t>/</w:t>
        </w:r>
        <w:proofErr w:type="spellStart"/>
        <w:r w:rsidR="0058336E">
          <w:t>dS</w:t>
        </w:r>
        <w:proofErr w:type="spellEnd"/>
        <w:r w:rsidR="0058336E">
          <w:t xml:space="preserve"> value was </w:t>
        </w:r>
      </w:ins>
      <w:ins w:id="1073" w:author="kistlerk" w:date="2020-12-19T14:05:00Z">
        <w:r w:rsidR="0058336E">
          <w:t>recorded as the</w:t>
        </w:r>
      </w:ins>
      <w:ins w:id="1074" w:author="kistlerk" w:date="2020-12-19T14:02:00Z">
        <w:r>
          <w:t xml:space="preserve"> </w:t>
        </w:r>
      </w:ins>
      <w:ins w:id="1075" w:author="kistlerk" w:date="2020-12-19T14:03:00Z">
        <w:r w:rsidR="0058336E">
          <w:t xml:space="preserve">calculated </w:t>
        </w:r>
      </w:ins>
      <w:ins w:id="1076" w:author="kistlerk" w:date="2020-12-19T14:02:00Z">
        <w:r>
          <w:t>Global MG94xREV</w:t>
        </w:r>
      </w:ins>
      <w:ins w:id="1077" w:author="kistlerk" w:date="2020-12-19T14:03:00Z">
        <w:r>
          <w:t xml:space="preserve"> model non-s</w:t>
        </w:r>
        <w:r w:rsidR="0058336E">
          <w:t>ynonymous/synonymous rate ratio.</w:t>
        </w:r>
      </w:ins>
    </w:p>
    <w:p w:rsidR="007D53D0" w:rsidRDefault="007D53D0"/>
    <w:p w:rsidR="002D395D" w:rsidRPr="007F289C" w:rsidRDefault="00104672">
      <w:pPr>
        <w:rPr>
          <w:b/>
          <w:i/>
          <w:rPrChange w:id="1078" w:author="kistlerk" w:date="2020-12-19T12:53:00Z">
            <w:rPr>
              <w:b/>
            </w:rPr>
          </w:rPrChange>
        </w:rPr>
      </w:pPr>
      <w:r w:rsidRPr="007F289C">
        <w:rPr>
          <w:b/>
          <w:i/>
          <w:rPrChange w:id="1079" w:author="kistlerk" w:date="2020-12-19T12:53:00Z">
            <w:rPr>
              <w:b/>
            </w:rPr>
          </w:rPrChange>
        </w:rPr>
        <w:t>Implementation of the Bhatt method</w:t>
      </w:r>
    </w:p>
    <w:p w:rsidR="002D395D" w:rsidRDefault="00104672">
      <w:r>
        <w:t xml:space="preserve">The rate of adaptive evolution was computed using an adaptation of the Bhatt method </w:t>
      </w:r>
      <w:r>
        <w:rPr>
          <w:color w:val="000000"/>
        </w:rPr>
        <w:fldChar w:fldCharType="begin" w:fldLock="1">
          <w:fldData xml:space="preserve">ZQBKAHoATgBXAEcAdAB2ADQAegBZAFcALwBTAHUAQwBQADYAUQB0AEUATQBtAFUAUgBGAG4AUwBB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</w:fldData>
        </w:fldChar>
      </w:r>
      <w:ins w:id="1080" w:author="kistlerk" w:date="2020-12-19T12:13:00Z">
        <w:r w:rsidR="00FF3D7B">
          <w:rPr>
            <w:color w:val="000000"/>
          </w:rPr>
          <w:instrText>ADDIN paperpile_citation &lt;clusterId&gt;S592G852V342Z953&lt;/clusterId&gt;&lt;version&gt;0.6.9&lt;/version&gt;&lt;metadata&gt;&lt;citation&gt;&lt;id&gt;49C1CF1AE89F11EA97329E649D9F4BF5&lt;/id&gt;&lt;no_author/&gt;&lt;prefix/&gt;&lt;suffix/&gt;&lt;locator/&gt;&lt;locator_label&gt;page&lt;/locator_label&gt;&lt;/citation&gt;&lt;citation&gt;&lt;id&gt;7DAFAC28E8A111EA9D2FB1BCC6EC24B1&lt;/id&gt;&lt;no_author/&gt;&lt;prefix/&gt;&lt;suffix/&gt;&lt;locator/&gt;&lt;locator_label&gt;page&lt;/locator_label&gt;&lt;/citation&gt;&lt;/metadata&gt; \* MERGEFORMAT</w:instrText>
        </w:r>
      </w:ins>
      <w:del w:id="1081" w:author="kistlerk" w:date="2020-12-19T12:12:00Z">
        <w:r w:rsidDel="00FF3D7B">
          <w:rPr>
            <w:color w:val="000000"/>
          </w:rPr>
          <w:delInstrText xml:space="preserve"> HYPERLINK "https://paperpile.com/c/XP3jQC/tuQL+uLHQ" \h </w:delInstrText>
        </w:r>
      </w:del>
      <w:ins w:id="1082" w:author="kistlerk" w:date="2020-12-19T12:13:00Z">
        <w:r w:rsidR="00FF3D7B">
          <w:rPr>
            <w:color w:val="000000"/>
          </w:rPr>
        </w:r>
      </w:ins>
      <w:r>
        <w:rPr>
          <w:color w:val="000000"/>
        </w:rPr>
        <w:fldChar w:fldCharType="separate"/>
      </w:r>
      <w:ins w:id="1083" w:author="kistlerk" w:date="2020-12-19T12:13:00Z">
        <w:r w:rsidR="00FF3D7B">
          <w:rPr>
            <w:noProof/>
            <w:color w:val="000000"/>
          </w:rPr>
          <w:t>(Bhatt, Holmes, and Pybus 2011; Bhatt, Katzourakis, and Pybus 2010)</w:t>
        </w:r>
      </w:ins>
      <w:del w:id="1084" w:author="kistlerk" w:date="2020-12-19T12:12:00Z">
        <w:r w:rsidDel="00FF3D7B">
          <w:rPr>
            <w:noProof/>
            <w:color w:val="000000"/>
          </w:rPr>
          <w:delText>(Bhatt, Holmes, and Pybus 2011; Bhatt, Katzourakis, and Pybus 2010)</w:delText>
        </w:r>
      </w:del>
      <w:r>
        <w:rPr>
          <w:color w:val="000000"/>
        </w:rPr>
        <w:fldChar w:fldCharType="end"/>
      </w:r>
      <w:r>
        <w:t xml:space="preserve">. </w:t>
      </w:r>
      <w:del w:id="1085" w:author="kistlerk" w:date="2020-12-26T13:13:00Z">
        <w:r w:rsidDel="004D4B09">
          <w:delText xml:space="preserve">Briefly, this method defines a class of neutrally-evolving nucleotide sites, then identifies other classes with higher rates of nonsynonymous nucleotide fixations and high-frequency polymorphisms. </w:delText>
        </w:r>
      </w:del>
      <w:del w:id="1086" w:author="kistlerk" w:date="2020-12-26T13:14:00Z">
        <w:r w:rsidDel="004D4B09">
          <w:delText>This</w:delText>
        </w:r>
      </w:del>
      <w:ins w:id="1087" w:author="kistlerk" w:date="2020-12-26T13:15:00Z">
        <w:r w:rsidR="004D4B09">
          <w:t>For each lineage and each genomic region</w:t>
        </w:r>
      </w:ins>
      <w:ins w:id="1088" w:author="kistlerk" w:date="2020-12-26T13:14:00Z">
        <w:r w:rsidR="004D4B09">
          <w:t xml:space="preserve">, we partitioned all </w:t>
        </w:r>
      </w:ins>
      <w:ins w:id="1089" w:author="kistlerk" w:date="2020-12-26T13:15:00Z">
        <w:r w:rsidR="004D4B09">
          <w:t xml:space="preserve">available </w:t>
        </w:r>
      </w:ins>
      <w:ins w:id="1090" w:author="kistlerk" w:date="2020-12-26T13:14:00Z">
        <w:r w:rsidR="004D4B09">
          <w:t>sequence</w:t>
        </w:r>
      </w:ins>
      <w:ins w:id="1091" w:author="kistlerk" w:date="2020-12-26T13:15:00Z">
        <w:r w:rsidR="004D4B09">
          <w:t xml:space="preserve">s into </w:t>
        </w:r>
      </w:ins>
      <w:ins w:id="1092" w:author="kistlerk" w:date="2020-12-26T13:16:00Z">
        <w:r w:rsidR="004D4B09">
          <w:t>sliding 3-year windows and only used timepoints that contained at least 3 sequences in the analysis.</w:t>
        </w:r>
      </w:ins>
      <w:r>
        <w:t xml:space="preserve"> </w:t>
      </w:r>
      <w:del w:id="1093" w:author="kistlerk" w:date="2020-12-26T13:17:00Z">
        <w:r w:rsidDel="004D4B09">
          <w:delText xml:space="preserve">method </w:delText>
        </w:r>
      </w:del>
      <w:ins w:id="1094" w:author="kistlerk" w:date="2020-12-26T13:17:00Z">
        <w:r w:rsidR="004D4B09">
          <w:t xml:space="preserve">We </w:t>
        </w:r>
      </w:ins>
      <w:r>
        <w:t>compare</w:t>
      </w:r>
      <w:ins w:id="1095" w:author="kistlerk" w:date="2020-12-26T13:17:00Z">
        <w:r w:rsidR="004D4B09">
          <w:t>d</w:t>
        </w:r>
      </w:ins>
      <w:del w:id="1096" w:author="kistlerk" w:date="2020-12-26T13:17:00Z">
        <w:r w:rsidDel="004D4B09">
          <w:delText>s</w:delText>
        </w:r>
      </w:del>
      <w:r>
        <w:t xml:space="preserve"> nucleotide sequences at each timepoint (the ingroup) to the consensus nucleotide sequence at the first time point (the outgroup)</w:t>
      </w:r>
      <w:del w:id="1097" w:author="kistlerk" w:date="2020-12-26T13:17:00Z">
        <w:r w:rsidDel="004D4B09">
          <w:delText xml:space="preserve"> and yields an estimate of the number of adaptive substitutions within a given genomic region at each of these timepoints</w:delText>
        </w:r>
      </w:del>
      <w:r>
        <w:t xml:space="preserve">. Eight estimators (silent fixed, replacement fixed, silent high frequency, replacement high frequency, silent mid-frequency, replacement mid-frequency, silent low frequency and replacement low-frequency) are </w:t>
      </w:r>
      <w:del w:id="1098" w:author="kistlerk" w:date="2020-12-26T13:13:00Z">
        <w:r w:rsidDel="004D4B09">
          <w:delText xml:space="preserve">then </w:delText>
        </w:r>
      </w:del>
      <w:r>
        <w:t xml:space="preserve">calculated by the site-counting method </w:t>
      </w:r>
      <w:r>
        <w:rPr>
          <w:color w:val="000000"/>
        </w:rPr>
        <w:fldChar w:fldCharType="begin" w:fldLock="1">
          <w:fldData xml:space="preserve">ZQBKAHkAdABWAHUAKwBQADIANwBnAFIALwBWAGMASQBmADkAaQAyAHcARgBxAG0AWgBOAG0AeQBG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</w:fldData>
        </w:fldChar>
      </w:r>
      <w:ins w:id="1099" w:author="kistlerk" w:date="2020-12-19T12:13:00Z">
        <w:r w:rsidR="00FF3D7B">
          <w:rPr>
            <w:color w:val="000000"/>
          </w:rPr>
          <w:instrText>ADDIN paperpile_citation &lt;clusterId&gt;U962I329X719C433&lt;/clusterId&gt;&lt;version&gt;0.6.9&lt;/version&gt;&lt;metadata&gt;&lt;citation&gt;&lt;id&gt;7DAFAC28E8A111EA9D2FB1BCC6EC24B1&lt;/id&gt;&lt;no_author/&gt;&lt;prefix/&gt;&lt;suffix/&gt;&lt;locator/&gt;&lt;locator_label&gt;page&lt;/locator_label&gt;&lt;/citation&gt;&lt;/metadata&gt; \* MERGEFORMAT</w:instrText>
        </w:r>
      </w:ins>
      <w:del w:id="1100" w:author="kistlerk" w:date="2020-12-19T12:12:00Z">
        <w:r w:rsidDel="00FF3D7B">
          <w:rPr>
            <w:color w:val="000000"/>
          </w:rPr>
          <w:delInstrText xml:space="preserve"> HYPERLINK "https://paperpile.com/c/XP3jQC/uLHQ" \h </w:delInstrText>
        </w:r>
      </w:del>
      <w:ins w:id="1101" w:author="kistlerk" w:date="2020-12-19T12:13:00Z">
        <w:r w:rsidR="00FF3D7B">
          <w:rPr>
            <w:color w:val="000000"/>
          </w:rPr>
        </w:r>
      </w:ins>
      <w:r>
        <w:rPr>
          <w:color w:val="000000"/>
        </w:rPr>
        <w:fldChar w:fldCharType="separate"/>
      </w:r>
      <w:ins w:id="1102" w:author="kistlerk" w:date="2020-12-19T12:13:00Z">
        <w:r w:rsidR="00FF3D7B">
          <w:rPr>
            <w:noProof/>
            <w:color w:val="000000"/>
          </w:rPr>
          <w:t>(Bhatt, Katzourakis, and Pybus 2010)</w:t>
        </w:r>
      </w:ins>
      <w:del w:id="1103" w:author="kistlerk" w:date="2020-12-19T12:12:00Z">
        <w:r w:rsidDel="00FF3D7B">
          <w:rPr>
            <w:noProof/>
            <w:color w:val="000000"/>
          </w:rPr>
          <w:delText>(Bhatt, Katzourakis, and Pybus 2010)</w:delText>
        </w:r>
      </w:del>
      <w:r>
        <w:rPr>
          <w:color w:val="000000"/>
        </w:rPr>
        <w:fldChar w:fldCharType="end"/>
      </w:r>
      <w:r>
        <w:t xml:space="preserve">. In the site-counting method, each estimator is the product of the fixation or polymorphism score times the silent or replacement score, summed for each site in that frequency class. Fixation and polymorphism scores depend on the number of different nucleotides observed at the site and whether the outgroup base is present in the ingroup. Selectively neutral sites are assumed to contain the classes of silent polymorphisms and replacement polymorphisms occurring at a frequency between 0.15 and 0.75. A class of nonneutral, adaptive sites is then identified as having an excess of replacement fixations or polymorphisms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04" w:author="kistlerk" w:date="2020-12-19T12:13:00Z">
        <w:r w:rsidR="00FF3D7B">
          <w:rPr>
            <w:color w:val="000000"/>
          </w:rPr>
          <w:instrText>ADDIN paperpile_citation &lt;clusterId&gt;V338J686F976C761&lt;/clusterId&gt;&lt;version&gt;0.6.9&lt;/version&gt;&lt;metadata&gt;&lt;citation&gt;&lt;id&gt;49C1CF1AE89F11EA97329E649D9F4BF5&lt;/id&gt;&lt;no_author/&gt;&lt;prefix/&gt;&lt;suffix/&gt;&lt;locator/&gt;&lt;locator_label&gt;page&lt;/locator_label&gt;&lt;/citation&gt;&lt;/metadata&gt; \* MERGEFORMAT</w:instrText>
        </w:r>
      </w:ins>
      <w:del w:id="1105" w:author="kistlerk" w:date="2020-12-19T12:12:00Z">
        <w:r w:rsidDel="00FF3D7B">
          <w:rPr>
            <w:color w:val="000000"/>
          </w:rPr>
          <w:delInstrText xml:space="preserve"> HYPERLINK "https://paperpile.com/c/XP3jQC/tuQL" \h </w:delInstrText>
        </w:r>
      </w:del>
      <w:ins w:id="1106" w:author="kistlerk" w:date="2020-12-19T12:13:00Z">
        <w:r w:rsidR="00FF3D7B">
          <w:rPr>
            <w:color w:val="000000"/>
          </w:rPr>
        </w:r>
      </w:ins>
      <w:r>
        <w:rPr>
          <w:color w:val="000000"/>
        </w:rPr>
        <w:fldChar w:fldCharType="separate"/>
      </w:r>
      <w:ins w:id="1107" w:author="kistlerk" w:date="2020-12-19T12:13:00Z">
        <w:r w:rsidR="00FF3D7B">
          <w:rPr>
            <w:noProof/>
            <w:color w:val="000000"/>
          </w:rPr>
          <w:t>(Bhatt, Holmes, and Pybus 2011)</w:t>
        </w:r>
      </w:ins>
      <w:del w:id="1108" w:author="kistlerk" w:date="2020-12-19T12:12:00Z">
        <w:r w:rsidDel="00FF3D7B">
          <w:rPr>
            <w:noProof/>
            <w:color w:val="000000"/>
          </w:rPr>
          <w:delText>(Bhatt, Holmes, and Pybus 2011)</w:delText>
        </w:r>
      </w:del>
      <w:r>
        <w:rPr>
          <w:color w:val="000000"/>
        </w:rPr>
        <w:fldChar w:fldCharType="end"/>
      </w:r>
      <w:r>
        <w:t>.</w:t>
      </w:r>
      <w:del w:id="1109" w:author="kistlerk" w:date="2020-12-26T13:17:00Z">
        <w:r w:rsidDel="004D4B09">
          <w:delText xml:space="preserve"> Sliding 3-year windows were used and only timepoints that contained at least 2 </w:delText>
        </w:r>
      </w:del>
      <w:ins w:id="1110" w:author="kistlerk [2]" w:date="2020-12-18T18:23:00Z">
        <w:del w:id="1111" w:author="kistlerk" w:date="2020-12-26T13:17:00Z">
          <w:r w:rsidR="00976E2C" w:rsidDel="004D4B09">
            <w:delText xml:space="preserve">3 </w:delText>
          </w:r>
        </w:del>
      </w:ins>
      <w:del w:id="1112" w:author="kistlerk" w:date="2020-12-26T13:17:00Z">
        <w:r w:rsidDel="004D4B09">
          <w:delText>sequences were considered.</w:delText>
        </w:r>
      </w:del>
      <w:r>
        <w:t xml:space="preserve"> For each lineage and gene, 100 bootstrap alignments and ancestral sequences were generated and run through the Bhatt method to assess the statistical uncertainty of our estimates of rates of adaptation </w:t>
      </w:r>
      <w:r>
        <w:rPr>
          <w:color w:val="000000"/>
        </w:rPr>
        <w:fldChar w:fldCharType="begin" w:fldLock="1">
          <w:fldData xml:space="preserve">ZQBKAHkATgBWADIAMQB2ADQAegBZAFMALwBpAHUARQBQAHkAeABhAEkATABJAGwAUwA3AEsAawBC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</w:fldData>
        </w:fldChar>
      </w:r>
      <w:ins w:id="1113" w:author="kistlerk" w:date="2020-12-19T12:13:00Z">
        <w:r w:rsidR="00FF3D7B">
          <w:rPr>
            <w:color w:val="000000"/>
          </w:rPr>
          <w:instrText>ADDIN paperpile_citation &lt;clusterId&gt;O446C733Y184V717&lt;/clusterId&gt;&lt;version&gt;0.6.9&lt;/version&gt;&lt;metadata&gt;&lt;citation&gt;&lt;id&gt;49C1CF1AE89F11EA97329E649D9F4BF5&lt;/id&gt;&lt;no_author/&gt;&lt;prefix/&gt;&lt;suffix/&gt;&lt;locator/&gt;&lt;locator_label&gt;page&lt;/locator_label&gt;&lt;/citation&gt;&lt;/metadata&gt; \* MERGEFORMAT</w:instrText>
        </w:r>
      </w:ins>
      <w:del w:id="1114" w:author="kistlerk" w:date="2020-12-19T12:12:00Z">
        <w:r w:rsidDel="00FF3D7B">
          <w:rPr>
            <w:color w:val="000000"/>
          </w:rPr>
          <w:delInstrText xml:space="preserve"> HYPERLINK "https://paperpile.com/c/XP3jQC/tuQL" \h </w:delInstrText>
        </w:r>
      </w:del>
      <w:ins w:id="1115" w:author="kistlerk" w:date="2020-12-19T12:13:00Z">
        <w:r w:rsidR="00FF3D7B">
          <w:rPr>
            <w:color w:val="000000"/>
          </w:rPr>
        </w:r>
      </w:ins>
      <w:r>
        <w:rPr>
          <w:color w:val="000000"/>
        </w:rPr>
        <w:fldChar w:fldCharType="separate"/>
      </w:r>
      <w:ins w:id="1116" w:author="kistlerk" w:date="2020-12-19T12:13:00Z">
        <w:r w:rsidR="00FF3D7B">
          <w:rPr>
            <w:noProof/>
            <w:color w:val="000000"/>
          </w:rPr>
          <w:t>(Bhatt, Holmes, and Pybus 2011)</w:t>
        </w:r>
      </w:ins>
      <w:del w:id="1117" w:author="kistlerk" w:date="2020-12-19T12:12:00Z">
        <w:r w:rsidDel="00FF3D7B">
          <w:rPr>
            <w:noProof/>
            <w:color w:val="000000"/>
          </w:rPr>
          <w:delText>(Bhatt, Holmes, and Pybus 2011)</w:delText>
        </w:r>
      </w:del>
      <w:r>
        <w:rPr>
          <w:color w:val="000000"/>
        </w:rPr>
        <w:fldChar w:fldCharType="end"/>
      </w:r>
      <w:r>
        <w:t xml:space="preserve">. The rate of adaptation (per codon per year) shown in Fig. 5 is calculated by linear regression of the time series values of adaptive substitutions per codon (Fig. 4). Our code for implementing the Bhatt method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bhatt_bootstrapping.ipynb</w:t>
      </w:r>
      <w:proofErr w:type="spellEnd"/>
      <w:r>
        <w:t>.</w:t>
      </w:r>
    </w:p>
    <w:p w:rsidR="002D395D" w:rsidRDefault="002D395D"/>
    <w:p w:rsidR="002D395D" w:rsidRPr="007F289C" w:rsidRDefault="00104672">
      <w:pPr>
        <w:rPr>
          <w:b/>
          <w:i/>
          <w:rPrChange w:id="1118" w:author="kistlerk" w:date="2020-12-19T12:53:00Z">
            <w:rPr>
              <w:b/>
            </w:rPr>
          </w:rPrChange>
        </w:rPr>
      </w:pPr>
      <w:r w:rsidRPr="007F289C">
        <w:rPr>
          <w:b/>
          <w:i/>
          <w:rPrChange w:id="1119" w:author="kistlerk" w:date="2020-12-19T12:53:00Z">
            <w:rPr>
              <w:b/>
            </w:rPr>
          </w:rPrChange>
        </w:rPr>
        <w:t xml:space="preserve">Estimation of rates of adaptation of </w:t>
      </w:r>
      <w:del w:id="1120" w:author="kistlerk [2]" w:date="2020-12-19T10:20:00Z">
        <w:r w:rsidRPr="007F289C" w:rsidDel="00E32482">
          <w:rPr>
            <w:b/>
            <w:i/>
            <w:rPrChange w:id="1121" w:author="kistlerk" w:date="2020-12-19T12:53:00Z">
              <w:rPr>
                <w:b/>
              </w:rPr>
            </w:rPrChange>
          </w:rPr>
          <w:delText xml:space="preserve">H3N2 </w:delText>
        </w:r>
      </w:del>
      <w:ins w:id="1122" w:author="kistlerk [2]" w:date="2020-12-19T10:20:00Z">
        <w:r w:rsidR="00E32482" w:rsidRPr="007F289C">
          <w:rPr>
            <w:b/>
            <w:i/>
            <w:rPrChange w:id="1123" w:author="kistlerk" w:date="2020-12-19T12:53:00Z">
              <w:rPr>
                <w:b/>
              </w:rPr>
            </w:rPrChange>
          </w:rPr>
          <w:t xml:space="preserve">measles </w:t>
        </w:r>
      </w:ins>
      <w:r w:rsidRPr="007F289C">
        <w:rPr>
          <w:b/>
          <w:i/>
          <w:rPrChange w:id="1124" w:author="kistlerk" w:date="2020-12-19T12:53:00Z">
            <w:rPr>
              <w:b/>
            </w:rPr>
          </w:rPrChange>
        </w:rPr>
        <w:t xml:space="preserve">and </w:t>
      </w:r>
      <w:del w:id="1125" w:author="kistlerk [2]" w:date="2020-12-19T10:20:00Z">
        <w:r w:rsidRPr="007F289C" w:rsidDel="00E32482">
          <w:rPr>
            <w:b/>
            <w:i/>
            <w:rPrChange w:id="1126" w:author="kistlerk" w:date="2020-12-19T12:53:00Z">
              <w:rPr>
                <w:b/>
              </w:rPr>
            </w:rPrChange>
          </w:rPr>
          <w:delText>measles</w:delText>
        </w:r>
      </w:del>
      <w:ins w:id="1127" w:author="kistlerk [2]" w:date="2020-12-19T10:20:00Z">
        <w:r w:rsidR="00E32482" w:rsidRPr="007F289C">
          <w:rPr>
            <w:b/>
            <w:i/>
            <w:rPrChange w:id="1128" w:author="kistlerk" w:date="2020-12-19T12:53:00Z">
              <w:rPr>
                <w:b/>
              </w:rPr>
            </w:rPrChange>
          </w:rPr>
          <w:t xml:space="preserve">influenza </w:t>
        </w:r>
        <w:del w:id="1129" w:author="kistlerk" w:date="2020-12-19T12:53:00Z">
          <w:r w:rsidR="00E32482" w:rsidRPr="007F289C" w:rsidDel="007F289C">
            <w:rPr>
              <w:b/>
              <w:i/>
              <w:rPrChange w:id="1130" w:author="kistlerk" w:date="2020-12-19T12:53:00Z">
                <w:rPr>
                  <w:b/>
                </w:rPr>
              </w:rPrChange>
            </w:rPr>
            <w:delText>strains</w:delText>
          </w:r>
        </w:del>
      </w:ins>
      <w:ins w:id="1131" w:author="kistlerk" w:date="2020-12-19T12:53:00Z">
        <w:r w:rsidR="007F289C">
          <w:rPr>
            <w:b/>
            <w:i/>
          </w:rPr>
          <w:t>viruses</w:t>
        </w:r>
      </w:ins>
    </w:p>
    <w:p w:rsidR="002D395D" w:rsidRDefault="00104672">
      <w:del w:id="1132" w:author="kistlerk [2]" w:date="2020-12-19T10:21:00Z">
        <w:r w:rsidDel="00E32482">
          <w:delText xml:space="preserve">Influenza </w:delText>
        </w:r>
      </w:del>
      <w:del w:id="1133" w:author="kistlerk [2]" w:date="2020-12-19T10:20:00Z">
        <w:r w:rsidDel="00E32482">
          <w:delText xml:space="preserve">H3N2 </w:delText>
        </w:r>
      </w:del>
      <w:del w:id="1134" w:author="kistlerk [2]" w:date="2020-12-19T10:21:00Z">
        <w:r w:rsidDel="00E32482">
          <w:delText>and measles sequencing data was downloaded from</w:delText>
        </w:r>
      </w:del>
      <w:ins w:id="1135" w:author="kistlerk [2]" w:date="2020-12-19T10:21:00Z">
        <w:r w:rsidR="00E32482">
          <w:t>Influenza and measles alignments</w:t>
        </w:r>
      </w:ins>
      <w:ins w:id="1136" w:author="kistlerk [2]" w:date="2020-12-19T10:22:00Z">
        <w:r w:rsidR="00E32482">
          <w:t xml:space="preserve"> were generated by running </w:t>
        </w:r>
      </w:ins>
      <w:proofErr w:type="spellStart"/>
      <w:ins w:id="1137" w:author="kistlerk [2]" w:date="2020-12-19T10:21:00Z">
        <w:r w:rsidR="00E32482">
          <w:t>Nextstrain</w:t>
        </w:r>
      </w:ins>
      <w:proofErr w:type="spellEnd"/>
      <w:ins w:id="1138" w:author="kistlerk [2]" w:date="2020-12-19T10:22:00Z">
        <w:r w:rsidR="00E32482">
          <w:t xml:space="preserve"> the respective </w:t>
        </w:r>
        <w:proofErr w:type="spellStart"/>
        <w:r w:rsidR="00E32482">
          <w:t>Nextstrain</w:t>
        </w:r>
      </w:ins>
      <w:proofErr w:type="spellEnd"/>
      <w:ins w:id="1139" w:author="kistlerk [2]" w:date="2020-12-19T10:21:00Z">
        <w:r w:rsidR="00E32482">
          <w:t xml:space="preserve"> </w:t>
        </w:r>
      </w:ins>
      <w:ins w:id="1140" w:author="kistlerk [2]" w:date="2020-12-19T10:22:00Z">
        <w:r w:rsidR="00E32482">
          <w:t>builds</w:t>
        </w:r>
      </w:ins>
      <w:ins w:id="1141" w:author="kistlerk [2]" w:date="2020-12-19T10:21:00Z">
        <w:r w:rsidR="00E32482">
          <w:t xml:space="preserve"> </w:t>
        </w:r>
      </w:ins>
      <w:ins w:id="1142" w:author="kistlerk [2]" w:date="2020-12-19T10:22:00Z">
        <w:r w:rsidR="00E32482">
          <w:t>from</w:t>
        </w:r>
      </w:ins>
      <w:r>
        <w:t xml:space="preserve"> </w:t>
      </w:r>
      <w:r>
        <w:rPr>
          <w:color w:val="1155CC"/>
          <w:u w:val="single"/>
        </w:rPr>
        <w:fldChar w:fldCharType="begin"/>
      </w:r>
      <w:r>
        <w:rPr>
          <w:color w:val="1155CC"/>
          <w:u w:val="single"/>
        </w:rPr>
        <w:instrText xml:space="preserve"> HYPERLINK "https://github.com/nextstrain/seasonal-flu" \h </w:instrText>
      </w:r>
      <w:r>
        <w:rPr>
          <w:color w:val="1155CC"/>
          <w:u w:val="single"/>
        </w:rPr>
        <w:fldChar w:fldCharType="separate"/>
      </w:r>
      <w:r>
        <w:rPr>
          <w:color w:val="1155CC"/>
          <w:u w:val="single"/>
        </w:rPr>
        <w:t>https://github.com/nextstrain/seasonal-flu</w:t>
      </w:r>
      <w:r>
        <w:rPr>
          <w:color w:val="1155CC"/>
          <w:u w:val="single"/>
        </w:rPr>
        <w:fldChar w:fldCharType="end"/>
      </w:r>
      <w:r>
        <w:t xml:space="preserve"> and </w:t>
      </w:r>
      <w:r>
        <w:rPr>
          <w:color w:val="1155CC"/>
          <w:u w:val="single"/>
        </w:rPr>
        <w:fldChar w:fldCharType="begin"/>
      </w:r>
      <w:r>
        <w:rPr>
          <w:color w:val="1155CC"/>
          <w:u w:val="single"/>
        </w:rPr>
        <w:instrText xml:space="preserve"> HYPERLINK "https://github.com/nextstrain/measles" \h </w:instrText>
      </w:r>
      <w:r>
        <w:rPr>
          <w:color w:val="1155CC"/>
          <w:u w:val="single"/>
        </w:rPr>
        <w:fldChar w:fldCharType="separate"/>
      </w:r>
      <w:r>
        <w:rPr>
          <w:color w:val="1155CC"/>
          <w:u w:val="single"/>
        </w:rPr>
        <w:t>https://github.com/nextstrain/measles</w:t>
      </w:r>
      <w:r>
        <w:rPr>
          <w:color w:val="1155CC"/>
          <w:u w:val="single"/>
        </w:rPr>
        <w:fldChar w:fldCharType="end"/>
      </w:r>
      <w:ins w:id="1143" w:author="kistlerk" w:date="2020-12-21T17:47:00Z">
        <w:r w:rsidR="00BC1B04">
          <w:rPr>
            <w:color w:val="1155CC"/>
            <w:u w:val="single"/>
          </w:rPr>
          <w:t xml:space="preserve"> </w:t>
        </w:r>
        <w:r w:rsidR="00BC1B04">
          <w:rPr>
            <w:color w:val="1155CC"/>
            <w:u w:val="single"/>
          </w:rPr>
          <w:fldChar w:fldCharType="begin" w:fldLock="1">
            <w:fldData xml:space="preserve">ZQBKAHkAVgBWADIAMQB2ADIAegBnAFMALwBpAHUARQBQAHgAUgA3AGcARwBYAHIALwBTAFYAQQBj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</w:fldData>
          </w:fldChar>
        </w:r>
      </w:ins>
      <w:ins w:id="1144" w:author="kistlerk" w:date="2020-12-21T17:48:00Z">
        <w:r w:rsidR="00BC1B04">
          <w:rPr>
            <w:color w:val="1155CC"/>
            <w:u w:val="single"/>
          </w:rPr>
          <w:instrText>ADDIN paperpile_citation &lt;clusterId&gt;X776E734A224X817&lt;/clusterId&gt;&lt;version&gt;0.6.9&lt;/version&gt;&lt;metadata&gt;&lt;citation&gt;&lt;id&gt;D4707ED6F91111EA9844AB56510204A5&lt;/id&gt;&lt;no_author/&gt;&lt;prefix/&gt;&lt;suffix/&gt;&lt;locator/&gt;&lt;locator_label&gt;page&lt;/locator_label&gt;&lt;/citation&gt;&lt;/metadata&gt; \* MERGEFORMAT</w:instrText>
        </w:r>
        <w:r w:rsidR="00BC1B04">
          <w:rPr>
            <w:color w:val="1155CC"/>
            <w:u w:val="single"/>
          </w:rPr>
        </w:r>
      </w:ins>
      <w:r w:rsidR="00BC1B04">
        <w:rPr>
          <w:color w:val="1155CC"/>
          <w:u w:val="single"/>
        </w:rPr>
        <w:fldChar w:fldCharType="separate"/>
      </w:r>
      <w:ins w:id="1145" w:author="kistlerk" w:date="2020-12-21T17:48:00Z">
        <w:r w:rsidR="00BC1B04">
          <w:rPr>
            <w:noProof/>
            <w:color w:val="1155CC"/>
            <w:u w:val="single"/>
          </w:rPr>
          <w:t>(Hadfield et al. 2018)</w:t>
        </w:r>
      </w:ins>
      <w:ins w:id="1146" w:author="kistlerk" w:date="2020-12-21T17:47:00Z">
        <w:r w:rsidR="00BC1B04">
          <w:rPr>
            <w:color w:val="1155CC"/>
            <w:u w:val="single"/>
          </w:rPr>
          <w:fldChar w:fldCharType="end"/>
        </w:r>
      </w:ins>
      <w:del w:id="1147" w:author="kistlerk [2]" w:date="2020-12-19T10:22:00Z">
        <w:r w:rsidDel="00E32482">
          <w:delText>, respectively</w:delText>
        </w:r>
      </w:del>
      <w:r>
        <w:t>.</w:t>
      </w:r>
      <w:ins w:id="1148" w:author="kistlerk [2]" w:date="2020-12-19T10:35:00Z">
        <w:r w:rsidR="009B113B">
          <w:t xml:space="preserve"> The seasonal influenza build was run with </w:t>
        </w:r>
        <w:proofErr w:type="gramStart"/>
        <w:r w:rsidR="009B113B">
          <w:t>20 year</w:t>
        </w:r>
        <w:proofErr w:type="gramEnd"/>
        <w:r w:rsidR="009B113B">
          <w:t xml:space="preserve"> resolution for H3N2, H1N1pdm, Vic and Yam.</w:t>
        </w:r>
      </w:ins>
      <w:r>
        <w:t xml:space="preserve"> The rates of adaptation of different genes was calculated using our implementation of the Bhatt method described above. The receptor-binding domain used for </w:t>
      </w:r>
      <w:del w:id="1149" w:author="kistlerk [2]" w:date="2020-12-19T10:23:00Z">
        <w:r w:rsidDel="00E32482">
          <w:delText xml:space="preserve">H3N2 </w:delText>
        </w:r>
      </w:del>
      <w:ins w:id="1150" w:author="kistlerk [2]" w:date="2020-12-19T10:23:00Z">
        <w:r w:rsidR="00E32482">
          <w:t xml:space="preserve">influenza </w:t>
        </w:r>
      </w:ins>
      <w:r>
        <w:t xml:space="preserve">was HA1, for measles was the H protein, and for the </w:t>
      </w:r>
      <w:proofErr w:type="spellStart"/>
      <w:r>
        <w:t>HCoVs</w:t>
      </w:r>
      <w:proofErr w:type="spellEnd"/>
      <w:r>
        <w:t xml:space="preserve"> was S1. The membrane fusion protein used for </w:t>
      </w:r>
      <w:del w:id="1151" w:author="kistlerk [2]" w:date="2020-12-19T10:23:00Z">
        <w:r w:rsidDel="00E32482">
          <w:delText xml:space="preserve">H3N2 </w:delText>
        </w:r>
      </w:del>
      <w:ins w:id="1152" w:author="kistlerk [2]" w:date="2020-12-19T10:23:00Z">
        <w:r w:rsidR="00E32482">
          <w:t xml:space="preserve">influenza </w:t>
        </w:r>
      </w:ins>
      <w:r>
        <w:t xml:space="preserve">was HA2, for measles was the F protein, and for the </w:t>
      </w:r>
      <w:proofErr w:type="spellStart"/>
      <w:r>
        <w:t>HCoVs</w:t>
      </w:r>
      <w:proofErr w:type="spellEnd"/>
      <w:r>
        <w:t xml:space="preserve"> was S2. The polymerase for </w:t>
      </w:r>
      <w:del w:id="1153" w:author="kistlerk [2]" w:date="2020-12-19T10:23:00Z">
        <w:r w:rsidDel="00E32482">
          <w:delText xml:space="preserve">H3N2 </w:delText>
        </w:r>
      </w:del>
      <w:ins w:id="1154" w:author="kistlerk [2]" w:date="2020-12-19T10:23:00Z">
        <w:r w:rsidR="00E32482">
          <w:t xml:space="preserve">influenza </w:t>
        </w:r>
      </w:ins>
      <w:r>
        <w:t xml:space="preserve">was PB1, for measles was the P protein, and for the </w:t>
      </w:r>
      <w:proofErr w:type="spellStart"/>
      <w:r>
        <w:t>HCoVs</w:t>
      </w:r>
      <w:proofErr w:type="spellEnd"/>
      <w:r>
        <w:t xml:space="preserve"> was </w:t>
      </w:r>
      <w:proofErr w:type="spellStart"/>
      <w:r>
        <w:t>RbRd</w:t>
      </w:r>
      <w:proofErr w:type="spellEnd"/>
      <w:r>
        <w:t xml:space="preserve"> (nsp12). Our code for this analysis is at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del w:id="1155" w:author="kistlerk [2]" w:date="2020-12-19T10:23:00Z">
        <w:r w:rsidDel="00E32482">
          <w:rPr>
            <w:rFonts w:ascii="Courier New" w:eastAsia="Courier New" w:hAnsi="Courier New" w:cs="Courier New"/>
          </w:rPr>
          <w:delText>measles_h3n2_bhatt</w:delText>
        </w:r>
      </w:del>
      <w:ins w:id="1156" w:author="kistlerk [2]" w:date="2020-12-19T10:23:00Z">
        <w:r w:rsidR="00E32482">
          <w:rPr>
            <w:rFonts w:ascii="Courier New" w:eastAsia="Courier New" w:hAnsi="Courier New" w:cs="Courier New"/>
          </w:rPr>
          <w:t>bhatt_</w:t>
        </w:r>
        <w:proofErr w:type="gramStart"/>
        <w:r w:rsidR="00E32482">
          <w:rPr>
            <w:rFonts w:ascii="Courier New" w:eastAsia="Courier New" w:hAnsi="Courier New" w:cs="Courier New"/>
          </w:rPr>
          <w:t>nextstrain</w:t>
        </w:r>
      </w:ins>
      <w:r>
        <w:rPr>
          <w:rFonts w:ascii="Courier New" w:eastAsia="Courier New" w:hAnsi="Courier New" w:cs="Courier New"/>
        </w:rPr>
        <w:t>.ipynb</w:t>
      </w:r>
      <w:proofErr w:type="spellEnd"/>
      <w:proofErr w:type="gramEnd"/>
      <w:r>
        <w:t>.</w:t>
      </w:r>
    </w:p>
    <w:p w:rsidR="002D395D" w:rsidRDefault="002D395D"/>
    <w:p w:rsidR="002D395D" w:rsidRPr="007F289C" w:rsidRDefault="00104672">
      <w:pPr>
        <w:rPr>
          <w:b/>
          <w:i/>
          <w:rPrChange w:id="1157" w:author="kistlerk" w:date="2020-12-19T12:53:00Z">
            <w:rPr>
              <w:b/>
            </w:rPr>
          </w:rPrChange>
        </w:rPr>
      </w:pPr>
      <w:r w:rsidRPr="007F289C">
        <w:rPr>
          <w:b/>
          <w:i/>
          <w:rPrChange w:id="1158" w:author="kistlerk" w:date="2020-12-19T12:53:00Z">
            <w:rPr>
              <w:b/>
            </w:rPr>
          </w:rPrChange>
        </w:rPr>
        <w:lastRenderedPageBreak/>
        <w:t>Simulation of evolving OC43 sequences</w:t>
      </w:r>
    </w:p>
    <w:p w:rsidR="002D395D" w:rsidRDefault="00104672">
      <w:pPr>
        <w:rPr>
          <w:shd w:val="clear" w:color="auto" w:fill="FF9900"/>
        </w:rPr>
      </w:pPr>
      <w:r>
        <w:t xml:space="preserve">The evolution of OC43 lineage A Spike and </w:t>
      </w:r>
      <w:proofErr w:type="spellStart"/>
      <w:r>
        <w:t>RdRp</w:t>
      </w:r>
      <w:proofErr w:type="spellEnd"/>
      <w:r>
        <w:t xml:space="preserve"> genes was simulated using SANTA-SIM </w:t>
      </w:r>
      <w:r>
        <w:rPr>
          <w:color w:val="000000"/>
        </w:rPr>
        <w:fldChar w:fldCharType="begin" w:fldLock="1">
          <w:fldData xml:space="preserve">ZQBKAHkATgBWADIAMQB2ADIAegBnAFMALwBpAHUARQBQAC8AUwBUAFoAZQB2ADkASgBZAHYAaQB6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</w:fldData>
        </w:fldChar>
      </w:r>
      <w:ins w:id="1159" w:author="kistlerk" w:date="2020-12-19T12:13:00Z">
        <w:r w:rsidR="00FF3D7B">
          <w:rPr>
            <w:color w:val="000000"/>
          </w:rPr>
          <w:instrText>ADDIN paperpile_citation &lt;clusterId&gt;Z824G272C562A385&lt;/clusterId&gt;&lt;version&gt;0.6.9&lt;/version&gt;&lt;metadata&gt;&lt;citation&gt;&lt;id&gt;5EA4AE74F91C11EA9D0BAB56510204A5&lt;/id&gt;&lt;no_author/&gt;&lt;prefix/&gt;&lt;suffix/&gt;&lt;locator/&gt;&lt;locator_label&gt;page&lt;/locator_label&gt;&lt;/citation&gt;&lt;/metadata&gt; \* MERGEFORMAT</w:instrText>
        </w:r>
      </w:ins>
      <w:del w:id="1160" w:author="kistlerk" w:date="2020-12-19T12:12:00Z">
        <w:r w:rsidDel="00FF3D7B">
          <w:rPr>
            <w:color w:val="000000"/>
          </w:rPr>
          <w:delInstrText xml:space="preserve"> HYPERLINK "https://paperpile.com/c/XP3jQC/LduQ" \h </w:delInstrText>
        </w:r>
      </w:del>
      <w:ins w:id="1161" w:author="kistlerk" w:date="2020-12-19T12:13:00Z">
        <w:r w:rsidR="00FF3D7B">
          <w:rPr>
            <w:color w:val="000000"/>
          </w:rPr>
        </w:r>
      </w:ins>
      <w:r>
        <w:rPr>
          <w:color w:val="000000"/>
        </w:rPr>
        <w:fldChar w:fldCharType="separate"/>
      </w:r>
      <w:ins w:id="1162" w:author="kistlerk" w:date="2020-12-19T12:13:00Z">
        <w:r w:rsidR="00FF3D7B">
          <w:rPr>
            <w:noProof/>
            <w:color w:val="000000"/>
          </w:rPr>
          <w:t>(Jariani et al. 2019)</w:t>
        </w:r>
      </w:ins>
      <w:del w:id="1163" w:author="kistlerk" w:date="2020-12-19T12:12:00Z">
        <w:r w:rsidDel="00FF3D7B">
          <w:rPr>
            <w:noProof/>
            <w:color w:val="000000"/>
          </w:rPr>
          <w:delText>(Jariani et al. 2019)</w:delText>
        </w:r>
      </w:del>
      <w:r>
        <w:rPr>
          <w:color w:val="000000"/>
        </w:rPr>
        <w:fldChar w:fldCharType="end"/>
      </w:r>
      <w:r>
        <w:t xml:space="preserve">. The OC43 lineage A root sequence was used as a starting point and the simulation was run for 500 generations and 10 simulated sequences were sampled every 50 generations. Evolution was simulated in the absence of recombination and with moderate and high levels of recombination during replication. Under each of these recombination paradigms, we simulated evolution in the absence of positive selection within spike and with moderate and high levels of positive selection. Positive selection was simulated at a subset of </w:t>
      </w:r>
      <w:ins w:id="1164" w:author="kistlerk" w:date="2020-12-28T19:52:00Z">
        <w:r w:rsidR="00466B59">
          <w:t>s</w:t>
        </w:r>
      </w:ins>
      <w:del w:id="1165" w:author="kistlerk" w:date="2020-12-28T19:52:00Z">
        <w:r w:rsidDel="00466B59">
          <w:delText>S</w:delText>
        </w:r>
      </w:del>
      <w:r>
        <w:t>pike</w:t>
      </w:r>
      <w:ins w:id="1166" w:author="kistlerk" w:date="2020-12-28T19:52:00Z">
        <w:r w:rsidR="00466B59">
          <w:t xml:space="preserve"> S1</w:t>
        </w:r>
      </w:ins>
      <w:r>
        <w:t xml:space="preserve"> sites proportional to the number of epitope sites in H3N2 HA </w:t>
      </w:r>
      <w:r>
        <w:rPr>
          <w:color w:val="000000"/>
        </w:rPr>
        <w:fldChar w:fldCharType="begin" w:fldLock="1">
          <w:fldData xml:space="preserve">ZQBKAHkAOQBWAHMAMQB1AEcAegBrAFMAZgBoAFYAQwBoADUAdwBrAG0AZgAzAGYATQBtAEQATQB5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</w:fldData>
        </w:fldChar>
      </w:r>
      <w:ins w:id="1167" w:author="kistlerk" w:date="2020-12-19T12:13:00Z">
        <w:r w:rsidR="00FF3D7B">
          <w:rPr>
            <w:color w:val="000000"/>
          </w:rPr>
          <w:instrText>ADDIN paperpile_citation &lt;clusterId&gt;V972J352F943C666&lt;/clusterId&gt;&lt;version&gt;0.6.9&lt;/version&gt;&lt;metadata&gt;&lt;citation&gt;&lt;id&gt;C952D150F91D11EAA4089E649D9F4BF5&lt;/id&gt;&lt;no_author/&gt;&lt;prefix/&gt;&lt;suffix/&gt;&lt;locator/&gt;&lt;locator_label&gt;page&lt;/locator_label&gt;&lt;/citation&gt;&lt;/metadata&gt; \* MERGEFORMAT</w:instrText>
        </w:r>
      </w:ins>
      <w:del w:id="1168" w:author="kistlerk" w:date="2020-12-19T12:12:00Z">
        <w:r w:rsidDel="00FF3D7B">
          <w:rPr>
            <w:color w:val="000000"/>
          </w:rPr>
          <w:delInstrText xml:space="preserve"> HYPERLINK "https://paperpile.com/c/XP3jQC/KOzg" \h </w:delInstrText>
        </w:r>
      </w:del>
      <w:ins w:id="1169" w:author="kistlerk" w:date="2020-12-19T12:13:00Z">
        <w:r w:rsidR="00FF3D7B">
          <w:rPr>
            <w:color w:val="000000"/>
          </w:rPr>
        </w:r>
      </w:ins>
      <w:r>
        <w:rPr>
          <w:color w:val="000000"/>
        </w:rPr>
        <w:fldChar w:fldCharType="separate"/>
      </w:r>
      <w:ins w:id="1170" w:author="kistlerk" w:date="2020-12-19T12:13:00Z">
        <w:r w:rsidR="00FF3D7B">
          <w:rPr>
            <w:noProof/>
            <w:color w:val="000000"/>
          </w:rPr>
          <w:t>(Luksza and Lässig 2014)</w:t>
        </w:r>
      </w:ins>
      <w:del w:id="1171" w:author="kistlerk" w:date="2020-12-19T12:12:00Z">
        <w:r w:rsidDel="00FF3D7B">
          <w:rPr>
            <w:noProof/>
            <w:color w:val="000000"/>
          </w:rPr>
          <w:delText>(Luksza and Lässig 2014)</w:delText>
        </w:r>
      </w:del>
      <w:r>
        <w:rPr>
          <w:color w:val="000000"/>
        </w:rPr>
        <w:fldChar w:fldCharType="end"/>
      </w:r>
      <w:r>
        <w:t xml:space="preserve">. All simulations were run with a nucleotide mutation rate of 1x10-4 </w:t>
      </w:r>
      <w:r>
        <w:rPr>
          <w:color w:val="000000"/>
        </w:rPr>
        <w:fldChar w:fldCharType="begin" w:fldLock="1">
          <w:fldData xml:space="preserve">ZQBKAHkAZABWAEUAMQB2ADIAegBnAFEALwBTAHUAQwBEAGoAbABWAE0AaQBtAFIARQBwAG4AQwA2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</w:fldData>
        </w:fldChar>
      </w:r>
      <w:ins w:id="1172" w:author="kistlerk" w:date="2020-12-19T12:13:00Z">
        <w:r w:rsidR="00FF3D7B">
          <w:rPr>
            <w:color w:val="000000"/>
          </w:rPr>
          <w:instrText>ADDIN paperpile_citation &lt;clusterId&gt;D642R729G319K193&lt;/clusterId&gt;&lt;version&gt;0.6.9&lt;/version&gt;&lt;metadata&gt;&lt;citation&gt;&lt;id&gt;FD8ECF0AF91D11EAA4089E649D9F4BF5&lt;/id&gt;&lt;no_author/&gt;&lt;prefix/&gt;&lt;suffix/&gt;&lt;locator/&gt;&lt;locator_label&gt;page&lt;/locator_label&gt;&lt;/citation&gt;&lt;/metadata&gt; \* MERGEFORMAT</w:instrText>
        </w:r>
      </w:ins>
      <w:del w:id="1173" w:author="kistlerk" w:date="2020-12-19T12:12:00Z">
        <w:r w:rsidDel="00FF3D7B">
          <w:rPr>
            <w:color w:val="000000"/>
          </w:rPr>
          <w:delInstrText xml:space="preserve"> HYPERLINK "https://paperpile.com/c/XP3jQC/3Ryx" \h </w:delInstrText>
        </w:r>
      </w:del>
      <w:ins w:id="1174" w:author="kistlerk" w:date="2020-12-19T12:13:00Z">
        <w:r w:rsidR="00FF3D7B">
          <w:rPr>
            <w:color w:val="000000"/>
          </w:rPr>
        </w:r>
      </w:ins>
      <w:r>
        <w:rPr>
          <w:color w:val="000000"/>
        </w:rPr>
        <w:fldChar w:fldCharType="separate"/>
      </w:r>
      <w:ins w:id="1175" w:author="kistlerk" w:date="2020-12-19T12:13:00Z">
        <w:r w:rsidR="00FF3D7B">
          <w:rPr>
            <w:noProof/>
            <w:color w:val="000000"/>
          </w:rPr>
          <w:t>(Vijgen et al. 2005)</w:t>
        </w:r>
      </w:ins>
      <w:del w:id="1176" w:author="kistlerk" w:date="2020-12-19T12:12:00Z">
        <w:r w:rsidDel="00FF3D7B">
          <w:rPr>
            <w:noProof/>
            <w:color w:val="000000"/>
          </w:rPr>
          <w:delText>(Vijgen et al. 2005)</w:delText>
        </w:r>
      </w:del>
      <w:r>
        <w:rPr>
          <w:color w:val="000000"/>
        </w:rPr>
        <w:fldChar w:fldCharType="end"/>
      </w:r>
      <w:r>
        <w:t xml:space="preserve">. Config files, results and source code for these simulations can be at </w:t>
      </w:r>
      <w:r>
        <w:rPr>
          <w:rFonts w:ascii="Courier New" w:eastAsia="Courier New" w:hAnsi="Courier New" w:cs="Courier New"/>
        </w:rPr>
        <w:t>santa-sim_oc43a/</w:t>
      </w:r>
      <w:ins w:id="1177" w:author="kistlerk" w:date="2020-12-28T19:39:00Z">
        <w:r w:rsidR="006E4A24">
          <w:t xml:space="preserve"> and the Bhatt </w:t>
        </w:r>
      </w:ins>
      <w:ins w:id="1178" w:author="kistlerk" w:date="2020-12-28T19:40:00Z">
        <w:r w:rsidR="006E4A24">
          <w:t>method</w:t>
        </w:r>
      </w:ins>
      <w:ins w:id="1179" w:author="kistlerk" w:date="2020-12-28T19:39:00Z">
        <w:r w:rsidR="006E4A24">
          <w:t xml:space="preserve"> is implemented on the simulated data in </w:t>
        </w:r>
      </w:ins>
      <w:proofErr w:type="spellStart"/>
      <w:ins w:id="1180" w:author="kistlerk" w:date="2020-12-28T19:47:00Z">
        <w:r w:rsidR="00CF771E">
          <w:rPr>
            <w:rFonts w:ascii="Courier New" w:eastAsia="Courier New" w:hAnsi="Courier New" w:cs="Courier New"/>
          </w:rPr>
          <w:t>antigenic_evolution</w:t>
        </w:r>
        <w:proofErr w:type="spellEnd"/>
        <w:r w:rsidR="00CF771E">
          <w:rPr>
            <w:rFonts w:ascii="Courier New" w:eastAsia="Courier New" w:hAnsi="Courier New" w:cs="Courier New"/>
          </w:rPr>
          <w:t>/b</w:t>
        </w:r>
      </w:ins>
      <w:ins w:id="1181" w:author="kistlerk" w:date="2020-12-28T19:46:00Z">
        <w:r w:rsidR="00CF771E">
          <w:rPr>
            <w:rFonts w:ascii="Courier New" w:eastAsia="Courier New" w:hAnsi="Courier New" w:cs="Courier New"/>
          </w:rPr>
          <w:t>hatt</w:t>
        </w:r>
      </w:ins>
      <w:ins w:id="1182" w:author="kistlerk" w:date="2020-12-28T19:47:00Z">
        <w:r w:rsidR="00CF771E">
          <w:rPr>
            <w:rFonts w:ascii="Courier New" w:eastAsia="Courier New" w:hAnsi="Courier New" w:cs="Courier New"/>
          </w:rPr>
          <w:t>_simulated_oc43_data.ipynb</w:t>
        </w:r>
      </w:ins>
      <w:ins w:id="1183" w:author="kistlerk" w:date="2020-12-28T19:39:00Z">
        <w:r w:rsidR="006E4A24">
          <w:t>.</w:t>
        </w:r>
      </w:ins>
      <w:del w:id="1184" w:author="kistlerk" w:date="2020-12-28T19:39:00Z">
        <w:r w:rsidDel="006E4A24">
          <w:delText>.</w:delText>
        </w:r>
      </w:del>
    </w:p>
    <w:p w:rsidR="002D395D" w:rsidRDefault="002D395D"/>
    <w:p w:rsidR="002D395D" w:rsidRPr="007F289C" w:rsidRDefault="00104672">
      <w:pPr>
        <w:rPr>
          <w:b/>
          <w:i/>
          <w:rPrChange w:id="1185" w:author="kistlerk" w:date="2020-12-19T12:53:00Z">
            <w:rPr>
              <w:b/>
            </w:rPr>
          </w:rPrChange>
        </w:rPr>
      </w:pPr>
      <w:r w:rsidRPr="007F289C">
        <w:rPr>
          <w:b/>
          <w:i/>
          <w:rPrChange w:id="1186" w:author="kistlerk" w:date="2020-12-19T12:53:00Z">
            <w:rPr>
              <w:b/>
            </w:rPr>
          </w:rPrChange>
        </w:rPr>
        <w:t>Estimation of TMRCA</w:t>
      </w:r>
    </w:p>
    <w:p w:rsidR="002D395D" w:rsidRDefault="00104672">
      <w:r>
        <w:t xml:space="preserve">Mean TMRCA values were estimated for each gene and each </w:t>
      </w:r>
      <w:proofErr w:type="spellStart"/>
      <w:r>
        <w:t>HCoV</w:t>
      </w:r>
      <w:proofErr w:type="spellEnd"/>
      <w:r>
        <w:t xml:space="preserve"> using PACT </w:t>
      </w:r>
      <w:r>
        <w:rPr>
          <w:color w:val="000000"/>
        </w:rPr>
        <w:fldChar w:fldCharType="begin" w:fldLock="1">
          <w:fldData xml:space="preserve">ZQBKAHgAZABVAGwAMQB2ADIAegBBAE0ALwBDAHUARwBuAHUATgBBAGsAaQAxAFoANgB0AE8AUwBO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==
</w:fldData>
        </w:fldChar>
      </w:r>
      <w:ins w:id="1187" w:author="kistlerk" w:date="2020-12-19T12:13:00Z">
        <w:r w:rsidR="00FF3D7B">
          <w:rPr>
            <w:color w:val="000000"/>
          </w:rPr>
          <w:instrText>ADDIN paperpile_citation &lt;clusterId&gt;T565G625C315A626&lt;/clusterId&gt;&lt;version&gt;0.6.9&lt;/version&gt;&lt;metadata&gt;&lt;citation&gt;&lt;id&gt;A39055CE155F11EBAF24F1D1510204A5&lt;/id&gt;&lt;no_author/&gt;&lt;prefix/&gt;&lt;suffix/&gt;&lt;locator/&gt;&lt;locator_label&gt;page&lt;/locator_label&gt;&lt;/citation&gt;&lt;/metadata&gt; \* MERGEFORMAT</w:instrText>
        </w:r>
      </w:ins>
      <w:del w:id="1188" w:author="kistlerk" w:date="2020-12-19T12:12:00Z">
        <w:r w:rsidDel="00FF3D7B">
          <w:rPr>
            <w:color w:val="000000"/>
          </w:rPr>
          <w:delInstrText xml:space="preserve"> HYPERLINK "https://paperpile.com/c/XP3jQC/Evrw" \h </w:delInstrText>
        </w:r>
      </w:del>
      <w:ins w:id="1189" w:author="kistlerk" w:date="2020-12-19T12:13:00Z">
        <w:r w:rsidR="00FF3D7B">
          <w:rPr>
            <w:color w:val="000000"/>
          </w:rPr>
        </w:r>
      </w:ins>
      <w:r>
        <w:rPr>
          <w:color w:val="000000"/>
        </w:rPr>
        <w:fldChar w:fldCharType="separate"/>
      </w:r>
      <w:ins w:id="1190" w:author="kistlerk" w:date="2020-12-19T12:13:00Z">
        <w:r w:rsidR="00FF3D7B">
          <w:rPr>
            <w:noProof/>
            <w:color w:val="000000"/>
          </w:rPr>
          <w:t>(Bedford, Cobey, and Pascual 2011)</w:t>
        </w:r>
      </w:ins>
      <w:del w:id="1191" w:author="kistlerk" w:date="2020-12-19T12:12:00Z">
        <w:r w:rsidDel="00FF3D7B">
          <w:rPr>
            <w:noProof/>
            <w:color w:val="000000"/>
          </w:rPr>
          <w:delText>(Bedford, Cobey, and Pascual 2011)</w:delText>
        </w:r>
      </w:del>
      <w:r>
        <w:rPr>
          <w:color w:val="000000"/>
        </w:rPr>
        <w:fldChar w:fldCharType="end"/>
      </w:r>
      <w:r>
        <w:t>.</w:t>
      </w:r>
      <w:ins w:id="1192" w:author="kistlerk" w:date="2020-12-31T11:22:00Z">
        <w:r w:rsidR="009742BF">
          <w:t xml:space="preserve"> </w:t>
        </w:r>
      </w:ins>
      <w:ins w:id="1193" w:author="kistlerk" w:date="2020-12-31T11:26:00Z">
        <w:r w:rsidR="00F47F3D">
          <w:t xml:space="preserve">Briefly, PACT computes </w:t>
        </w:r>
      </w:ins>
      <w:ins w:id="1194" w:author="kistlerk" w:date="2020-12-31T11:22:00Z">
        <w:r w:rsidR="009742BF">
          <w:t>TMRCA values</w:t>
        </w:r>
      </w:ins>
      <w:ins w:id="1195" w:author="kistlerk" w:date="2020-12-31T11:23:00Z">
        <w:r w:rsidR="009742BF">
          <w:t xml:space="preserve"> </w:t>
        </w:r>
      </w:ins>
      <w:ins w:id="1196" w:author="kistlerk" w:date="2020-12-31T11:28:00Z">
        <w:r w:rsidR="00F47F3D">
          <w:t xml:space="preserve">by creating </w:t>
        </w:r>
      </w:ins>
      <w:ins w:id="1197" w:author="kistlerk" w:date="2020-12-31T11:29:00Z">
        <w:r w:rsidR="00F47F3D">
          <w:t xml:space="preserve">a series of </w:t>
        </w:r>
      </w:ins>
      <w:ins w:id="1198" w:author="kistlerk" w:date="2020-12-31T11:28:00Z">
        <w:r w:rsidR="00F47F3D">
          <w:t>subtrees</w:t>
        </w:r>
      </w:ins>
      <w:ins w:id="1199" w:author="kistlerk" w:date="2020-12-31T11:29:00Z">
        <w:r w:rsidR="00F47F3D">
          <w:t xml:space="preserve"> that include only tips positioned within</w:t>
        </w:r>
      </w:ins>
      <w:ins w:id="1200" w:author="kistlerk" w:date="2020-12-31T11:30:00Z">
        <w:r w:rsidR="00F47F3D">
          <w:t xml:space="preserve"> a</w:t>
        </w:r>
      </w:ins>
      <w:ins w:id="1201" w:author="kistlerk" w:date="2020-12-31T11:28:00Z">
        <w:r w:rsidR="00F47F3D">
          <w:t xml:space="preserve"> </w:t>
        </w:r>
      </w:ins>
      <w:ins w:id="1202" w:author="kistlerk" w:date="2020-12-31T11:23:00Z">
        <w:r w:rsidR="00F47F3D">
          <w:t>temporal slice</w:t>
        </w:r>
      </w:ins>
      <w:ins w:id="1203" w:author="kistlerk" w:date="2020-12-31T11:30:00Z">
        <w:r w:rsidR="00F47F3D">
          <w:t xml:space="preserve"> </w:t>
        </w:r>
      </w:ins>
      <w:ins w:id="1204" w:author="kistlerk" w:date="2020-12-31T11:28:00Z">
        <w:r w:rsidR="00F47F3D">
          <w:t>of the full tree</w:t>
        </w:r>
      </w:ins>
      <w:ins w:id="1205" w:author="kistlerk" w:date="2020-12-31T11:30:00Z">
        <w:r w:rsidR="00F47F3D">
          <w:t xml:space="preserve"> and finding the common ancestor of these tips.</w:t>
        </w:r>
      </w:ins>
      <w:ins w:id="1206" w:author="kistlerk" w:date="2020-12-31T11:26:00Z">
        <w:r w:rsidR="00F47F3D">
          <w:t xml:space="preserve"> </w:t>
        </w:r>
      </w:ins>
      <w:ins w:id="1207" w:author="kistlerk" w:date="2020-12-31T11:30:00Z">
        <w:r w:rsidR="00F47F3D">
          <w:t>T</w:t>
        </w:r>
      </w:ins>
      <w:ins w:id="1208" w:author="kistlerk" w:date="2020-12-31T11:23:00Z">
        <w:r w:rsidR="009742BF">
          <w:t>he overall mean and 95% confidence interval w</w:t>
        </w:r>
        <w:r w:rsidR="00F47F3D">
          <w:t xml:space="preserve">ere calculated from the list of </w:t>
        </w:r>
      </w:ins>
      <w:ins w:id="1209" w:author="kistlerk" w:date="2020-12-31T11:25:00Z">
        <w:r w:rsidR="00F47F3D">
          <w:t xml:space="preserve">TMRCA values in </w:t>
        </w:r>
      </w:ins>
      <w:ins w:id="1210" w:author="kistlerk" w:date="2020-12-31T11:23:00Z">
        <w:r w:rsidR="00F47F3D">
          <w:t>these time slice</w:t>
        </w:r>
      </w:ins>
      <w:ins w:id="1211" w:author="kistlerk" w:date="2020-12-31T11:25:00Z">
        <w:r w:rsidR="00F47F3D">
          <w:t>s</w:t>
        </w:r>
      </w:ins>
      <w:ins w:id="1212" w:author="kistlerk" w:date="2020-12-31T11:23:00Z">
        <w:r w:rsidR="009742BF">
          <w:t>.</w:t>
        </w:r>
      </w:ins>
      <w:r>
        <w:t xml:space="preserve"> The PACT config files and results for each run are in the directory </w:t>
      </w:r>
      <w:proofErr w:type="spellStart"/>
      <w:r>
        <w:rPr>
          <w:rFonts w:ascii="Courier New" w:eastAsia="Courier New" w:hAnsi="Courier New" w:cs="Courier New"/>
        </w:rPr>
        <w:t>antigenic_evolution</w:t>
      </w:r>
      <w:proofErr w:type="spellEnd"/>
      <w:r>
        <w:rPr>
          <w:rFonts w:ascii="Courier New" w:eastAsia="Courier New" w:hAnsi="Courier New" w:cs="Courier New"/>
        </w:rPr>
        <w:t>/pact/</w:t>
      </w:r>
      <w:r>
        <w:t xml:space="preserve">. The TMRCA estimations and subsequent analyses are executed by code in </w:t>
      </w:r>
      <w:proofErr w:type="spellStart"/>
      <w:r>
        <w:rPr>
          <w:rFonts w:ascii="Courier New" w:eastAsia="Courier New" w:hAnsi="Courier New" w:cs="Courier New"/>
        </w:rPr>
        <w:t>antigenic_evolution</w:t>
      </w:r>
      <w:proofErr w:type="spellEnd"/>
      <w:r>
        <w:rPr>
          <w:rFonts w:ascii="Courier New" w:eastAsia="Courier New" w:hAnsi="Courier New" w:cs="Courier New"/>
        </w:rPr>
        <w:t>/</w:t>
      </w:r>
      <w:proofErr w:type="spellStart"/>
      <w:r>
        <w:rPr>
          <w:rFonts w:ascii="Courier New" w:eastAsia="Courier New" w:hAnsi="Courier New" w:cs="Courier New"/>
        </w:rPr>
        <w:t>tmrca_pact.ipynb</w:t>
      </w:r>
      <w:proofErr w:type="spellEnd"/>
      <w:r>
        <w:t>.</w:t>
      </w:r>
    </w:p>
    <w:p w:rsidR="002D395D" w:rsidRDefault="002D395D"/>
    <w:p w:rsidR="002D395D" w:rsidRDefault="00104672">
      <w:pPr>
        <w:rPr>
          <w:b/>
          <w:sz w:val="24"/>
          <w:szCs w:val="24"/>
        </w:rPr>
      </w:pPr>
      <w:r>
        <w:rPr>
          <w:b/>
          <w:sz w:val="24"/>
          <w:szCs w:val="24"/>
        </w:rPr>
        <w:t>Acknowledgments</w:t>
      </w:r>
    </w:p>
    <w:p w:rsidR="002D395D" w:rsidRDefault="00104672">
      <w:r>
        <w:t>We thank Jesse Bloom and members of the Bedford lab for useful feedback. KEK was supported by the National Science Foundation Graduate Research Fellowship Program under Grant No. DGE-1762114. TB is a Pew Biomedical Scholar and is supported by NIH R35 GM119774-01.</w:t>
      </w:r>
    </w:p>
    <w:p w:rsidR="002D395D" w:rsidRDefault="002D395D"/>
    <w:p w:rsidR="002D395D" w:rsidRDefault="00104672">
      <w:pPr>
        <w:rPr>
          <w:b/>
          <w:sz w:val="24"/>
          <w:szCs w:val="24"/>
        </w:rPr>
      </w:pPr>
      <w:r>
        <w:rPr>
          <w:b/>
          <w:sz w:val="24"/>
          <w:szCs w:val="24"/>
        </w:rPr>
        <w:t>Competing Interests</w:t>
      </w:r>
    </w:p>
    <w:p w:rsidR="002D395D" w:rsidRDefault="00104672">
      <w:r>
        <w:t>The authors declare no competing interests.</w:t>
      </w:r>
    </w:p>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2D395D" w:rsidRDefault="002D395D"/>
    <w:p w:rsidR="00E37A58" w:rsidRDefault="00E37A58"/>
    <w:p w:rsidR="002D395D" w:rsidRDefault="002D395D"/>
    <w:p w:rsidR="002D395D" w:rsidRDefault="002D395D"/>
    <w:p w:rsidR="002D395D" w:rsidRDefault="002D395D">
      <w:pPr>
        <w:rPr>
          <w:ins w:id="1213" w:author="kistlerk" w:date="2020-12-29T16:45:00Z"/>
        </w:rPr>
      </w:pPr>
    </w:p>
    <w:p w:rsidR="00F826B1" w:rsidRDefault="00F826B1">
      <w:pPr>
        <w:rPr>
          <w:ins w:id="1214" w:author="kistlerk" w:date="2020-12-29T16:45:00Z"/>
        </w:rPr>
      </w:pPr>
    </w:p>
    <w:p w:rsidR="00F826B1" w:rsidRDefault="00F826B1">
      <w:pPr>
        <w:rPr>
          <w:ins w:id="1215" w:author="kistlerk" w:date="2020-12-29T16:45:00Z"/>
        </w:rPr>
      </w:pPr>
    </w:p>
    <w:p w:rsidR="00F826B1" w:rsidRDefault="00F826B1">
      <w:pPr>
        <w:rPr>
          <w:ins w:id="1216" w:author="kistlerk" w:date="2020-12-29T16:45:00Z"/>
        </w:rPr>
      </w:pPr>
    </w:p>
    <w:p w:rsidR="00F826B1" w:rsidRDefault="00F826B1">
      <w:pPr>
        <w:rPr>
          <w:ins w:id="1217" w:author="kistlerk" w:date="2020-12-29T16:45:00Z"/>
        </w:rPr>
      </w:pPr>
    </w:p>
    <w:p w:rsidR="00F826B1" w:rsidRDefault="00F826B1">
      <w:pPr>
        <w:rPr>
          <w:ins w:id="1218" w:author="kistlerk" w:date="2020-12-29T16:45:00Z"/>
        </w:rPr>
      </w:pPr>
    </w:p>
    <w:p w:rsidR="00F826B1" w:rsidRDefault="00F826B1">
      <w:pPr>
        <w:rPr>
          <w:ins w:id="1219" w:author="kistlerk" w:date="2020-12-29T16:45:00Z"/>
        </w:rPr>
      </w:pPr>
    </w:p>
    <w:p w:rsidR="00F826B1" w:rsidRDefault="00F826B1">
      <w:pPr>
        <w:rPr>
          <w:ins w:id="1220" w:author="kistlerk" w:date="2020-12-29T16:45:00Z"/>
        </w:rPr>
      </w:pPr>
    </w:p>
    <w:p w:rsidR="00F826B1" w:rsidRDefault="00F826B1">
      <w:pPr>
        <w:rPr>
          <w:ins w:id="1221" w:author="kistlerk" w:date="2020-12-29T16:45:00Z"/>
        </w:rPr>
      </w:pPr>
    </w:p>
    <w:p w:rsidR="00F826B1" w:rsidRDefault="00F826B1">
      <w:pPr>
        <w:rPr>
          <w:ins w:id="1222" w:author="kistlerk" w:date="2020-12-29T16:45:00Z"/>
        </w:rPr>
      </w:pPr>
    </w:p>
    <w:p w:rsidR="00F826B1" w:rsidRDefault="00F826B1">
      <w:pPr>
        <w:rPr>
          <w:ins w:id="1223" w:author="kistlerk" w:date="2020-12-29T16:45:00Z"/>
        </w:rPr>
      </w:pPr>
    </w:p>
    <w:p w:rsidR="00F826B1" w:rsidRDefault="00F826B1">
      <w:pPr>
        <w:rPr>
          <w:ins w:id="1224" w:author="kistlerk" w:date="2020-12-29T16:45:00Z"/>
        </w:rPr>
      </w:pPr>
    </w:p>
    <w:p w:rsidR="00F826B1" w:rsidRDefault="00F826B1">
      <w:pPr>
        <w:rPr>
          <w:ins w:id="1225" w:author="kistlerk" w:date="2020-12-29T16:45:00Z"/>
        </w:rPr>
      </w:pPr>
    </w:p>
    <w:p w:rsidR="00F826B1" w:rsidRDefault="00F826B1"/>
    <w:p w:rsidR="002D395D" w:rsidRDefault="00104672">
      <w:pPr>
        <w:rPr>
          <w:b/>
          <w:sz w:val="24"/>
          <w:szCs w:val="24"/>
        </w:rPr>
      </w:pPr>
      <w:r>
        <w:rPr>
          <w:b/>
          <w:sz w:val="24"/>
          <w:szCs w:val="24"/>
        </w:rPr>
        <w:t>Figure</w:t>
      </w:r>
      <w:r w:rsidR="00E37A58">
        <w:rPr>
          <w:b/>
          <w:sz w:val="24"/>
          <w:szCs w:val="24"/>
        </w:rPr>
        <w:t xml:space="preserve"> Legends</w:t>
      </w:r>
    </w:p>
    <w:p w:rsidR="002D395D" w:rsidRDefault="002D395D">
      <w:pPr>
        <w:rPr>
          <w:b/>
          <w:sz w:val="24"/>
          <w:szCs w:val="24"/>
        </w:rPr>
      </w:pPr>
    </w:p>
    <w:p w:rsidR="00E37A58" w:rsidRDefault="00E37A58" w:rsidP="00E37A58">
      <w:r>
        <w:rPr>
          <w:b/>
          <w:sz w:val="20"/>
          <w:szCs w:val="20"/>
        </w:rPr>
        <w:t xml:space="preserve">Figure 1. Phylogenetic trees for spike gene of seasonal </w:t>
      </w:r>
      <w:proofErr w:type="spellStart"/>
      <w:r>
        <w:rPr>
          <w:b/>
          <w:sz w:val="20"/>
          <w:szCs w:val="20"/>
        </w:rPr>
        <w:t>HCoVs</w:t>
      </w:r>
      <w:proofErr w:type="spellEnd"/>
      <w:r>
        <w:rPr>
          <w:b/>
          <w:sz w:val="20"/>
          <w:szCs w:val="20"/>
        </w:rPr>
        <w:t xml:space="preserve"> OC43 and 229E.</w:t>
      </w:r>
      <w:r>
        <w:rPr>
          <w:sz w:val="20"/>
          <w:szCs w:val="20"/>
        </w:rPr>
        <w:t xml:space="preserve"> Phylogenies built from A: OC43 spike sequences from 389 isolates over 53 years, and B: 229E spike sequences from 54 isolates over 31 years. </w:t>
      </w:r>
      <w:del w:id="1226" w:author="kistlerk [2]" w:date="2020-12-18T15:04:00Z">
        <w:r w:rsidDel="00EC4892">
          <w:rPr>
            <w:sz w:val="20"/>
            <w:szCs w:val="20"/>
          </w:rPr>
          <w:delText>HCoVs that bifurcate immediately after the root are split into</w:delText>
        </w:r>
      </w:del>
      <w:ins w:id="1227" w:author="kistlerk [2]" w:date="2020-12-18T15:03:00Z">
        <w:r w:rsidR="00EC4892">
          <w:rPr>
            <w:sz w:val="20"/>
            <w:szCs w:val="20"/>
          </w:rPr>
          <w:t>OC43 bifurcates immed</w:t>
        </w:r>
      </w:ins>
      <w:ins w:id="1228" w:author="kistlerk [2]" w:date="2020-12-18T15:04:00Z">
        <w:r w:rsidR="00EC4892">
          <w:rPr>
            <w:sz w:val="20"/>
            <w:szCs w:val="20"/>
          </w:rPr>
          <w:t>iately after the root and is split into two lineages: lineage A</w:t>
        </w:r>
      </w:ins>
      <w:r>
        <w:rPr>
          <w:sz w:val="20"/>
          <w:szCs w:val="20"/>
        </w:rPr>
        <w:t xml:space="preserve"> </w:t>
      </w:r>
      <w:ins w:id="1229" w:author="kistlerk [2]" w:date="2020-12-18T15:04:00Z">
        <w:r w:rsidR="00EC4892">
          <w:rPr>
            <w:sz w:val="20"/>
            <w:szCs w:val="20"/>
          </w:rPr>
          <w:t>(</w:t>
        </w:r>
      </w:ins>
      <w:del w:id="1230" w:author="kistlerk [2]" w:date="2020-12-18T15:03:00Z">
        <w:r w:rsidDel="00E6584D">
          <w:rPr>
            <w:sz w:val="20"/>
            <w:szCs w:val="20"/>
          </w:rPr>
          <w:delText xml:space="preserve">blue </w:delText>
        </w:r>
      </w:del>
      <w:ins w:id="1231" w:author="kistlerk [2]" w:date="2020-12-18T15:03:00Z">
        <w:r w:rsidR="00E6584D">
          <w:rPr>
            <w:sz w:val="20"/>
            <w:szCs w:val="20"/>
          </w:rPr>
          <w:t>dark teal</w:t>
        </w:r>
      </w:ins>
      <w:ins w:id="1232" w:author="kistlerk [2]" w:date="2020-12-18T15:04:00Z">
        <w:r w:rsidR="00EC4892">
          <w:rPr>
            <w:sz w:val="20"/>
            <w:szCs w:val="20"/>
          </w:rPr>
          <w:t>)</w:t>
        </w:r>
      </w:ins>
      <w:ins w:id="1233" w:author="kistlerk [2]" w:date="2020-12-18T15:03:00Z">
        <w:r w:rsidR="00E6584D">
          <w:rPr>
            <w:sz w:val="20"/>
            <w:szCs w:val="20"/>
          </w:rPr>
          <w:t xml:space="preserve"> </w:t>
        </w:r>
      </w:ins>
      <w:r>
        <w:rPr>
          <w:sz w:val="20"/>
          <w:szCs w:val="20"/>
        </w:rPr>
        <w:t xml:space="preserve">and </w:t>
      </w:r>
      <w:ins w:id="1234" w:author="kistlerk [2]" w:date="2020-12-18T15:04:00Z">
        <w:r w:rsidR="00EC4892">
          <w:rPr>
            <w:sz w:val="20"/>
            <w:szCs w:val="20"/>
          </w:rPr>
          <w:t>lineage B (</w:t>
        </w:r>
      </w:ins>
      <w:del w:id="1235" w:author="kistlerk [2]" w:date="2020-12-18T15:03:00Z">
        <w:r w:rsidDel="00EC4892">
          <w:rPr>
            <w:sz w:val="20"/>
            <w:szCs w:val="20"/>
          </w:rPr>
          <w:delText xml:space="preserve">yellow </w:delText>
        </w:r>
      </w:del>
      <w:ins w:id="1236" w:author="kistlerk [2]" w:date="2020-12-18T15:03:00Z">
        <w:r w:rsidR="00EC4892">
          <w:rPr>
            <w:sz w:val="20"/>
            <w:szCs w:val="20"/>
          </w:rPr>
          <w:t xml:space="preserve">light </w:t>
        </w:r>
      </w:ins>
      <w:ins w:id="1237" w:author="kistlerk [2]" w:date="2020-12-18T15:04:00Z">
        <w:r w:rsidR="00EC4892">
          <w:rPr>
            <w:sz w:val="20"/>
            <w:szCs w:val="20"/>
          </w:rPr>
          <w:t>teal</w:t>
        </w:r>
      </w:ins>
      <w:ins w:id="1238" w:author="kistlerk [2]" w:date="2020-12-18T15:03:00Z">
        <w:r w:rsidR="00EC4892">
          <w:rPr>
            <w:sz w:val="20"/>
            <w:szCs w:val="20"/>
          </w:rPr>
          <w:t>)</w:t>
        </w:r>
      </w:ins>
      <w:del w:id="1239" w:author="kistlerk [2]" w:date="2020-12-18T15:04:00Z">
        <w:r w:rsidDel="00EC4892">
          <w:rPr>
            <w:sz w:val="20"/>
            <w:szCs w:val="20"/>
          </w:rPr>
          <w:delText>lineages</w:delText>
        </w:r>
      </w:del>
      <w:r>
        <w:rPr>
          <w:sz w:val="20"/>
          <w:szCs w:val="20"/>
        </w:rPr>
        <w:t>. 229E and contains just one lineage (</w:t>
      </w:r>
      <w:del w:id="1240" w:author="kistlerk [2]" w:date="2020-12-18T15:02:00Z">
        <w:r w:rsidDel="00E6584D">
          <w:rPr>
            <w:sz w:val="20"/>
            <w:szCs w:val="20"/>
          </w:rPr>
          <w:delText>teal</w:delText>
        </w:r>
      </w:del>
      <w:ins w:id="1241" w:author="kistlerk [2]" w:date="2020-12-18T15:02:00Z">
        <w:r w:rsidR="00E6584D">
          <w:rPr>
            <w:sz w:val="20"/>
            <w:szCs w:val="20"/>
          </w:rPr>
          <w:t>dark blue</w:t>
        </w:r>
      </w:ins>
      <w:r>
        <w:rPr>
          <w:sz w:val="20"/>
          <w:szCs w:val="20"/>
        </w:rPr>
        <w:t>). For the analyses in this paper, the evolution of each gene (or genomic region) is considered separately, so phylogenies are built for each viral gene</w:t>
      </w:r>
      <w:ins w:id="1242" w:author="kistlerk" w:date="2020-12-26T13:41:00Z">
        <w:r w:rsidR="00181212">
          <w:rPr>
            <w:sz w:val="20"/>
            <w:szCs w:val="20"/>
          </w:rPr>
          <w:t>,</w:t>
        </w:r>
      </w:ins>
      <w:r>
        <w:rPr>
          <w:sz w:val="20"/>
          <w:szCs w:val="20"/>
        </w:rPr>
        <w:t xml:space="preserve"> and those phylogenies are used to split isolates into lineages for each gene. These are temporally resolved phylogenies with year shown on the x-axis. The clock rate estimate is 5 × 10</w:t>
      </w:r>
      <w:r>
        <w:rPr>
          <w:sz w:val="20"/>
          <w:szCs w:val="20"/>
          <w:vertAlign w:val="superscript"/>
        </w:rPr>
        <w:t>–4</w:t>
      </w:r>
      <w:r>
        <w:rPr>
          <w:sz w:val="20"/>
          <w:szCs w:val="20"/>
        </w:rPr>
        <w:t xml:space="preserve"> </w:t>
      </w:r>
      <w:ins w:id="1243" w:author="kistlerk" w:date="2020-12-21T10:22:00Z">
        <w:r w:rsidR="005259C8">
          <w:rPr>
            <w:sz w:val="20"/>
            <w:szCs w:val="20"/>
          </w:rPr>
          <w:t xml:space="preserve">substitutions per site per year </w:t>
        </w:r>
      </w:ins>
      <w:r>
        <w:rPr>
          <w:sz w:val="20"/>
          <w:szCs w:val="20"/>
        </w:rPr>
        <w:t>for OC43 and 6</w:t>
      </w:r>
      <w:del w:id="1244" w:author="kistlerk" w:date="2020-12-28T16:51:00Z">
        <w:r w:rsidDel="00643216">
          <w:rPr>
            <w:sz w:val="20"/>
            <w:szCs w:val="20"/>
          </w:rPr>
          <w:delText xml:space="preserve"> </w:delText>
        </w:r>
      </w:del>
      <w:r>
        <w:rPr>
          <w:sz w:val="20"/>
          <w:szCs w:val="20"/>
        </w:rPr>
        <w:t xml:space="preserve"> × 10</w:t>
      </w:r>
      <w:r>
        <w:rPr>
          <w:sz w:val="20"/>
          <w:szCs w:val="20"/>
          <w:vertAlign w:val="superscript"/>
        </w:rPr>
        <w:t>–4</w:t>
      </w:r>
      <w:r>
        <w:rPr>
          <w:sz w:val="20"/>
          <w:szCs w:val="20"/>
        </w:rPr>
        <w:t xml:space="preserve"> for 229E.</w:t>
      </w:r>
    </w:p>
    <w:p w:rsidR="00E37A58" w:rsidRDefault="00E37A58">
      <w:pPr>
        <w:rPr>
          <w:b/>
          <w:sz w:val="24"/>
          <w:szCs w:val="24"/>
        </w:rPr>
      </w:pPr>
    </w:p>
    <w:p w:rsidR="00E37A58" w:rsidRDefault="00E37A58" w:rsidP="00E37A58">
      <w:pPr>
        <w:rPr>
          <w:sz w:val="20"/>
          <w:szCs w:val="20"/>
        </w:rPr>
      </w:pPr>
      <w:r>
        <w:rPr>
          <w:b/>
          <w:sz w:val="20"/>
          <w:szCs w:val="20"/>
        </w:rPr>
        <w:t>Figure 2. More sites mutate repeatedly within spike S1 versus S2.</w:t>
      </w:r>
      <w:r>
        <w:rPr>
          <w:sz w:val="20"/>
          <w:szCs w:val="20"/>
        </w:rPr>
        <w:t xml:space="preserve"> A: Number of </w:t>
      </w:r>
      <w:del w:id="1245" w:author="kistlerk [2]" w:date="2020-12-18T17:52:00Z">
        <w:r w:rsidDel="00E47040">
          <w:rPr>
            <w:sz w:val="20"/>
            <w:szCs w:val="20"/>
          </w:rPr>
          <w:delText xml:space="preserve">mutations </w:delText>
        </w:r>
      </w:del>
      <w:ins w:id="1246" w:author="kistlerk [2]" w:date="2020-12-18T17:52:00Z">
        <w:r w:rsidR="00E47040">
          <w:rPr>
            <w:sz w:val="20"/>
            <w:szCs w:val="20"/>
          </w:rPr>
          <w:t xml:space="preserve">substitutions </w:t>
        </w:r>
      </w:ins>
      <w:r>
        <w:rPr>
          <w:sz w:val="20"/>
          <w:szCs w:val="20"/>
        </w:rPr>
        <w:t>observed at each</w:t>
      </w:r>
      <w:ins w:id="1247" w:author="kistlerk [2]" w:date="2020-12-18T17:53:00Z">
        <w:r w:rsidR="00E47040">
          <w:rPr>
            <w:sz w:val="20"/>
            <w:szCs w:val="20"/>
          </w:rPr>
          <w:t xml:space="preserve"> amino acid</w:t>
        </w:r>
      </w:ins>
      <w:r>
        <w:rPr>
          <w:sz w:val="20"/>
          <w:szCs w:val="20"/>
        </w:rPr>
        <w:t xml:space="preserve"> position in the spike gene</w:t>
      </w:r>
      <w:ins w:id="1248" w:author="kistlerk [2]" w:date="2020-12-18T18:01:00Z">
        <w:r w:rsidR="00E47040">
          <w:rPr>
            <w:sz w:val="20"/>
            <w:szCs w:val="20"/>
          </w:rPr>
          <w:t xml:space="preserve"> throughout the phylogeny</w:t>
        </w:r>
      </w:ins>
      <w:r>
        <w:rPr>
          <w:sz w:val="20"/>
          <w:szCs w:val="20"/>
        </w:rPr>
        <w:t>. S1 (</w:t>
      </w:r>
      <w:del w:id="1249" w:author="kistlerk [2]" w:date="2020-12-18T15:05:00Z">
        <w:r w:rsidDel="00EC4892">
          <w:rPr>
            <w:sz w:val="20"/>
            <w:szCs w:val="20"/>
          </w:rPr>
          <w:delText xml:space="preserve">darker </w:delText>
        </w:r>
      </w:del>
      <w:r>
        <w:rPr>
          <w:sz w:val="20"/>
          <w:szCs w:val="20"/>
        </w:rPr>
        <w:t>gray) and S2 (</w:t>
      </w:r>
      <w:del w:id="1250" w:author="kistlerk [2]" w:date="2020-12-18T15:05:00Z">
        <w:r w:rsidDel="00EC4892">
          <w:rPr>
            <w:sz w:val="20"/>
            <w:szCs w:val="20"/>
          </w:rPr>
          <w:delText>light gray</w:delText>
        </w:r>
      </w:del>
      <w:ins w:id="1251" w:author="kistlerk [2]" w:date="2020-12-18T15:05:00Z">
        <w:r w:rsidR="00EC4892">
          <w:rPr>
            <w:sz w:val="20"/>
            <w:szCs w:val="20"/>
          </w:rPr>
          <w:t>white</w:t>
        </w:r>
      </w:ins>
      <w:r>
        <w:rPr>
          <w:sz w:val="20"/>
          <w:szCs w:val="20"/>
        </w:rPr>
        <w:t>) are indicated by shading and the</w:t>
      </w:r>
      <w:del w:id="1252" w:author="kistlerk [2]" w:date="2020-12-18T17:51:00Z">
        <w:r w:rsidDel="00D332E5">
          <w:rPr>
            <w:sz w:val="20"/>
            <w:szCs w:val="20"/>
          </w:rPr>
          <w:delText xml:space="preserve"> average</w:delText>
        </w:r>
      </w:del>
      <w:r>
        <w:rPr>
          <w:sz w:val="20"/>
          <w:szCs w:val="20"/>
        </w:rPr>
        <w:t xml:space="preserve"> number of </w:t>
      </w:r>
      <w:del w:id="1253" w:author="kistlerk [2]" w:date="2020-12-18T17:52:00Z">
        <w:r w:rsidDel="00E47040">
          <w:rPr>
            <w:sz w:val="20"/>
            <w:szCs w:val="20"/>
          </w:rPr>
          <w:delText xml:space="preserve">mutations </w:delText>
        </w:r>
      </w:del>
      <w:ins w:id="1254" w:author="kistlerk [2]" w:date="2020-12-18T17:52:00Z">
        <w:r w:rsidR="00E47040">
          <w:rPr>
            <w:sz w:val="20"/>
            <w:szCs w:val="20"/>
          </w:rPr>
          <w:t xml:space="preserve">substitutions </w:t>
        </w:r>
      </w:ins>
      <w:r>
        <w:rPr>
          <w:sz w:val="20"/>
          <w:szCs w:val="20"/>
        </w:rPr>
        <w:t xml:space="preserve">per site is indicated by a dot and color-coded by </w:t>
      </w:r>
      <w:proofErr w:type="spellStart"/>
      <w:r>
        <w:rPr>
          <w:sz w:val="20"/>
          <w:szCs w:val="20"/>
        </w:rPr>
        <w:t>HCoV</w:t>
      </w:r>
      <w:proofErr w:type="spellEnd"/>
      <w:r>
        <w:rPr>
          <w:sz w:val="20"/>
          <w:szCs w:val="20"/>
        </w:rPr>
        <w:t xml:space="preserve"> lineage.</w:t>
      </w:r>
      <w:ins w:id="1255" w:author="kistlerk" w:date="2020-12-29T16:46:00Z">
        <w:r w:rsidR="00BA7EE6">
          <w:rPr>
            <w:sz w:val="20"/>
            <w:szCs w:val="20"/>
          </w:rPr>
          <w:t xml:space="preserve"> The putative receptor-binding domain</w:t>
        </w:r>
      </w:ins>
      <w:ins w:id="1256" w:author="kistlerk" w:date="2020-12-29T16:52:00Z">
        <w:r w:rsidR="00BA7EE6">
          <w:rPr>
            <w:sz w:val="20"/>
            <w:szCs w:val="20"/>
          </w:rPr>
          <w:t>s</w:t>
        </w:r>
      </w:ins>
      <w:ins w:id="1257" w:author="kistlerk" w:date="2020-12-29T16:47:00Z">
        <w:r w:rsidR="00BA7EE6">
          <w:rPr>
            <w:sz w:val="20"/>
            <w:szCs w:val="20"/>
          </w:rPr>
          <w:t xml:space="preserve"> for</w:t>
        </w:r>
      </w:ins>
      <w:ins w:id="1258" w:author="kistlerk" w:date="2020-12-29T16:52:00Z">
        <w:r w:rsidR="00BA7EE6">
          <w:rPr>
            <w:sz w:val="20"/>
            <w:szCs w:val="20"/>
          </w:rPr>
          <w:t xml:space="preserve"> 229E </w:t>
        </w:r>
      </w:ins>
      <w:ins w:id="1259" w:author="kistlerk" w:date="2020-12-29T16:53:00Z">
        <w:r w:rsidR="00BA7EE6">
          <w:rPr>
            <w:sz w:val="20"/>
            <w:szCs w:val="20"/>
          </w:rPr>
          <w:fldChar w:fldCharType="begin" w:fldLock="1">
            <w:fldData xml:space="preserve">ZQBKAHkAVgBWACsAMQB1ADMATABZAFMAZgBSAFYAaQBmAHcAUQB0AFkASwAwAGwAcgBUADQAVABC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</w:fldData>
          </w:fldChar>
        </w:r>
        <w:r w:rsidR="00BA7EE6">
          <w:rPr>
            <w:sz w:val="20"/>
            <w:szCs w:val="20"/>
          </w:rPr>
          <w:instrText>ADDIN paperpile_citation &lt;clusterId&gt;M692A658P149T733&lt;/clusterId&gt;&lt;version&gt;0.6.9&lt;/version&gt;&lt;metadata&gt;&lt;citation&gt;&lt;id&gt;9e9acdc8-322b-4c60-9743-6de98f19b30e&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260" w:author="kistlerk" w:date="2020-12-29T16:53:00Z">
        <w:r w:rsidR="00BA7EE6">
          <w:rPr>
            <w:noProof/>
            <w:sz w:val="20"/>
            <w:szCs w:val="20"/>
          </w:rPr>
          <w:t>(Z. Li et al. 2019)</w:t>
        </w:r>
        <w:r w:rsidR="00BA7EE6">
          <w:rPr>
            <w:sz w:val="20"/>
            <w:szCs w:val="20"/>
          </w:rPr>
          <w:fldChar w:fldCharType="end"/>
        </w:r>
      </w:ins>
      <w:ins w:id="1261" w:author="kistlerk" w:date="2020-12-29T16:52:00Z">
        <w:r w:rsidR="00BA7EE6">
          <w:rPr>
            <w:sz w:val="20"/>
            <w:szCs w:val="20"/>
          </w:rPr>
          <w:t xml:space="preserve"> and the putative domain for</w:t>
        </w:r>
      </w:ins>
      <w:ins w:id="1262" w:author="kistlerk" w:date="2020-12-29T16:47:00Z">
        <w:r w:rsidR="00BA7EE6">
          <w:rPr>
            <w:sz w:val="20"/>
            <w:szCs w:val="20"/>
          </w:rPr>
          <w:t xml:space="preserve"> OC43 </w:t>
        </w:r>
        <w:r w:rsidR="00BA7EE6">
          <w:rPr>
            <w:sz w:val="20"/>
            <w:szCs w:val="20"/>
          </w:rPr>
          <w:fldChar w:fldCharType="begin" w:fldLock="1">
            <w:fldData xml:space="preserve">ZQBKAHkATgBXAEcAdAB2AEcANwBjAFMALwBTAHUARQBQAGcAUQBwAG8ASgBYADMALwBRAGgAZwB0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</w:fldData>
          </w:fldChar>
        </w:r>
        <w:r w:rsidR="00BA7EE6">
          <w:rPr>
            <w:sz w:val="20"/>
            <w:szCs w:val="20"/>
          </w:rPr>
          <w:instrText>ADDIN paperpile_citation &lt;clusterId&gt;A531O688D978A682&lt;/clusterId&gt;&lt;version&gt;0.6.9&lt;/version&gt;&lt;metadata&gt;&lt;citation&gt;&lt;id&gt;C37B0F6CF6C111EA92839E649D9F4BF5&lt;/id&gt;&lt;no_author/&gt;&lt;prefix/&gt;&lt;suffix/&gt;&lt;locator/&gt;&lt;locator_label&gt;page&lt;/locator_label&gt;&lt;/citation&gt;&lt;/metadata&gt; \* MERGEFORMAT</w:instrText>
        </w:r>
        <w:r w:rsidR="00BA7EE6">
          <w:rPr>
            <w:sz w:val="20"/>
            <w:szCs w:val="20"/>
          </w:rPr>
        </w:r>
      </w:ins>
      <w:r w:rsidR="00BA7EE6">
        <w:rPr>
          <w:sz w:val="20"/>
          <w:szCs w:val="20"/>
        </w:rPr>
        <w:fldChar w:fldCharType="separate"/>
      </w:r>
      <w:ins w:id="1263" w:author="kistlerk" w:date="2020-12-29T16:47:00Z">
        <w:r w:rsidR="00BA7EE6">
          <w:rPr>
            <w:noProof/>
            <w:sz w:val="20"/>
            <w:szCs w:val="20"/>
          </w:rPr>
          <w:t>(Lau et al. 2011)</w:t>
        </w:r>
        <w:r w:rsidR="00BA7EE6">
          <w:rPr>
            <w:sz w:val="20"/>
            <w:szCs w:val="20"/>
          </w:rPr>
          <w:fldChar w:fldCharType="end"/>
        </w:r>
      </w:ins>
      <w:ins w:id="1264" w:author="kistlerk" w:date="2020-12-29T16:46:00Z">
        <w:r w:rsidR="00BA7EE6">
          <w:rPr>
            <w:sz w:val="20"/>
            <w:szCs w:val="20"/>
          </w:rPr>
          <w:t xml:space="preserve"> </w:t>
        </w:r>
      </w:ins>
      <w:ins w:id="1265" w:author="kistlerk" w:date="2020-12-29T16:52:00Z">
        <w:r w:rsidR="00BA7EE6">
          <w:rPr>
            <w:sz w:val="20"/>
            <w:szCs w:val="20"/>
          </w:rPr>
          <w:t>are</w:t>
        </w:r>
      </w:ins>
      <w:ins w:id="1266" w:author="kistlerk" w:date="2020-12-29T16:46:00Z">
        <w:r w:rsidR="00BA7EE6">
          <w:rPr>
            <w:sz w:val="20"/>
            <w:szCs w:val="20"/>
          </w:rPr>
          <w:t xml:space="preserve"> indicated with light yellow bar</w:t>
        </w:r>
      </w:ins>
      <w:ins w:id="1267" w:author="kistlerk" w:date="2020-12-29T16:52:00Z">
        <w:r w:rsidR="00BA7EE6">
          <w:rPr>
            <w:sz w:val="20"/>
            <w:szCs w:val="20"/>
          </w:rPr>
          <w:t>s</w:t>
        </w:r>
      </w:ins>
      <w:ins w:id="1268" w:author="kistlerk" w:date="2020-12-29T16:46:00Z">
        <w:r w:rsidR="00BA7EE6">
          <w:rPr>
            <w:sz w:val="20"/>
            <w:szCs w:val="20"/>
          </w:rPr>
          <w:t>.</w:t>
        </w:r>
      </w:ins>
      <w:r>
        <w:rPr>
          <w:sz w:val="20"/>
          <w:szCs w:val="20"/>
        </w:rPr>
        <w:t xml:space="preserve"> Asterisks indicate </w:t>
      </w:r>
      <w:ins w:id="1269" w:author="kistlerk [2]" w:date="2020-12-15T09:53:00Z">
        <w:r w:rsidR="004F1997">
          <w:rPr>
            <w:sz w:val="20"/>
            <w:szCs w:val="20"/>
          </w:rPr>
          <w:t>two</w:t>
        </w:r>
      </w:ins>
      <w:ins w:id="1270" w:author="kistlerk [2]" w:date="2020-12-15T09:54:00Z">
        <w:r w:rsidR="004F1997">
          <w:rPr>
            <w:sz w:val="20"/>
            <w:szCs w:val="20"/>
          </w:rPr>
          <w:t xml:space="preserve"> example</w:t>
        </w:r>
      </w:ins>
      <w:ins w:id="1271" w:author="kistlerk [2]" w:date="2020-12-15T09:53:00Z">
        <w:r w:rsidR="004F1997">
          <w:rPr>
            <w:sz w:val="20"/>
            <w:szCs w:val="20"/>
          </w:rPr>
          <w:t xml:space="preserve"> </w:t>
        </w:r>
      </w:ins>
      <w:r>
        <w:rPr>
          <w:sz w:val="20"/>
          <w:szCs w:val="20"/>
        </w:rPr>
        <w:t xml:space="preserve">positions </w:t>
      </w:r>
      <w:ins w:id="1272" w:author="kistlerk [2]" w:date="2020-12-15T09:54:00Z">
        <w:r w:rsidR="004F1997">
          <w:rPr>
            <w:sz w:val="20"/>
            <w:szCs w:val="20"/>
          </w:rPr>
          <w:t>(</w:t>
        </w:r>
      </w:ins>
      <w:r>
        <w:rPr>
          <w:sz w:val="20"/>
          <w:szCs w:val="20"/>
        </w:rPr>
        <w:t>192 and 262</w:t>
      </w:r>
      <w:ins w:id="1273" w:author="kistlerk [2]" w:date="2020-12-15T09:54:00Z">
        <w:r w:rsidR="004F1997">
          <w:rPr>
            <w:sz w:val="20"/>
            <w:szCs w:val="20"/>
          </w:rPr>
          <w:t>)</w:t>
        </w:r>
      </w:ins>
      <w:r>
        <w:rPr>
          <w:sz w:val="20"/>
          <w:szCs w:val="20"/>
        </w:rPr>
        <w:t>, which mutate repeatedly throughout the OC43 lineage A phylogeny. The OC43 phylogeny built from spike sequences and color-coded by genotype at position 192 and 262 is shown in B) and C), respectively.</w:t>
      </w:r>
    </w:p>
    <w:p w:rsidR="00E37A58" w:rsidRDefault="00E37A58" w:rsidP="00E37A58">
      <w:pPr>
        <w:rPr>
          <w:sz w:val="20"/>
          <w:szCs w:val="20"/>
        </w:rPr>
      </w:pPr>
    </w:p>
    <w:p w:rsidR="00E37A58" w:rsidRDefault="00E37A58" w:rsidP="00E37A58">
      <w:pPr>
        <w:rPr>
          <w:sz w:val="20"/>
          <w:szCs w:val="20"/>
        </w:rPr>
      </w:pPr>
      <w:r>
        <w:rPr>
          <w:b/>
          <w:sz w:val="20"/>
          <w:szCs w:val="20"/>
        </w:rPr>
        <w:t xml:space="preserve">Figure 3. Nonsynonymous divergence is higher in OC43 and 229E Spike S1 versus S2 or </w:t>
      </w:r>
      <w:proofErr w:type="spellStart"/>
      <w:r>
        <w:rPr>
          <w:b/>
          <w:sz w:val="20"/>
          <w:szCs w:val="20"/>
        </w:rPr>
        <w:t>RdRp</w:t>
      </w:r>
      <w:proofErr w:type="spellEnd"/>
      <w:r>
        <w:rPr>
          <w:b/>
          <w:sz w:val="20"/>
          <w:szCs w:val="20"/>
        </w:rPr>
        <w:t>.</w:t>
      </w:r>
      <w:r>
        <w:rPr>
          <w:sz w:val="20"/>
          <w:szCs w:val="20"/>
        </w:rPr>
        <w:t xml:space="preserve"> A: Nonsynonymous (dashed lines) and synonymous divergence (solid lines) of the spike (</w:t>
      </w:r>
      <w:del w:id="1274" w:author="kistlerk" w:date="2020-12-28T16:49:00Z">
        <w:r w:rsidDel="002E280D">
          <w:rPr>
            <w:sz w:val="20"/>
            <w:szCs w:val="20"/>
          </w:rPr>
          <w:delText>teal</w:delText>
        </w:r>
      </w:del>
      <w:ins w:id="1275" w:author="kistlerk" w:date="2020-12-28T16:50:00Z">
        <w:r w:rsidR="002E280D">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276" w:author="kistlerk" w:date="2020-12-28T16:49:00Z">
        <w:r w:rsidDel="002E280D">
          <w:rPr>
            <w:sz w:val="20"/>
            <w:szCs w:val="20"/>
          </w:rPr>
          <w:delText>orange</w:delText>
        </w:r>
      </w:del>
      <w:ins w:id="1277" w:author="kistlerk" w:date="2020-12-28T16:49:00Z">
        <w:r w:rsidR="002E280D">
          <w:rPr>
            <w:sz w:val="20"/>
            <w:szCs w:val="20"/>
          </w:rPr>
          <w:t>dark gray</w:t>
        </w:r>
      </w:ins>
      <w:r>
        <w:rPr>
          <w:sz w:val="20"/>
          <w:szCs w:val="20"/>
        </w:rPr>
        <w:t>) genes of all 229E and OC43 lineages over time. Divergence is the average Hamming distance from the ancestral sequence, computed in sliding 3-year windows which contain at least 2 sequenced isolates. Shaded region shows 95% confidence intervals.</w:t>
      </w:r>
      <w:ins w:id="1278" w:author="kistlerk" w:date="2020-12-28T16:50:00Z">
        <w:r w:rsidR="00643216">
          <w:rPr>
            <w:sz w:val="20"/>
            <w:szCs w:val="20"/>
          </w:rPr>
          <w:t xml:space="preserve"> Note that</w:t>
        </w:r>
      </w:ins>
      <w:ins w:id="1279" w:author="kistlerk" w:date="2020-12-28T17:00:00Z">
        <w:r w:rsidR="00643216">
          <w:rPr>
            <w:sz w:val="20"/>
            <w:szCs w:val="20"/>
          </w:rPr>
          <w:t xml:space="preserve"> the absence of a line means there fewer </w:t>
        </w:r>
      </w:ins>
      <w:ins w:id="1280" w:author="kistlerk" w:date="2020-12-28T16:52:00Z">
        <w:r w:rsidR="00643216">
          <w:rPr>
            <w:sz w:val="20"/>
            <w:szCs w:val="20"/>
          </w:rPr>
          <w:t xml:space="preserve">than </w:t>
        </w:r>
      </w:ins>
      <w:ins w:id="1281" w:author="kistlerk" w:date="2020-12-28T17:00:00Z">
        <w:r w:rsidR="00643216">
          <w:rPr>
            <w:sz w:val="20"/>
            <w:szCs w:val="20"/>
          </w:rPr>
          <w:t>2</w:t>
        </w:r>
      </w:ins>
      <w:ins w:id="1282" w:author="kistlerk" w:date="2020-12-28T16:51:00Z">
        <w:r w:rsidR="00643216">
          <w:rPr>
            <w:sz w:val="20"/>
            <w:szCs w:val="20"/>
          </w:rPr>
          <w:t xml:space="preserve"> sequences </w:t>
        </w:r>
      </w:ins>
      <w:ins w:id="1283" w:author="kistlerk" w:date="2020-12-28T17:00:00Z">
        <w:r w:rsidR="00643216">
          <w:rPr>
            <w:sz w:val="20"/>
            <w:szCs w:val="20"/>
          </w:rPr>
          <w:t>available at this timepoint</w:t>
        </w:r>
      </w:ins>
      <w:ins w:id="1284" w:author="kistlerk" w:date="2020-12-28T16:52:00Z">
        <w:r w:rsidR="00643216">
          <w:rPr>
            <w:sz w:val="20"/>
            <w:szCs w:val="20"/>
          </w:rPr>
          <w:t xml:space="preserve"> and</w:t>
        </w:r>
      </w:ins>
      <w:ins w:id="1285" w:author="kistlerk" w:date="2020-12-28T17:01:00Z">
        <w:r w:rsidR="001A4858">
          <w:rPr>
            <w:sz w:val="20"/>
            <w:szCs w:val="20"/>
          </w:rPr>
          <w:t xml:space="preserve"> that,</w:t>
        </w:r>
      </w:ins>
      <w:ins w:id="1286" w:author="kistlerk" w:date="2020-12-28T16:52:00Z">
        <w:r w:rsidR="00643216">
          <w:rPr>
            <w:sz w:val="20"/>
            <w:szCs w:val="20"/>
          </w:rPr>
          <w:t xml:space="preserve"> therefore</w:t>
        </w:r>
      </w:ins>
      <w:ins w:id="1287" w:author="kistlerk" w:date="2020-12-28T17:01:00Z">
        <w:r w:rsidR="001A4858">
          <w:rPr>
            <w:sz w:val="20"/>
            <w:szCs w:val="20"/>
          </w:rPr>
          <w:t>,</w:t>
        </w:r>
      </w:ins>
      <w:ins w:id="1288" w:author="kistlerk" w:date="2020-12-28T16:52:00Z">
        <w:r w:rsidR="00643216">
          <w:rPr>
            <w:sz w:val="20"/>
            <w:szCs w:val="20"/>
          </w:rPr>
          <w:t xml:space="preserve"> the divergence is not calculated</w:t>
        </w:r>
      </w:ins>
      <w:ins w:id="1289" w:author="kistlerk" w:date="2020-12-28T16:50:00Z">
        <w:r w:rsidR="00643216">
          <w:rPr>
            <w:sz w:val="20"/>
            <w:szCs w:val="20"/>
          </w:rPr>
          <w:t>.</w:t>
        </w:r>
      </w:ins>
      <w:r>
        <w:rPr>
          <w:sz w:val="20"/>
          <w:szCs w:val="20"/>
        </w:rPr>
        <w:t xml:space="preserve"> B: Nonsynonymous and synonymous divergence within the S1 (light</w:t>
      </w:r>
      <w:del w:id="1290" w:author="kistlerk" w:date="2020-12-28T16:50:00Z">
        <w:r w:rsidDel="00643216">
          <w:rPr>
            <w:sz w:val="20"/>
            <w:szCs w:val="20"/>
          </w:rPr>
          <w:delText xml:space="preserve"> </w:delText>
        </w:r>
      </w:del>
      <w:ins w:id="1291" w:author="kistlerk" w:date="2020-12-28T16:50:00Z">
        <w:r w:rsidR="00643216">
          <w:rPr>
            <w:sz w:val="20"/>
            <w:szCs w:val="20"/>
          </w:rPr>
          <w:t xml:space="preserve"> orange</w:t>
        </w:r>
      </w:ins>
      <w:del w:id="1292" w:author="kistlerk" w:date="2020-12-28T16:50:00Z">
        <w:r w:rsidDel="00643216">
          <w:rPr>
            <w:sz w:val="20"/>
            <w:szCs w:val="20"/>
          </w:rPr>
          <w:delText>green</w:delText>
        </w:r>
      </w:del>
      <w:r>
        <w:rPr>
          <w:sz w:val="20"/>
          <w:szCs w:val="20"/>
        </w:rPr>
        <w:t>) and S2 (</w:t>
      </w:r>
      <w:del w:id="1293" w:author="kistlerk" w:date="2020-12-28T16:50:00Z">
        <w:r w:rsidDel="00643216">
          <w:rPr>
            <w:sz w:val="20"/>
            <w:szCs w:val="20"/>
          </w:rPr>
          <w:delText>blue</w:delText>
        </w:r>
      </w:del>
      <w:ins w:id="1294" w:author="kistlerk" w:date="2020-12-28T16:50:00Z">
        <w:r w:rsidR="00643216">
          <w:rPr>
            <w:sz w:val="20"/>
            <w:szCs w:val="20"/>
          </w:rPr>
          <w:t>light gray</w:t>
        </w:r>
      </w:ins>
      <w:r>
        <w:rPr>
          <w:sz w:val="20"/>
          <w:szCs w:val="20"/>
        </w:rPr>
        <w:t>) domains of spike. Year is shown on the x-axis</w:t>
      </w:r>
      <w:del w:id="1295" w:author="kistlerk" w:date="2020-12-28T17:11:00Z">
        <w:r w:rsidDel="001A4858">
          <w:rPr>
            <w:sz w:val="20"/>
            <w:szCs w:val="20"/>
          </w:rPr>
          <w:delText>. Note that x</w:delText>
        </w:r>
      </w:del>
      <w:del w:id="1296" w:author="kistlerk" w:date="2020-12-26T15:25:00Z">
        <w:r w:rsidDel="00D60464">
          <w:rPr>
            <w:sz w:val="20"/>
            <w:szCs w:val="20"/>
          </w:rPr>
          <w:delText>- and y</w:delText>
        </w:r>
      </w:del>
      <w:del w:id="1297" w:author="kistlerk" w:date="2020-12-28T17:11:00Z">
        <w:r w:rsidDel="001A4858">
          <w:rPr>
            <w:sz w:val="20"/>
            <w:szCs w:val="20"/>
          </w:rPr>
          <w:delText>-axis scale</w:delText>
        </w:r>
      </w:del>
      <w:del w:id="1298" w:author="kistlerk" w:date="2020-12-26T15:25:00Z">
        <w:r w:rsidDel="00D60464">
          <w:rPr>
            <w:sz w:val="20"/>
            <w:szCs w:val="20"/>
          </w:rPr>
          <w:delText>s are</w:delText>
        </w:r>
      </w:del>
      <w:del w:id="1299" w:author="kistlerk" w:date="2020-12-28T17:11:00Z">
        <w:r w:rsidDel="001A4858">
          <w:rPr>
            <w:sz w:val="20"/>
            <w:szCs w:val="20"/>
          </w:rPr>
          <w:delText xml:space="preserve"> not</w:delText>
        </w:r>
      </w:del>
      <w:ins w:id="1300" w:author="kistlerk" w:date="2020-12-28T17:11:00Z">
        <w:r w:rsidR="001A4858">
          <w:rPr>
            <w:sz w:val="20"/>
            <w:szCs w:val="20"/>
          </w:rPr>
          <w:t xml:space="preserve"> and is</w:t>
        </w:r>
      </w:ins>
      <w:r>
        <w:rPr>
          <w:sz w:val="20"/>
          <w:szCs w:val="20"/>
        </w:rPr>
        <w:t xml:space="preserve"> shared between plots.</w:t>
      </w:r>
    </w:p>
    <w:p w:rsidR="00E37A58" w:rsidRDefault="00E37A58" w:rsidP="00E37A58"/>
    <w:p w:rsidR="00E37A58" w:rsidRDefault="00E37A58" w:rsidP="00E37A58">
      <w:pPr>
        <w:rPr>
          <w:sz w:val="20"/>
          <w:szCs w:val="20"/>
        </w:rPr>
      </w:pPr>
      <w:r>
        <w:rPr>
          <w:b/>
          <w:sz w:val="20"/>
          <w:szCs w:val="20"/>
        </w:rPr>
        <w:t>Figure 4. Adaptive substitutions accumulate over time in OC43 lineage A spike S1.</w:t>
      </w:r>
      <w:r>
        <w:rPr>
          <w:sz w:val="20"/>
          <w:szCs w:val="20"/>
        </w:rPr>
        <w:t xml:space="preserve"> Adaptive substitutions per codon within OC43 lineage A spike, S1, S2 and </w:t>
      </w:r>
      <w:proofErr w:type="spellStart"/>
      <w:r>
        <w:rPr>
          <w:sz w:val="20"/>
          <w:szCs w:val="20"/>
        </w:rPr>
        <w:t>RdRp</w:t>
      </w:r>
      <w:proofErr w:type="spellEnd"/>
      <w:r>
        <w:rPr>
          <w:sz w:val="20"/>
          <w:szCs w:val="20"/>
        </w:rPr>
        <w:t xml:space="preserve"> as calculated by our implementation of the Bhatt method. Adaptive substitutions are computed in sliding 3-year windows, and only for timepoints that contain 3 or more sequenced isolates. Red dots display estimated values </w:t>
      </w:r>
      <w:r>
        <w:rPr>
          <w:sz w:val="20"/>
          <w:szCs w:val="20"/>
        </w:rPr>
        <w:lastRenderedPageBreak/>
        <w:t>calculated from the empirical data and red lines show linear regression fit to these points. Grey lines show the distribution of regressions fit to the computed number of adaptive substitutions from 100 bootstrapped datasets. Year is shown on the x-axis.</w:t>
      </w:r>
    </w:p>
    <w:p w:rsidR="00E37A58" w:rsidRDefault="00E37A58" w:rsidP="00E37A58"/>
    <w:p w:rsidR="00E37A58" w:rsidRPr="00E37A58" w:rsidRDefault="00E37A58" w:rsidP="00E37A58">
      <w:r>
        <w:rPr>
          <w:b/>
          <w:sz w:val="20"/>
          <w:szCs w:val="20"/>
        </w:rPr>
        <w:t xml:space="preserve">Figure 5. The rate of adaptive substitution is highest in spike S1. </w:t>
      </w:r>
      <w:r>
        <w:rPr>
          <w:sz w:val="20"/>
          <w:szCs w:val="20"/>
        </w:rPr>
        <w:t xml:space="preserve">Adaptive substitutions per codon per year as calculated by our implementation of the Bhatt method. Rates are calculated within Spike, S1, S2 and </w:t>
      </w:r>
      <w:proofErr w:type="spellStart"/>
      <w:r>
        <w:rPr>
          <w:sz w:val="20"/>
          <w:szCs w:val="20"/>
        </w:rPr>
        <w:t>RdRp</w:t>
      </w:r>
      <w:proofErr w:type="spellEnd"/>
      <w:r>
        <w:rPr>
          <w:sz w:val="20"/>
          <w:szCs w:val="20"/>
        </w:rPr>
        <w:t xml:space="preserve"> for 229E</w:t>
      </w:r>
      <w:ins w:id="1301" w:author="kistlerk [2]" w:date="2020-12-18T19:12:00Z">
        <w:r w:rsidR="00CA3CF6">
          <w:rPr>
            <w:sz w:val="20"/>
            <w:szCs w:val="20"/>
          </w:rPr>
          <w:t xml:space="preserve"> </w:t>
        </w:r>
      </w:ins>
      <w:del w:id="1302" w:author="kistlerk [2]" w:date="2020-12-18T19:12:00Z">
        <w:r w:rsidDel="00CA3CF6">
          <w:rPr>
            <w:sz w:val="20"/>
            <w:szCs w:val="20"/>
          </w:rPr>
          <w:delText xml:space="preserve"> </w:delText>
        </w:r>
      </w:del>
      <w:r>
        <w:rPr>
          <w:sz w:val="20"/>
          <w:szCs w:val="20"/>
        </w:rPr>
        <w:t>and OC43 lineages. Error bars show 95% bootstrap percentiles from 100 bootstrapped datasets.</w:t>
      </w:r>
    </w:p>
    <w:p w:rsidR="00E37A58" w:rsidRDefault="00E37A58">
      <w:pPr>
        <w:rPr>
          <w:b/>
          <w:sz w:val="24"/>
          <w:szCs w:val="24"/>
        </w:rPr>
      </w:pPr>
    </w:p>
    <w:p w:rsidR="00E37A58" w:rsidRPr="00E37A58" w:rsidRDefault="00E37A58">
      <w:r>
        <w:rPr>
          <w:b/>
          <w:sz w:val="20"/>
          <w:szCs w:val="20"/>
        </w:rPr>
        <w:t xml:space="preserve">Figure 6. OC43 and 229E spike S1 accumulates adaptive substitutions faster than measles but slower than influenza </w:t>
      </w:r>
      <w:ins w:id="1303" w:author="kistlerk [2]" w:date="2020-12-19T10:13:00Z">
        <w:r w:rsidR="00B26EFA">
          <w:rPr>
            <w:b/>
            <w:sz w:val="20"/>
            <w:szCs w:val="20"/>
          </w:rPr>
          <w:t>A/</w:t>
        </w:r>
      </w:ins>
      <w:r>
        <w:rPr>
          <w:b/>
          <w:sz w:val="20"/>
          <w:szCs w:val="20"/>
        </w:rPr>
        <w:t>H3N2.</w:t>
      </w:r>
      <w:r>
        <w:rPr>
          <w:sz w:val="20"/>
          <w:szCs w:val="20"/>
        </w:rPr>
        <w:t xml:space="preserve"> Comparison of adaptive substitutions per codon per year between</w:t>
      </w:r>
      <w:ins w:id="1304" w:author="kistlerk [2]" w:date="2020-12-19T10:14:00Z">
        <w:r w:rsidR="00D8585F">
          <w:rPr>
            <w:sz w:val="20"/>
            <w:szCs w:val="20"/>
          </w:rPr>
          <w:t xml:space="preserve"> measles (yellow),</w:t>
        </w:r>
      </w:ins>
      <w:ins w:id="1305" w:author="kistlerk [2]" w:date="2020-12-19T10:17:00Z">
        <w:r w:rsidR="00D8585F">
          <w:rPr>
            <w:sz w:val="20"/>
            <w:szCs w:val="20"/>
          </w:rPr>
          <w:t xml:space="preserve"> 4</w:t>
        </w:r>
      </w:ins>
      <w:r>
        <w:rPr>
          <w:sz w:val="20"/>
          <w:szCs w:val="20"/>
        </w:rPr>
        <w:t xml:space="preserve"> influenza</w:t>
      </w:r>
      <w:ins w:id="1306" w:author="kistlerk [2]" w:date="2020-12-19T10:17:00Z">
        <w:r w:rsidR="00D8585F">
          <w:rPr>
            <w:sz w:val="20"/>
            <w:szCs w:val="20"/>
          </w:rPr>
          <w:t xml:space="preserve"> strains (A/H3N2, A/H1N1pdm, B/Vic and B/Yam</w:t>
        </w:r>
      </w:ins>
      <w:ins w:id="1307" w:author="kistlerk [2]" w:date="2020-12-19T10:18:00Z">
        <w:r w:rsidR="00D8585F">
          <w:rPr>
            <w:sz w:val="20"/>
            <w:szCs w:val="20"/>
          </w:rPr>
          <w:t>- shown in shades of red</w:t>
        </w:r>
      </w:ins>
      <w:ins w:id="1308" w:author="kistlerk [2]" w:date="2020-12-19T10:17:00Z">
        <w:r w:rsidR="00D8585F">
          <w:rPr>
            <w:sz w:val="20"/>
            <w:szCs w:val="20"/>
          </w:rPr>
          <w:t>)</w:t>
        </w:r>
      </w:ins>
      <w:del w:id="1309" w:author="kistlerk [2]" w:date="2020-12-19T10:17:00Z">
        <w:r w:rsidDel="00D8585F">
          <w:rPr>
            <w:sz w:val="20"/>
            <w:szCs w:val="20"/>
          </w:rPr>
          <w:delText xml:space="preserve"> H3N2 (</w:delText>
        </w:r>
      </w:del>
      <w:del w:id="1310" w:author="kistlerk [2]" w:date="2020-12-19T10:13:00Z">
        <w:r w:rsidDel="00D8585F">
          <w:rPr>
            <w:sz w:val="20"/>
            <w:szCs w:val="20"/>
          </w:rPr>
          <w:delText>black</w:delText>
        </w:r>
      </w:del>
      <w:del w:id="1311" w:author="kistlerk [2]" w:date="2020-12-19T10:17:00Z">
        <w:r w:rsidDel="00D8585F">
          <w:rPr>
            <w:sz w:val="20"/>
            <w:szCs w:val="20"/>
          </w:rPr>
          <w:delText>),</w:delText>
        </w:r>
      </w:del>
      <w:ins w:id="1312" w:author="kistlerk [2]" w:date="2020-12-19T10:16:00Z">
        <w:r w:rsidR="00D8585F">
          <w:rPr>
            <w:sz w:val="20"/>
            <w:szCs w:val="20"/>
          </w:rPr>
          <w:t>,</w:t>
        </w:r>
      </w:ins>
      <w:r>
        <w:rPr>
          <w:sz w:val="20"/>
          <w:szCs w:val="20"/>
        </w:rPr>
        <w:t xml:space="preserve"> </w:t>
      </w:r>
      <w:del w:id="1313" w:author="kistlerk [2]" w:date="2020-12-19T10:13:00Z">
        <w:r w:rsidDel="00D8585F">
          <w:rPr>
            <w:sz w:val="20"/>
            <w:szCs w:val="20"/>
          </w:rPr>
          <w:delText xml:space="preserve">measles (gray), </w:delText>
        </w:r>
      </w:del>
      <w:r>
        <w:rPr>
          <w:sz w:val="20"/>
          <w:szCs w:val="20"/>
        </w:rPr>
        <w:t>OC43 lineage A (</w:t>
      </w:r>
      <w:del w:id="1314" w:author="kistlerk [2]" w:date="2020-12-19T10:15:00Z">
        <w:r w:rsidDel="00D8585F">
          <w:rPr>
            <w:sz w:val="20"/>
            <w:szCs w:val="20"/>
          </w:rPr>
          <w:delText>red</w:delText>
        </w:r>
      </w:del>
      <w:ins w:id="1315" w:author="kistlerk [2]" w:date="2020-12-19T10:15:00Z">
        <w:r w:rsidR="00D8585F">
          <w:rPr>
            <w:sz w:val="20"/>
            <w:szCs w:val="20"/>
          </w:rPr>
          <w:t>dark teal</w:t>
        </w:r>
      </w:ins>
      <w:r>
        <w:rPr>
          <w:sz w:val="20"/>
          <w:szCs w:val="20"/>
        </w:rPr>
        <w:t>),</w:t>
      </w:r>
      <w:ins w:id="1316" w:author="kistlerk [2]" w:date="2020-12-19T10:15:00Z">
        <w:r w:rsidR="00D8585F">
          <w:rPr>
            <w:sz w:val="20"/>
            <w:szCs w:val="20"/>
          </w:rPr>
          <w:t xml:space="preserve"> OC43 lineage B (light teal),</w:t>
        </w:r>
      </w:ins>
      <w:r>
        <w:rPr>
          <w:sz w:val="20"/>
          <w:szCs w:val="20"/>
        </w:rPr>
        <w:t xml:space="preserve"> and 229E (</w:t>
      </w:r>
      <w:del w:id="1317" w:author="kistlerk [2]" w:date="2020-12-19T10:15:00Z">
        <w:r w:rsidDel="00D8585F">
          <w:rPr>
            <w:sz w:val="20"/>
            <w:szCs w:val="20"/>
          </w:rPr>
          <w:delText>orange</w:delText>
        </w:r>
      </w:del>
      <w:ins w:id="1318" w:author="kistlerk [2]" w:date="2020-12-19T10:15:00Z">
        <w:r w:rsidR="00D8585F">
          <w:rPr>
            <w:sz w:val="20"/>
            <w:szCs w:val="20"/>
          </w:rPr>
          <w:t>dark blue</w:t>
        </w:r>
      </w:ins>
      <w:r>
        <w:rPr>
          <w:sz w:val="20"/>
          <w:szCs w:val="20"/>
        </w:rPr>
        <w:t xml:space="preserve">). The polymerase, receptor binding domain and membrane fusion domain for </w:t>
      </w:r>
      <w:del w:id="1319" w:author="kistlerk [2]" w:date="2020-12-19T10:18:00Z">
        <w:r w:rsidDel="00D8585F">
          <w:rPr>
            <w:sz w:val="20"/>
            <w:szCs w:val="20"/>
          </w:rPr>
          <w:delText xml:space="preserve">H3N2 </w:delText>
        </w:r>
      </w:del>
      <w:ins w:id="1320" w:author="kistlerk [2]" w:date="2020-12-19T10:18:00Z">
        <w:r w:rsidR="00D8585F">
          <w:rPr>
            <w:sz w:val="20"/>
            <w:szCs w:val="20"/>
          </w:rPr>
          <w:t xml:space="preserve">influenza strains </w:t>
        </w:r>
      </w:ins>
      <w:r>
        <w:rPr>
          <w:sz w:val="20"/>
          <w:szCs w:val="20"/>
        </w:rPr>
        <w:t xml:space="preserve">are PB1, HA1 and HA2. For both </w:t>
      </w:r>
      <w:proofErr w:type="spellStart"/>
      <w:r>
        <w:rPr>
          <w:sz w:val="20"/>
          <w:szCs w:val="20"/>
        </w:rPr>
        <w:t>HCoVs</w:t>
      </w:r>
      <w:proofErr w:type="spellEnd"/>
      <w:r>
        <w:rPr>
          <w:sz w:val="20"/>
          <w:szCs w:val="20"/>
        </w:rPr>
        <w:t xml:space="preserve">, they are </w:t>
      </w:r>
      <w:proofErr w:type="spellStart"/>
      <w:r>
        <w:rPr>
          <w:sz w:val="20"/>
          <w:szCs w:val="20"/>
        </w:rPr>
        <w:t>RdRp</w:t>
      </w:r>
      <w:proofErr w:type="spellEnd"/>
      <w:r>
        <w:rPr>
          <w:sz w:val="20"/>
          <w:szCs w:val="20"/>
        </w:rPr>
        <w:t xml:space="preserve">, S1 and S2, respectively. For measles, the polymerase is the P gene, the receptor-binding protein is the H gene and the fusion protein is the F gene. Error bars show 95% bootstrap percentiles from 100 bootstrapped datasets. </w:t>
      </w:r>
    </w:p>
    <w:p w:rsidR="00E37A58" w:rsidRDefault="00E37A58">
      <w:pPr>
        <w:rPr>
          <w:b/>
          <w:sz w:val="24"/>
          <w:szCs w:val="24"/>
        </w:rPr>
      </w:pPr>
    </w:p>
    <w:p w:rsidR="00E37A58" w:rsidRPr="00E37A58" w:rsidRDefault="00E37A58">
      <w:r>
        <w:rPr>
          <w:b/>
          <w:sz w:val="20"/>
          <w:szCs w:val="20"/>
        </w:rPr>
        <w:t xml:space="preserve">Figure 7. Detection of positive selection is not biased by recombination. </w:t>
      </w:r>
      <w:r>
        <w:rPr>
          <w:sz w:val="20"/>
          <w:szCs w:val="20"/>
        </w:rPr>
        <w:t xml:space="preserve">OC43 lineage A sequences were simulated with varying levels of recombination and positive selection. The Bhatt method was used to calculate the rate of adaptive substitutions per codon per year for S1 (light </w:t>
      </w:r>
      <w:del w:id="1321" w:author="kistlerk" w:date="2020-12-28T19:38:00Z">
        <w:r w:rsidDel="003C3B42">
          <w:rPr>
            <w:sz w:val="20"/>
            <w:szCs w:val="20"/>
          </w:rPr>
          <w:delText>green</w:delText>
        </w:r>
      </w:del>
      <w:ins w:id="1322" w:author="kistlerk" w:date="2020-12-28T19:38:00Z">
        <w:r w:rsidR="003C3B42">
          <w:rPr>
            <w:sz w:val="20"/>
            <w:szCs w:val="20"/>
          </w:rPr>
          <w:t>orange</w:t>
        </w:r>
      </w:ins>
      <w:r>
        <w:rPr>
          <w:sz w:val="20"/>
          <w:szCs w:val="20"/>
        </w:rPr>
        <w:t>), S2 (</w:t>
      </w:r>
      <w:del w:id="1323" w:author="kistlerk" w:date="2020-12-28T19:38:00Z">
        <w:r w:rsidDel="003C3B42">
          <w:rPr>
            <w:sz w:val="20"/>
            <w:szCs w:val="20"/>
          </w:rPr>
          <w:delText>blue</w:delText>
        </w:r>
      </w:del>
      <w:ins w:id="1324" w:author="kistlerk" w:date="2020-12-28T19:38:00Z">
        <w:r w:rsidR="003C3B42">
          <w:rPr>
            <w:sz w:val="20"/>
            <w:szCs w:val="20"/>
          </w:rPr>
          <w:t>light gray</w:t>
        </w:r>
      </w:ins>
      <w:r>
        <w:rPr>
          <w:sz w:val="20"/>
          <w:szCs w:val="20"/>
        </w:rPr>
        <w:t xml:space="preserve">) and </w:t>
      </w:r>
      <w:proofErr w:type="spellStart"/>
      <w:r>
        <w:rPr>
          <w:sz w:val="20"/>
          <w:szCs w:val="20"/>
        </w:rPr>
        <w:t>RdRp</w:t>
      </w:r>
      <w:proofErr w:type="spellEnd"/>
      <w:r>
        <w:rPr>
          <w:sz w:val="20"/>
          <w:szCs w:val="20"/>
        </w:rPr>
        <w:t xml:space="preserve"> (</w:t>
      </w:r>
      <w:del w:id="1325" w:author="kistlerk" w:date="2020-12-28T19:38:00Z">
        <w:r w:rsidDel="003C3B42">
          <w:rPr>
            <w:sz w:val="20"/>
            <w:szCs w:val="20"/>
          </w:rPr>
          <w:delText>orange</w:delText>
        </w:r>
      </w:del>
      <w:ins w:id="1326" w:author="kistlerk" w:date="2020-12-28T19:38:00Z">
        <w:r w:rsidR="003C3B42">
          <w:rPr>
            <w:sz w:val="20"/>
            <w:szCs w:val="20"/>
          </w:rPr>
          <w:t>dark gray</w:t>
        </w:r>
      </w:ins>
      <w:r>
        <w:rPr>
          <w:sz w:val="20"/>
          <w:szCs w:val="20"/>
        </w:rPr>
        <w:t xml:space="preserve">). The mean and 95% confidence interval of </w:t>
      </w:r>
      <w:ins w:id="1327" w:author="kistlerk" w:date="2020-12-28T19:38:00Z">
        <w:r w:rsidR="003C3B42">
          <w:rPr>
            <w:sz w:val="20"/>
            <w:szCs w:val="20"/>
          </w:rPr>
          <w:t xml:space="preserve">10 </w:t>
        </w:r>
      </w:ins>
      <w:del w:id="1328" w:author="kistlerk" w:date="2020-12-28T19:38:00Z">
        <w:r w:rsidDel="003C3B42">
          <w:rPr>
            <w:sz w:val="20"/>
            <w:szCs w:val="20"/>
          </w:rPr>
          <w:delText xml:space="preserve">5 </w:delText>
        </w:r>
      </w:del>
      <w:r>
        <w:rPr>
          <w:sz w:val="20"/>
          <w:szCs w:val="20"/>
        </w:rPr>
        <w:t xml:space="preserve">independent simulations </w:t>
      </w:r>
      <w:proofErr w:type="gramStart"/>
      <w:r>
        <w:rPr>
          <w:sz w:val="20"/>
          <w:szCs w:val="20"/>
        </w:rPr>
        <w:t>is</w:t>
      </w:r>
      <w:proofErr w:type="gramEnd"/>
      <w:r>
        <w:rPr>
          <w:sz w:val="20"/>
          <w:szCs w:val="20"/>
        </w:rPr>
        <w:t xml:space="preserve"> plotted.</w:t>
      </w:r>
    </w:p>
    <w:p w:rsidR="002D395D" w:rsidRDefault="002D395D"/>
    <w:p w:rsidR="002D395D" w:rsidRDefault="00104672">
      <w:pPr>
        <w:rPr>
          <w:sz w:val="20"/>
          <w:szCs w:val="20"/>
        </w:rPr>
      </w:pPr>
      <w:r>
        <w:rPr>
          <w:b/>
          <w:sz w:val="20"/>
          <w:szCs w:val="20"/>
        </w:rPr>
        <w:t>Figure 1</w:t>
      </w:r>
      <w:ins w:id="1329" w:author="kistlerk [2]" w:date="2020-12-18T16:44:00Z">
        <w:r w:rsidR="000B6369">
          <w:rPr>
            <w:b/>
            <w:sz w:val="20"/>
            <w:szCs w:val="20"/>
          </w:rPr>
          <w:t>- fig</w:t>
        </w:r>
      </w:ins>
      <w:ins w:id="1330" w:author="kistlerk [2]" w:date="2020-12-18T16:45:00Z">
        <w:r w:rsidR="000B6369">
          <w:rPr>
            <w:b/>
            <w:sz w:val="20"/>
            <w:szCs w:val="20"/>
          </w:rPr>
          <w:t>u</w:t>
        </w:r>
      </w:ins>
      <w:ins w:id="1331" w:author="kistlerk [2]" w:date="2020-12-18T16:44:00Z">
        <w:r w:rsidR="000B6369">
          <w:rPr>
            <w:b/>
            <w:sz w:val="20"/>
            <w:szCs w:val="20"/>
          </w:rPr>
          <w:t>re s</w:t>
        </w:r>
      </w:ins>
      <w:del w:id="1332" w:author="kistlerk [2]" w:date="2020-12-18T16:44:00Z">
        <w:r w:rsidDel="000B6369">
          <w:rPr>
            <w:b/>
            <w:sz w:val="20"/>
            <w:szCs w:val="20"/>
          </w:rPr>
          <w:delText xml:space="preserve"> S</w:delText>
        </w:r>
      </w:del>
      <w:r>
        <w:rPr>
          <w:b/>
          <w:sz w:val="20"/>
          <w:szCs w:val="20"/>
        </w:rPr>
        <w:t xml:space="preserve">upplement 1. Recombination occurs between </w:t>
      </w:r>
      <w:proofErr w:type="spellStart"/>
      <w:r>
        <w:rPr>
          <w:b/>
          <w:sz w:val="20"/>
          <w:szCs w:val="20"/>
        </w:rPr>
        <w:t>HCoV</w:t>
      </w:r>
      <w:proofErr w:type="spellEnd"/>
      <w:r>
        <w:rPr>
          <w:b/>
          <w:sz w:val="20"/>
          <w:szCs w:val="20"/>
        </w:rPr>
        <w:t xml:space="preserve"> isolates.</w:t>
      </w:r>
      <w:r>
        <w:rPr>
          <w:sz w:val="20"/>
          <w:szCs w:val="20"/>
        </w:rPr>
        <w:t xml:space="preserve"> A </w:t>
      </w:r>
      <w:proofErr w:type="spellStart"/>
      <w:r>
        <w:rPr>
          <w:sz w:val="20"/>
          <w:szCs w:val="20"/>
        </w:rPr>
        <w:t>tanglegram</w:t>
      </w:r>
      <w:proofErr w:type="spellEnd"/>
      <w:r>
        <w:rPr>
          <w:sz w:val="20"/>
          <w:szCs w:val="20"/>
        </w:rPr>
        <w:t xml:space="preserve"> draws lines between an isolate’s position on two phylogenies built on different genes (or genomic regions). Dramatic differences in an isolate’s position on one tree versus another is indicative of recombination. A) Phylogenetic relationships between OC43 isolates based on </w:t>
      </w:r>
      <w:del w:id="1333" w:author="kistlerk [2]" w:date="2020-12-18T16:43:00Z">
        <w:r w:rsidDel="000B6369">
          <w:rPr>
            <w:sz w:val="20"/>
            <w:szCs w:val="20"/>
          </w:rPr>
          <w:delText xml:space="preserve">RdRp </w:delText>
        </w:r>
      </w:del>
      <w:ins w:id="1334" w:author="kistlerk [2]" w:date="2020-12-18T16:43:00Z">
        <w:r w:rsidR="000B6369">
          <w:rPr>
            <w:sz w:val="20"/>
            <w:szCs w:val="20"/>
          </w:rPr>
          <w:t xml:space="preserve">spike </w:t>
        </w:r>
      </w:ins>
      <w:r>
        <w:rPr>
          <w:sz w:val="20"/>
          <w:szCs w:val="20"/>
        </w:rPr>
        <w:t>sequences</w:t>
      </w:r>
      <w:ins w:id="1335" w:author="kistlerk [2]" w:date="2020-12-18T16:43:00Z">
        <w:r w:rsidR="000B6369">
          <w:rPr>
            <w:sz w:val="20"/>
            <w:szCs w:val="20"/>
          </w:rPr>
          <w:t xml:space="preserve"> (left)</w:t>
        </w:r>
      </w:ins>
      <w:r>
        <w:rPr>
          <w:sz w:val="20"/>
          <w:szCs w:val="20"/>
        </w:rPr>
        <w:t xml:space="preserve"> versus relationships based on </w:t>
      </w:r>
      <w:del w:id="1336" w:author="kistlerk [2]" w:date="2020-12-18T16:42:00Z">
        <w:r w:rsidDel="000B6369">
          <w:rPr>
            <w:sz w:val="20"/>
            <w:szCs w:val="20"/>
          </w:rPr>
          <w:delText xml:space="preserve">Spike </w:delText>
        </w:r>
      </w:del>
      <w:proofErr w:type="spellStart"/>
      <w:ins w:id="1337" w:author="kistlerk [2]" w:date="2020-12-18T16:42:00Z">
        <w:r w:rsidR="000B6369">
          <w:rPr>
            <w:sz w:val="20"/>
            <w:szCs w:val="20"/>
          </w:rPr>
          <w:t>RdRp</w:t>
        </w:r>
        <w:proofErr w:type="spellEnd"/>
        <w:r w:rsidR="000B6369">
          <w:rPr>
            <w:sz w:val="20"/>
            <w:szCs w:val="20"/>
          </w:rPr>
          <w:t xml:space="preserve"> </w:t>
        </w:r>
      </w:ins>
      <w:r>
        <w:rPr>
          <w:sz w:val="20"/>
          <w:szCs w:val="20"/>
        </w:rPr>
        <w:t>sequences</w:t>
      </w:r>
      <w:ins w:id="1338" w:author="kistlerk [2]" w:date="2020-12-18T16:43:00Z">
        <w:r w:rsidR="000B6369">
          <w:rPr>
            <w:sz w:val="20"/>
            <w:szCs w:val="20"/>
          </w:rPr>
          <w:t xml:space="preserve"> (right)</w:t>
        </w:r>
      </w:ins>
      <w:r>
        <w:rPr>
          <w:sz w:val="20"/>
          <w:szCs w:val="20"/>
        </w:rPr>
        <w:t xml:space="preserve">. </w:t>
      </w:r>
      <w:del w:id="1339" w:author="kistlerk [2]" w:date="2020-12-18T16:44:00Z">
        <w:r w:rsidDel="000B6369">
          <w:rPr>
            <w:sz w:val="20"/>
            <w:szCs w:val="20"/>
          </w:rPr>
          <w:delText xml:space="preserve">Blue </w:delText>
        </w:r>
      </w:del>
      <w:ins w:id="1340" w:author="kistlerk [2]" w:date="2020-12-18T16:44:00Z">
        <w:r w:rsidR="000B6369">
          <w:rPr>
            <w:sz w:val="20"/>
            <w:szCs w:val="20"/>
          </w:rPr>
          <w:t xml:space="preserve">Light teal </w:t>
        </w:r>
      </w:ins>
      <w:r>
        <w:rPr>
          <w:sz w:val="20"/>
          <w:szCs w:val="20"/>
        </w:rPr>
        <w:t xml:space="preserve">lines that connect isolates classified as lineage A based on their </w:t>
      </w:r>
      <w:proofErr w:type="spellStart"/>
      <w:ins w:id="1341" w:author="kistlerk [2]" w:date="2020-12-18T16:44:00Z">
        <w:r w:rsidR="000B6369">
          <w:rPr>
            <w:sz w:val="20"/>
            <w:szCs w:val="20"/>
          </w:rPr>
          <w:t>RdRp</w:t>
        </w:r>
      </w:ins>
      <w:proofErr w:type="spellEnd"/>
      <w:del w:id="1342" w:author="kistlerk [2]" w:date="2020-12-18T16:44:00Z">
        <w:r w:rsidDel="000B6369">
          <w:rPr>
            <w:sz w:val="20"/>
            <w:szCs w:val="20"/>
          </w:rPr>
          <w:delText xml:space="preserve">RdRp </w:delText>
        </w:r>
      </w:del>
      <w:ins w:id="1343" w:author="kistlerk [2]" w:date="2020-12-18T16:44:00Z">
        <w:r w:rsidR="000B6369">
          <w:rPr>
            <w:sz w:val="20"/>
            <w:szCs w:val="20"/>
          </w:rPr>
          <w:t xml:space="preserve"> </w:t>
        </w:r>
      </w:ins>
      <w:r>
        <w:rPr>
          <w:sz w:val="20"/>
          <w:szCs w:val="20"/>
        </w:rPr>
        <w:t xml:space="preserve">sequence to isolates classified as lineage B based on their </w:t>
      </w:r>
      <w:ins w:id="1344" w:author="kistlerk [2]" w:date="2020-12-18T16:44:00Z">
        <w:r w:rsidR="000B6369">
          <w:rPr>
            <w:sz w:val="20"/>
            <w:szCs w:val="20"/>
          </w:rPr>
          <w:t>s</w:t>
        </w:r>
      </w:ins>
      <w:del w:id="1345" w:author="kistlerk [2]" w:date="2020-12-18T16:44:00Z">
        <w:r w:rsidDel="000B6369">
          <w:rPr>
            <w:sz w:val="20"/>
            <w:szCs w:val="20"/>
          </w:rPr>
          <w:delText>S</w:delText>
        </w:r>
      </w:del>
      <w:r>
        <w:rPr>
          <w:sz w:val="20"/>
          <w:szCs w:val="20"/>
        </w:rPr>
        <w:t>pike sequence</w:t>
      </w:r>
      <w:del w:id="1346" w:author="kistlerk [2]" w:date="2020-12-18T16:44:00Z">
        <w:r w:rsidDel="000B6369">
          <w:rPr>
            <w:sz w:val="20"/>
            <w:szCs w:val="20"/>
          </w:rPr>
          <w:delText>,</w:delText>
        </w:r>
      </w:del>
      <w:r>
        <w:rPr>
          <w:sz w:val="20"/>
          <w:szCs w:val="20"/>
        </w:rPr>
        <w:t xml:space="preserve"> suggest that recombination occurred in these isolates or their ancestors. B) Phylogenetic reconstruction of OC43 isolates based on S1 sequences</w:t>
      </w:r>
      <w:ins w:id="1347" w:author="kistlerk [2]" w:date="2020-12-18T16:43:00Z">
        <w:r w:rsidR="000B6369">
          <w:rPr>
            <w:sz w:val="20"/>
            <w:szCs w:val="20"/>
          </w:rPr>
          <w:t xml:space="preserve"> (left)</w:t>
        </w:r>
      </w:ins>
      <w:r>
        <w:rPr>
          <w:sz w:val="20"/>
          <w:szCs w:val="20"/>
        </w:rPr>
        <w:t xml:space="preserve"> versus S2 sequences</w:t>
      </w:r>
      <w:ins w:id="1348" w:author="kistlerk [2]" w:date="2020-12-18T16:43:00Z">
        <w:r w:rsidR="000B6369">
          <w:rPr>
            <w:sz w:val="20"/>
            <w:szCs w:val="20"/>
          </w:rPr>
          <w:t xml:space="preserve"> (right)</w:t>
        </w:r>
      </w:ins>
      <w:r>
        <w:rPr>
          <w:sz w:val="20"/>
          <w:szCs w:val="20"/>
        </w:rPr>
        <w:t>. Year is shown on the x-axis.</w:t>
      </w:r>
    </w:p>
    <w:p w:rsidR="002D395D" w:rsidRDefault="002D395D">
      <w:pPr>
        <w:rPr>
          <w:sz w:val="20"/>
          <w:szCs w:val="20"/>
        </w:rPr>
      </w:pPr>
    </w:p>
    <w:p w:rsidR="002D395D" w:rsidRPr="00E37A58" w:rsidRDefault="00104672">
      <w:pPr>
        <w:rPr>
          <w:sz w:val="20"/>
          <w:szCs w:val="20"/>
        </w:rPr>
      </w:pPr>
      <w:r>
        <w:rPr>
          <w:b/>
          <w:sz w:val="20"/>
          <w:szCs w:val="20"/>
        </w:rPr>
        <w:t>Figure 1</w:t>
      </w:r>
      <w:ins w:id="1349" w:author="kistlerk [2]" w:date="2020-12-18T16:41:00Z">
        <w:r w:rsidR="00AB542F">
          <w:rPr>
            <w:b/>
            <w:sz w:val="20"/>
            <w:szCs w:val="20"/>
          </w:rPr>
          <w:t>- figure s</w:t>
        </w:r>
      </w:ins>
      <w:del w:id="1350" w:author="kistlerk [2]" w:date="2020-12-18T16:41:00Z">
        <w:r w:rsidDel="00AB542F">
          <w:rPr>
            <w:b/>
            <w:sz w:val="20"/>
            <w:szCs w:val="20"/>
          </w:rPr>
          <w:delText xml:space="preserve"> S</w:delText>
        </w:r>
      </w:del>
      <w:r>
        <w:rPr>
          <w:b/>
          <w:sz w:val="20"/>
          <w:szCs w:val="20"/>
        </w:rPr>
        <w:t xml:space="preserve">upplement 2. Phylogenetic trees for seasonal </w:t>
      </w:r>
      <w:proofErr w:type="spellStart"/>
      <w:r>
        <w:rPr>
          <w:b/>
          <w:sz w:val="20"/>
          <w:szCs w:val="20"/>
        </w:rPr>
        <w:t>HCoVs</w:t>
      </w:r>
      <w:proofErr w:type="spellEnd"/>
      <w:r>
        <w:rPr>
          <w:b/>
          <w:sz w:val="20"/>
          <w:szCs w:val="20"/>
        </w:rPr>
        <w:t xml:space="preserve"> NL63 and HKU1.</w:t>
      </w:r>
      <w:r>
        <w:rPr>
          <w:sz w:val="20"/>
          <w:szCs w:val="20"/>
        </w:rPr>
        <w:t xml:space="preserve"> Phylogenies built from A: NL63 spike sequences from 159 isolates over 37 years, and B: HKU1 spike sequences from 41 isolates over 13 years. </w:t>
      </w:r>
      <w:del w:id="1351" w:author="kistlerk [2]" w:date="2020-12-18T16:00:00Z">
        <w:r w:rsidDel="004F4892">
          <w:rPr>
            <w:sz w:val="20"/>
            <w:szCs w:val="20"/>
          </w:rPr>
          <w:delText xml:space="preserve">HCoVs </w:delText>
        </w:r>
      </w:del>
      <w:ins w:id="1352" w:author="kistlerk [2]" w:date="2020-12-18T16:00:00Z">
        <w:r w:rsidR="004F4892">
          <w:rPr>
            <w:sz w:val="20"/>
            <w:szCs w:val="20"/>
          </w:rPr>
          <w:t xml:space="preserve">HKU1 </w:t>
        </w:r>
      </w:ins>
      <w:del w:id="1353" w:author="kistlerk [2]" w:date="2020-12-18T16:00:00Z">
        <w:r w:rsidDel="004F4892">
          <w:rPr>
            <w:sz w:val="20"/>
            <w:szCs w:val="20"/>
          </w:rPr>
          <w:delText xml:space="preserve">that </w:delText>
        </w:r>
      </w:del>
      <w:r>
        <w:rPr>
          <w:sz w:val="20"/>
          <w:szCs w:val="20"/>
        </w:rPr>
        <w:t xml:space="preserve">bifurcate immediately after the root </w:t>
      </w:r>
      <w:del w:id="1354" w:author="kistlerk [2]" w:date="2020-12-18T16:00:00Z">
        <w:r w:rsidDel="004F4892">
          <w:rPr>
            <w:sz w:val="20"/>
            <w:szCs w:val="20"/>
          </w:rPr>
          <w:delText xml:space="preserve">are </w:delText>
        </w:r>
      </w:del>
      <w:ins w:id="1355" w:author="kistlerk [2]" w:date="2020-12-18T16:00:00Z">
        <w:r w:rsidR="004F4892">
          <w:rPr>
            <w:sz w:val="20"/>
            <w:szCs w:val="20"/>
          </w:rPr>
          <w:t xml:space="preserve">and is </w:t>
        </w:r>
      </w:ins>
      <w:r>
        <w:rPr>
          <w:sz w:val="20"/>
          <w:szCs w:val="20"/>
        </w:rPr>
        <w:t xml:space="preserve">split into </w:t>
      </w:r>
      <w:del w:id="1356" w:author="kistlerk [2]" w:date="2020-12-18T16:00:00Z">
        <w:r w:rsidDel="004F4892">
          <w:rPr>
            <w:sz w:val="20"/>
            <w:szCs w:val="20"/>
          </w:rPr>
          <w:delText xml:space="preserve">blue </w:delText>
        </w:r>
      </w:del>
      <w:ins w:id="1357" w:author="kistlerk [2]" w:date="2020-12-18T16:00:00Z">
        <w:r w:rsidR="004F4892">
          <w:rPr>
            <w:sz w:val="20"/>
            <w:szCs w:val="20"/>
          </w:rPr>
          <w:t xml:space="preserve">lineage A (darker blue) </w:t>
        </w:r>
      </w:ins>
      <w:r>
        <w:rPr>
          <w:sz w:val="20"/>
          <w:szCs w:val="20"/>
        </w:rPr>
        <w:t xml:space="preserve">and </w:t>
      </w:r>
      <w:del w:id="1358" w:author="kistlerk [2]" w:date="2020-12-18T16:00:00Z">
        <w:r w:rsidDel="004F4892">
          <w:rPr>
            <w:sz w:val="20"/>
            <w:szCs w:val="20"/>
          </w:rPr>
          <w:delText xml:space="preserve">yellow </w:delText>
        </w:r>
      </w:del>
      <w:r>
        <w:rPr>
          <w:sz w:val="20"/>
          <w:szCs w:val="20"/>
        </w:rPr>
        <w:t>lineage</w:t>
      </w:r>
      <w:ins w:id="1359" w:author="kistlerk [2]" w:date="2020-12-18T16:00:00Z">
        <w:r w:rsidR="004F4892">
          <w:rPr>
            <w:sz w:val="20"/>
            <w:szCs w:val="20"/>
          </w:rPr>
          <w:t xml:space="preserve"> B (lighter blue)</w:t>
        </w:r>
      </w:ins>
      <w:del w:id="1360" w:author="kistlerk [2]" w:date="2020-12-18T16:00:00Z">
        <w:r w:rsidDel="004F4892">
          <w:rPr>
            <w:sz w:val="20"/>
            <w:szCs w:val="20"/>
          </w:rPr>
          <w:delText>s</w:delText>
        </w:r>
      </w:del>
      <w:r>
        <w:rPr>
          <w:sz w:val="20"/>
          <w:szCs w:val="20"/>
        </w:rPr>
        <w:t>. NL63 contains just one lineage (</w:t>
      </w:r>
      <w:del w:id="1361" w:author="kistlerk [2]" w:date="2020-12-18T16:00:00Z">
        <w:r w:rsidDel="00E850AD">
          <w:rPr>
            <w:sz w:val="20"/>
            <w:szCs w:val="20"/>
          </w:rPr>
          <w:delText>teal</w:delText>
        </w:r>
      </w:del>
      <w:ins w:id="1362" w:author="kistlerk [2]" w:date="2020-12-18T16:00:00Z">
        <w:r w:rsidR="00E850AD">
          <w:rPr>
            <w:sz w:val="20"/>
            <w:szCs w:val="20"/>
          </w:rPr>
          <w:t>green</w:t>
        </w:r>
      </w:ins>
      <w:r>
        <w:rPr>
          <w:sz w:val="20"/>
          <w:szCs w:val="20"/>
        </w:rPr>
        <w:t xml:space="preserve">). Both </w:t>
      </w:r>
      <w:proofErr w:type="spellStart"/>
      <w:r>
        <w:rPr>
          <w:sz w:val="20"/>
          <w:szCs w:val="20"/>
        </w:rPr>
        <w:t>HCoVs</w:t>
      </w:r>
      <w:proofErr w:type="spellEnd"/>
      <w:r>
        <w:rPr>
          <w:sz w:val="20"/>
          <w:szCs w:val="20"/>
        </w:rPr>
        <w:t xml:space="preserve"> are rooted on an outgroup sequence. For the analyses in this paper, the evolution of each gene (or genomic region) is considered separately, so phylogenies are built for each viral gene and those phylogenies are used to split isolates into lineages for each gene. These are temporally resolved phylogenies with year shown on the x-axis. The clock rate of each </w:t>
      </w:r>
      <w:proofErr w:type="spellStart"/>
      <w:r>
        <w:rPr>
          <w:sz w:val="20"/>
          <w:szCs w:val="20"/>
        </w:rPr>
        <w:t>HCoV</w:t>
      </w:r>
      <w:proofErr w:type="spellEnd"/>
      <w:r>
        <w:rPr>
          <w:sz w:val="20"/>
          <w:szCs w:val="20"/>
        </w:rPr>
        <w:t xml:space="preserve"> is listed in the Methods “Phylogenetic inference” section.</w:t>
      </w:r>
    </w:p>
    <w:p w:rsidR="002D395D" w:rsidRDefault="002D395D"/>
    <w:p w:rsidR="002D395D" w:rsidRDefault="00104672">
      <w:r>
        <w:rPr>
          <w:b/>
          <w:sz w:val="20"/>
          <w:szCs w:val="20"/>
        </w:rPr>
        <w:t>Figure 2</w:t>
      </w:r>
      <w:ins w:id="1363" w:author="kistlerk [2]" w:date="2020-12-18T16:41:00Z">
        <w:r w:rsidR="00AB542F">
          <w:rPr>
            <w:b/>
            <w:sz w:val="20"/>
            <w:szCs w:val="20"/>
          </w:rPr>
          <w:t>- figure s</w:t>
        </w:r>
      </w:ins>
      <w:del w:id="1364" w:author="kistlerk [2]" w:date="2020-12-18T16:41:00Z">
        <w:r w:rsidDel="00AB542F">
          <w:rPr>
            <w:b/>
            <w:sz w:val="20"/>
            <w:szCs w:val="20"/>
          </w:rPr>
          <w:delText xml:space="preserve"> S</w:delText>
        </w:r>
      </w:del>
      <w:r>
        <w:rPr>
          <w:b/>
          <w:sz w:val="20"/>
          <w:szCs w:val="20"/>
        </w:rPr>
        <w:t>upplement 1. Mutations per at each position within Spike for NL63 and HKU1.</w:t>
      </w:r>
      <w:r>
        <w:rPr>
          <w:sz w:val="20"/>
          <w:szCs w:val="20"/>
        </w:rPr>
        <w:t xml:space="preserve"> </w:t>
      </w:r>
      <w:ins w:id="1365" w:author="kistlerk [2]" w:date="2020-12-18T18:01:00Z">
        <w:r w:rsidR="00E47040">
          <w:rPr>
            <w:sz w:val="20"/>
            <w:szCs w:val="20"/>
          </w:rPr>
          <w:t>Number of substitutions observed at each amino acid position in the spike gene throughout the phylogeny</w:t>
        </w:r>
      </w:ins>
      <w:del w:id="1366" w:author="kistlerk [2]" w:date="2020-12-18T18:01:00Z">
        <w:r w:rsidDel="00E47040">
          <w:rPr>
            <w:sz w:val="20"/>
            <w:szCs w:val="20"/>
          </w:rPr>
          <w:delText>Number of mutations observed at each position in the Spike gene</w:delText>
        </w:r>
      </w:del>
      <w:ins w:id="1367" w:author="kistlerk [2]" w:date="2020-12-18T18:02:00Z">
        <w:r w:rsidR="00E47040" w:rsidRPr="00E47040">
          <w:rPr>
            <w:sz w:val="20"/>
            <w:szCs w:val="20"/>
          </w:rPr>
          <w:t xml:space="preserve"> </w:t>
        </w:r>
        <w:r w:rsidR="00E47040">
          <w:rPr>
            <w:sz w:val="20"/>
            <w:szCs w:val="20"/>
          </w:rPr>
          <w:t xml:space="preserve">S1 (gray) and S2 (white) are indicated by shading and the number of substitutions per site is indicated by a dot and color-coded by </w:t>
        </w:r>
        <w:proofErr w:type="spellStart"/>
        <w:r w:rsidR="00E47040">
          <w:rPr>
            <w:sz w:val="20"/>
            <w:szCs w:val="20"/>
          </w:rPr>
          <w:t>HCoV</w:t>
        </w:r>
        <w:proofErr w:type="spellEnd"/>
        <w:r w:rsidR="00E47040">
          <w:rPr>
            <w:sz w:val="20"/>
            <w:szCs w:val="20"/>
          </w:rPr>
          <w:t xml:space="preserve"> lineage.</w:t>
        </w:r>
      </w:ins>
      <w:del w:id="1368" w:author="kistlerk [2]" w:date="2020-12-18T18:02:00Z">
        <w:r w:rsidDel="00E47040">
          <w:rPr>
            <w:sz w:val="20"/>
            <w:szCs w:val="20"/>
          </w:rPr>
          <w:delText>. S1 (darker gray) and S2 (light gray) are indicated by shading and the average number of mutations per site is indicated by a dot and color-coded by HCoV lineage</w:delText>
        </w:r>
      </w:del>
      <w:r>
        <w:rPr>
          <w:sz w:val="20"/>
          <w:szCs w:val="20"/>
        </w:rPr>
        <w:t>. A: NL63, B: HKU1 (assuming all HKU1 isolates are a single lineage), C: HKU1</w:t>
      </w:r>
      <w:ins w:id="1369" w:author="kistlerk [2]" w:date="2020-12-18T18:02:00Z">
        <w:r w:rsidR="00DD7EED">
          <w:rPr>
            <w:sz w:val="20"/>
            <w:szCs w:val="20"/>
          </w:rPr>
          <w:t xml:space="preserve"> lineage A, D: HKU1 lineage B</w:t>
        </w:r>
      </w:ins>
      <w:r>
        <w:rPr>
          <w:sz w:val="20"/>
          <w:szCs w:val="20"/>
        </w:rPr>
        <w:t xml:space="preserve"> (assuming there are 2 co-circulating HKU1 lineages).</w:t>
      </w:r>
    </w:p>
    <w:p w:rsidR="002D395D" w:rsidRDefault="002D395D"/>
    <w:p w:rsidR="002D395D" w:rsidRPr="00E37A58" w:rsidRDefault="00104672">
      <w:pPr>
        <w:rPr>
          <w:b/>
          <w:sz w:val="20"/>
          <w:szCs w:val="20"/>
        </w:rPr>
      </w:pPr>
      <w:r>
        <w:rPr>
          <w:b/>
          <w:sz w:val="20"/>
          <w:szCs w:val="20"/>
        </w:rPr>
        <w:lastRenderedPageBreak/>
        <w:t>Figure 3</w:t>
      </w:r>
      <w:ins w:id="1370" w:author="kistlerk [2]" w:date="2020-12-18T16:42:00Z">
        <w:r w:rsidR="000B6369">
          <w:rPr>
            <w:b/>
            <w:sz w:val="20"/>
            <w:szCs w:val="20"/>
          </w:rPr>
          <w:t>- figure s</w:t>
        </w:r>
      </w:ins>
      <w:del w:id="1371" w:author="kistlerk [2]" w:date="2020-12-18T16:42:00Z">
        <w:r w:rsidDel="000B6369">
          <w:rPr>
            <w:b/>
            <w:sz w:val="20"/>
            <w:szCs w:val="20"/>
          </w:rPr>
          <w:delText xml:space="preserve"> S</w:delText>
        </w:r>
      </w:del>
      <w:r>
        <w:rPr>
          <w:b/>
          <w:sz w:val="20"/>
          <w:szCs w:val="20"/>
        </w:rPr>
        <w:t>upplement 1. Nonsynonymous divergence in NL63 and HKU1.</w:t>
      </w:r>
      <w:r>
        <w:rPr>
          <w:sz w:val="20"/>
          <w:szCs w:val="20"/>
        </w:rPr>
        <w:t xml:space="preserve"> Nonsynonymous (dashed lines) and synonymous divergence (solid lines) within the </w:t>
      </w:r>
      <w:ins w:id="1372" w:author="kistlerk" w:date="2020-12-28T17:36:00Z">
        <w:r w:rsidR="00A1506B">
          <w:rPr>
            <w:sz w:val="20"/>
            <w:szCs w:val="20"/>
          </w:rPr>
          <w:t>s</w:t>
        </w:r>
      </w:ins>
      <w:del w:id="1373" w:author="kistlerk" w:date="2020-12-28T17:36:00Z">
        <w:r w:rsidDel="00A1506B">
          <w:rPr>
            <w:sz w:val="20"/>
            <w:szCs w:val="20"/>
          </w:rPr>
          <w:delText>S</w:delText>
        </w:r>
      </w:del>
      <w:r>
        <w:rPr>
          <w:sz w:val="20"/>
          <w:szCs w:val="20"/>
        </w:rPr>
        <w:t>pike (</w:t>
      </w:r>
      <w:del w:id="1374" w:author="kistlerk" w:date="2020-12-28T17:36:00Z">
        <w:r w:rsidDel="00A1506B">
          <w:rPr>
            <w:sz w:val="20"/>
            <w:szCs w:val="20"/>
          </w:rPr>
          <w:delText>teal</w:delText>
        </w:r>
      </w:del>
      <w:ins w:id="1375" w:author="kistlerk" w:date="2020-12-28T17:36:00Z">
        <w:r w:rsidR="00A1506B">
          <w:rPr>
            <w:sz w:val="20"/>
            <w:szCs w:val="20"/>
          </w:rPr>
          <w:t>dark orange</w:t>
        </w:r>
      </w:ins>
      <w:r>
        <w:rPr>
          <w:sz w:val="20"/>
          <w:szCs w:val="20"/>
        </w:rPr>
        <w:t xml:space="preserve">) and </w:t>
      </w:r>
      <w:proofErr w:type="spellStart"/>
      <w:r>
        <w:rPr>
          <w:sz w:val="20"/>
          <w:szCs w:val="20"/>
        </w:rPr>
        <w:t>RdRp</w:t>
      </w:r>
      <w:proofErr w:type="spellEnd"/>
      <w:r>
        <w:rPr>
          <w:sz w:val="20"/>
          <w:szCs w:val="20"/>
        </w:rPr>
        <w:t xml:space="preserve"> (</w:t>
      </w:r>
      <w:del w:id="1376" w:author="kistlerk" w:date="2020-12-28T17:37:00Z">
        <w:r w:rsidDel="00A1506B">
          <w:rPr>
            <w:sz w:val="20"/>
            <w:szCs w:val="20"/>
          </w:rPr>
          <w:delText>orange</w:delText>
        </w:r>
      </w:del>
      <w:ins w:id="1377" w:author="kistlerk" w:date="2020-12-28T17:37:00Z">
        <w:r w:rsidR="00A1506B">
          <w:rPr>
            <w:sz w:val="20"/>
            <w:szCs w:val="20"/>
          </w:rPr>
          <w:t>dark gray</w:t>
        </w:r>
      </w:ins>
      <w:r>
        <w:rPr>
          <w:sz w:val="20"/>
          <w:szCs w:val="20"/>
        </w:rPr>
        <w:t xml:space="preserve">) genes and within S1 (light </w:t>
      </w:r>
      <w:del w:id="1378" w:author="kistlerk" w:date="2020-12-28T17:36:00Z">
        <w:r w:rsidDel="00A1506B">
          <w:rPr>
            <w:sz w:val="20"/>
            <w:szCs w:val="20"/>
          </w:rPr>
          <w:delText>green</w:delText>
        </w:r>
      </w:del>
      <w:ins w:id="1379" w:author="kistlerk" w:date="2020-12-28T17:36:00Z">
        <w:r w:rsidR="00A1506B">
          <w:rPr>
            <w:sz w:val="20"/>
            <w:szCs w:val="20"/>
          </w:rPr>
          <w:t>orange</w:t>
        </w:r>
      </w:ins>
      <w:r>
        <w:rPr>
          <w:sz w:val="20"/>
          <w:szCs w:val="20"/>
        </w:rPr>
        <w:t>) and S2 (</w:t>
      </w:r>
      <w:del w:id="1380" w:author="kistlerk" w:date="2020-12-28T17:36:00Z">
        <w:r w:rsidDel="00A1506B">
          <w:rPr>
            <w:sz w:val="20"/>
            <w:szCs w:val="20"/>
          </w:rPr>
          <w:delText>blue</w:delText>
        </w:r>
      </w:del>
      <w:ins w:id="1381" w:author="kistlerk" w:date="2020-12-28T17:36:00Z">
        <w:r w:rsidR="00A1506B">
          <w:rPr>
            <w:sz w:val="20"/>
            <w:szCs w:val="20"/>
          </w:rPr>
          <w:t>light gray</w:t>
        </w:r>
      </w:ins>
      <w:r>
        <w:rPr>
          <w:sz w:val="20"/>
          <w:szCs w:val="20"/>
        </w:rPr>
        <w:t xml:space="preserve">) over time. Divergence is the average Hamming distance from the ancestral sequence, computed in sliding 3-year windows which contain at least 2 sequenced isolates. Shaded region shows 95% confidence intervals. A: NL63, B: HKU1 (assuming all HKU1 isolates belong to a single lineage), and C: HKU1 (divided into 2 co-circulating lineages). Year is shown on the x-axis. Note that x- and y-axis scales </w:t>
      </w:r>
      <w:del w:id="1382" w:author="kistlerk" w:date="2020-12-28T17:36:00Z">
        <w:r w:rsidDel="00F73368">
          <w:rPr>
            <w:sz w:val="20"/>
            <w:szCs w:val="20"/>
          </w:rPr>
          <w:delText>are not shared between plots</w:delText>
        </w:r>
      </w:del>
      <w:ins w:id="1383" w:author="kistlerk" w:date="2020-12-28T17:36:00Z">
        <w:r w:rsidR="00F73368">
          <w:rPr>
            <w:sz w:val="20"/>
            <w:szCs w:val="20"/>
          </w:rPr>
          <w:t xml:space="preserve">are shared between the subplots but </w:t>
        </w:r>
        <w:r w:rsidR="00A1506B">
          <w:rPr>
            <w:sz w:val="20"/>
            <w:szCs w:val="20"/>
          </w:rPr>
          <w:t>are different than Figure 3</w:t>
        </w:r>
      </w:ins>
      <w:r>
        <w:rPr>
          <w:sz w:val="20"/>
          <w:szCs w:val="20"/>
        </w:rPr>
        <w:t>.</w:t>
      </w:r>
    </w:p>
    <w:p w:rsidR="002D395D" w:rsidRDefault="002D395D"/>
    <w:p w:rsidR="002D395D" w:rsidRDefault="00104672">
      <w:pPr>
        <w:rPr>
          <w:sz w:val="20"/>
          <w:szCs w:val="20"/>
        </w:rPr>
      </w:pPr>
      <w:r>
        <w:rPr>
          <w:b/>
          <w:sz w:val="20"/>
          <w:szCs w:val="20"/>
        </w:rPr>
        <w:t>Figure 5</w:t>
      </w:r>
      <w:ins w:id="1384" w:author="kistlerk [2]" w:date="2020-12-18T16:42:00Z">
        <w:r w:rsidR="000B6369">
          <w:rPr>
            <w:b/>
            <w:sz w:val="20"/>
            <w:szCs w:val="20"/>
          </w:rPr>
          <w:t>- figure s</w:t>
        </w:r>
      </w:ins>
      <w:del w:id="1385" w:author="kistlerk [2]" w:date="2020-12-18T16:42:00Z">
        <w:r w:rsidDel="000B6369">
          <w:rPr>
            <w:b/>
            <w:sz w:val="20"/>
            <w:szCs w:val="20"/>
          </w:rPr>
          <w:delText xml:space="preserve"> S</w:delText>
        </w:r>
      </w:del>
      <w:r>
        <w:rPr>
          <w:b/>
          <w:sz w:val="20"/>
          <w:szCs w:val="20"/>
        </w:rPr>
        <w:t xml:space="preserve">upplement 1. NL63 and HKU1 have low rates of adaptation in </w:t>
      </w:r>
      <w:ins w:id="1386" w:author="kistlerk [2]" w:date="2020-12-18T19:13:00Z">
        <w:r w:rsidR="00BE22D4">
          <w:rPr>
            <w:b/>
            <w:sz w:val="20"/>
            <w:szCs w:val="20"/>
          </w:rPr>
          <w:t>s</w:t>
        </w:r>
      </w:ins>
      <w:del w:id="1387" w:author="kistlerk [2]" w:date="2020-12-18T19:13:00Z">
        <w:r w:rsidDel="00BE22D4">
          <w:rPr>
            <w:b/>
            <w:sz w:val="20"/>
            <w:szCs w:val="20"/>
          </w:rPr>
          <w:delText>S</w:delText>
        </w:r>
      </w:del>
      <w:r>
        <w:rPr>
          <w:b/>
          <w:sz w:val="20"/>
          <w:szCs w:val="20"/>
        </w:rPr>
        <w:t xml:space="preserve">pike. </w:t>
      </w:r>
      <w:r>
        <w:rPr>
          <w:sz w:val="20"/>
          <w:szCs w:val="20"/>
        </w:rPr>
        <w:t>As in Figure 4, adaptive substitutions per codon per year are calculated by our implementation of the Bhatt method. A: NL63 (</w:t>
      </w:r>
      <w:del w:id="1388" w:author="kistlerk [2]" w:date="2020-12-18T19:12:00Z">
        <w:r w:rsidDel="00CA3CF6">
          <w:rPr>
            <w:sz w:val="20"/>
            <w:szCs w:val="20"/>
          </w:rPr>
          <w:delText>teal</w:delText>
        </w:r>
      </w:del>
      <w:ins w:id="1389" w:author="kistlerk [2]" w:date="2020-12-18T19:12:00Z">
        <w:r w:rsidR="00CA3CF6">
          <w:rPr>
            <w:sz w:val="20"/>
            <w:szCs w:val="20"/>
          </w:rPr>
          <w:t>green</w:t>
        </w:r>
      </w:ins>
      <w:r>
        <w:rPr>
          <w:sz w:val="20"/>
          <w:szCs w:val="20"/>
        </w:rPr>
        <w:t>) and HKU1 (</w:t>
      </w:r>
      <w:del w:id="1390" w:author="kistlerk [2]" w:date="2020-12-18T19:13:00Z">
        <w:r w:rsidDel="00BE22D4">
          <w:rPr>
            <w:sz w:val="20"/>
            <w:szCs w:val="20"/>
          </w:rPr>
          <w:delText>purple</w:delText>
        </w:r>
      </w:del>
      <w:ins w:id="1391" w:author="kistlerk [2]" w:date="2020-12-18T19:13:00Z">
        <w:r w:rsidR="00BE22D4">
          <w:rPr>
            <w:sz w:val="20"/>
            <w:szCs w:val="20"/>
          </w:rPr>
          <w:t>blue</w:t>
        </w:r>
      </w:ins>
      <w:r>
        <w:rPr>
          <w:sz w:val="20"/>
          <w:szCs w:val="20"/>
        </w:rPr>
        <w:t>) are both considered to consist of a single lineage. B: HKU1 is divided into 2 co-circulating lineages (</w:t>
      </w:r>
      <w:del w:id="1392" w:author="kistlerk [2]" w:date="2020-12-18T19:13:00Z">
        <w:r w:rsidDel="00BE22D4">
          <w:rPr>
            <w:sz w:val="20"/>
            <w:szCs w:val="20"/>
          </w:rPr>
          <w:delText xml:space="preserve">dark </w:delText>
        </w:r>
      </w:del>
      <w:ins w:id="1393" w:author="kistlerk [2]" w:date="2020-12-18T19:13:00Z">
        <w:r w:rsidR="00BE22D4">
          <w:rPr>
            <w:sz w:val="20"/>
            <w:szCs w:val="20"/>
          </w:rPr>
          <w:t xml:space="preserve">blue </w:t>
        </w:r>
      </w:ins>
      <w:r>
        <w:rPr>
          <w:sz w:val="20"/>
          <w:szCs w:val="20"/>
        </w:rPr>
        <w:t xml:space="preserve">and light </w:t>
      </w:r>
      <w:del w:id="1394" w:author="kistlerk [2]" w:date="2020-12-18T19:13:00Z">
        <w:r w:rsidDel="00BE22D4">
          <w:rPr>
            <w:sz w:val="20"/>
            <w:szCs w:val="20"/>
          </w:rPr>
          <w:delText>purple</w:delText>
        </w:r>
      </w:del>
      <w:ins w:id="1395" w:author="kistlerk [2]" w:date="2020-12-18T19:13:00Z">
        <w:r w:rsidR="00BE22D4">
          <w:rPr>
            <w:sz w:val="20"/>
            <w:szCs w:val="20"/>
          </w:rPr>
          <w:t>blue</w:t>
        </w:r>
      </w:ins>
      <w:r>
        <w:rPr>
          <w:sz w:val="20"/>
          <w:szCs w:val="20"/>
        </w:rPr>
        <w:t xml:space="preserve">). The calculated rates of adaptive substitution within </w:t>
      </w:r>
      <w:ins w:id="1396" w:author="kistlerk [2]" w:date="2020-12-18T19:13:00Z">
        <w:r w:rsidR="00BE22D4">
          <w:rPr>
            <w:sz w:val="20"/>
            <w:szCs w:val="20"/>
          </w:rPr>
          <w:t>s</w:t>
        </w:r>
      </w:ins>
      <w:del w:id="1397" w:author="kistlerk [2]" w:date="2020-12-18T19:13:00Z">
        <w:r w:rsidDel="00BE22D4">
          <w:rPr>
            <w:sz w:val="20"/>
            <w:szCs w:val="20"/>
          </w:rPr>
          <w:delText>S</w:delText>
        </w:r>
      </w:del>
      <w:r>
        <w:rPr>
          <w:sz w:val="20"/>
          <w:szCs w:val="20"/>
        </w:rPr>
        <w:t xml:space="preserve">pike, S1, S2 and </w:t>
      </w:r>
      <w:proofErr w:type="spellStart"/>
      <w:r>
        <w:rPr>
          <w:sz w:val="20"/>
          <w:szCs w:val="20"/>
        </w:rPr>
        <w:t>RdRp</w:t>
      </w:r>
      <w:proofErr w:type="spellEnd"/>
      <w:r>
        <w:rPr>
          <w:sz w:val="20"/>
          <w:szCs w:val="20"/>
        </w:rPr>
        <w:t xml:space="preserve"> are plotted alongside 229E and OC43 for comparison. Error bars show 95% bootstrap percentiles from 100 bootstrapped datasets</w:t>
      </w:r>
    </w:p>
    <w:p w:rsidR="002D395D" w:rsidRDefault="002D395D"/>
    <w:p w:rsidR="002D395D" w:rsidRDefault="00104672">
      <w:pPr>
        <w:rPr>
          <w:ins w:id="1398" w:author="kistlerk" w:date="2020-12-29T16:10:00Z"/>
          <w:sz w:val="20"/>
          <w:szCs w:val="20"/>
        </w:rPr>
      </w:pPr>
      <w:r>
        <w:rPr>
          <w:b/>
          <w:sz w:val="20"/>
          <w:szCs w:val="20"/>
        </w:rPr>
        <w:t>Figure 7</w:t>
      </w:r>
      <w:ins w:id="1399" w:author="kistlerk [2]" w:date="2020-12-18T16:42:00Z">
        <w:r w:rsidR="000B6369">
          <w:rPr>
            <w:b/>
            <w:sz w:val="20"/>
            <w:szCs w:val="20"/>
          </w:rPr>
          <w:t>- figure s</w:t>
        </w:r>
      </w:ins>
      <w:del w:id="1400" w:author="kistlerk [2]" w:date="2020-12-18T16:42:00Z">
        <w:r w:rsidDel="000B6369">
          <w:rPr>
            <w:b/>
            <w:sz w:val="20"/>
            <w:szCs w:val="20"/>
          </w:rPr>
          <w:delText xml:space="preserve"> S</w:delText>
        </w:r>
      </w:del>
      <w:r>
        <w:rPr>
          <w:b/>
          <w:sz w:val="20"/>
          <w:szCs w:val="20"/>
        </w:rPr>
        <w:t>upplement 1. Fewer years of longitudinally-sampled isolates reduces ability to detect rate of adaptation.</w:t>
      </w:r>
      <w:r>
        <w:rPr>
          <w:sz w:val="20"/>
          <w:szCs w:val="20"/>
        </w:rPr>
        <w:t xml:space="preserve"> OC43 lineage A S1 sequences were simulated under conditions of no, moderate and high rates of recombination in combination with no, moderate or high strength of positive selection. The Bhatt method was used to calculate th</w:t>
      </w:r>
      <w:ins w:id="1401" w:author="kistlerk" w:date="2020-12-29T10:20:00Z">
        <w:r w:rsidR="00B00E1C">
          <w:rPr>
            <w:sz w:val="20"/>
            <w:szCs w:val="20"/>
          </w:rPr>
          <w:t>e</w:t>
        </w:r>
      </w:ins>
      <w:del w:id="1402" w:author="kistlerk" w:date="2020-12-29T10:20:00Z">
        <w:r w:rsidDel="00B00E1C">
          <w:rPr>
            <w:sz w:val="20"/>
            <w:szCs w:val="20"/>
          </w:rPr>
          <w:delText>e</w:delText>
        </w:r>
      </w:del>
      <w:ins w:id="1403" w:author="kistlerk" w:date="2020-12-29T10:19:00Z">
        <w:r w:rsidR="00B00E1C">
          <w:rPr>
            <w:sz w:val="20"/>
            <w:szCs w:val="20"/>
          </w:rPr>
          <w:t xml:space="preserve"> ”true”</w:t>
        </w:r>
      </w:ins>
      <w:r>
        <w:rPr>
          <w:sz w:val="20"/>
          <w:szCs w:val="20"/>
        </w:rPr>
        <w:t xml:space="preserve"> rate of adaptive evolution under each of these scenarios using all available </w:t>
      </w:r>
      <w:ins w:id="1404" w:author="kistlerk" w:date="2020-12-29T10:18:00Z">
        <w:r w:rsidR="001D1C46">
          <w:rPr>
            <w:sz w:val="20"/>
            <w:szCs w:val="20"/>
          </w:rPr>
          <w:t xml:space="preserve">simulated </w:t>
        </w:r>
      </w:ins>
      <w:r>
        <w:rPr>
          <w:sz w:val="20"/>
          <w:szCs w:val="20"/>
        </w:rPr>
        <w:t>sequence data (30 years)</w:t>
      </w:r>
      <w:ins w:id="1405" w:author="kistlerk" w:date="2020-12-29T10:20:00Z">
        <w:r w:rsidR="00B00E1C">
          <w:rPr>
            <w:sz w:val="20"/>
            <w:szCs w:val="20"/>
          </w:rPr>
          <w:t xml:space="preserve">, </w:t>
        </w:r>
      </w:ins>
      <w:del w:id="1406" w:author="kistlerk" w:date="2020-12-29T10:20:00Z">
        <w:r w:rsidDel="00B00E1C">
          <w:rPr>
            <w:sz w:val="20"/>
            <w:szCs w:val="20"/>
          </w:rPr>
          <w:delText xml:space="preserve">, </w:delText>
        </w:r>
      </w:del>
      <w:r>
        <w:rPr>
          <w:sz w:val="20"/>
          <w:szCs w:val="20"/>
        </w:rPr>
        <w:t xml:space="preserve">or </w:t>
      </w:r>
      <w:ins w:id="1407" w:author="kistlerk" w:date="2020-12-29T10:20:00Z">
        <w:r w:rsidR="00B00E1C">
          <w:rPr>
            <w:sz w:val="20"/>
            <w:szCs w:val="20"/>
          </w:rPr>
          <w:t xml:space="preserve">the estimated rate if </w:t>
        </w:r>
      </w:ins>
      <w:r>
        <w:rPr>
          <w:sz w:val="20"/>
          <w:szCs w:val="20"/>
        </w:rPr>
        <w:t>only the most recent 24, 14, 10 or 7 years of simulated sequences</w:t>
      </w:r>
      <w:ins w:id="1408" w:author="kistlerk" w:date="2020-12-29T10:21:00Z">
        <w:r w:rsidR="00B00E1C">
          <w:rPr>
            <w:sz w:val="20"/>
            <w:szCs w:val="20"/>
          </w:rPr>
          <w:t xml:space="preserve"> were used</w:t>
        </w:r>
      </w:ins>
      <w:r>
        <w:rPr>
          <w:sz w:val="20"/>
          <w:szCs w:val="20"/>
        </w:rPr>
        <w:t>.</w:t>
      </w:r>
      <w:ins w:id="1409" w:author="kistlerk" w:date="2020-12-29T10:23:00Z">
        <w:r w:rsidR="004E1554">
          <w:rPr>
            <w:sz w:val="20"/>
            <w:szCs w:val="20"/>
          </w:rPr>
          <w:t xml:space="preserve"> The mean and 95% confidence intervals of 10 independent simulations are plotted.</w:t>
        </w:r>
      </w:ins>
      <w:r>
        <w:rPr>
          <w:sz w:val="20"/>
          <w:szCs w:val="20"/>
        </w:rPr>
        <w:t xml:space="preserve"> </w:t>
      </w:r>
    </w:p>
    <w:p w:rsidR="005908E6" w:rsidRDefault="005908E6">
      <w:pPr>
        <w:rPr>
          <w:ins w:id="1410" w:author="kistlerk" w:date="2020-12-29T16:10:00Z"/>
          <w:sz w:val="20"/>
          <w:szCs w:val="20"/>
        </w:rPr>
      </w:pPr>
    </w:p>
    <w:p w:rsidR="005908E6" w:rsidRPr="005908E6" w:rsidRDefault="005908E6">
      <w:ins w:id="1411" w:author="kistlerk" w:date="2020-12-29T16:10:00Z">
        <w:r>
          <w:rPr>
            <w:b/>
            <w:sz w:val="20"/>
            <w:szCs w:val="20"/>
          </w:rPr>
          <w:t>Figure 7</w:t>
        </w:r>
        <w:r>
          <w:rPr>
            <w:b/>
            <w:sz w:val="20"/>
            <w:szCs w:val="20"/>
          </w:rPr>
          <w:t>- figure s</w:t>
        </w:r>
        <w:r>
          <w:rPr>
            <w:b/>
            <w:sz w:val="20"/>
            <w:szCs w:val="20"/>
          </w:rPr>
          <w:t>upplement 2</w:t>
        </w:r>
        <w:r>
          <w:rPr>
            <w:b/>
            <w:sz w:val="20"/>
            <w:szCs w:val="20"/>
          </w:rPr>
          <w:t xml:space="preserve">. </w:t>
        </w:r>
        <w:r>
          <w:rPr>
            <w:b/>
            <w:sz w:val="20"/>
            <w:szCs w:val="20"/>
          </w:rPr>
          <w:t>Representative phylogenies of simulated spike data</w:t>
        </w:r>
        <w:r>
          <w:rPr>
            <w:b/>
            <w:sz w:val="20"/>
            <w:szCs w:val="20"/>
          </w:rPr>
          <w:t>.</w:t>
        </w:r>
        <w:r>
          <w:rPr>
            <w:sz w:val="20"/>
            <w:szCs w:val="20"/>
          </w:rPr>
          <w:t xml:space="preserve"> </w:t>
        </w:r>
      </w:ins>
      <w:ins w:id="1412" w:author="kistlerk" w:date="2020-12-29T16:11:00Z">
        <w:r>
          <w:rPr>
            <w:sz w:val="20"/>
            <w:szCs w:val="20"/>
          </w:rPr>
          <w:t>OC43 lineage</w:t>
        </w:r>
        <w:r>
          <w:rPr>
            <w:sz w:val="20"/>
            <w:szCs w:val="20"/>
          </w:rPr>
          <w:t xml:space="preserve"> A spike sequence</w:t>
        </w:r>
      </w:ins>
      <w:ins w:id="1413" w:author="kistlerk" w:date="2020-12-29T16:15:00Z">
        <w:r>
          <w:rPr>
            <w:sz w:val="20"/>
            <w:szCs w:val="20"/>
          </w:rPr>
          <w:t xml:space="preserve"> </w:t>
        </w:r>
      </w:ins>
      <w:ins w:id="1414" w:author="kistlerk" w:date="2020-12-29T16:12:00Z">
        <w:r>
          <w:rPr>
            <w:sz w:val="20"/>
            <w:szCs w:val="20"/>
          </w:rPr>
          <w:t>evolution</w:t>
        </w:r>
      </w:ins>
      <w:ins w:id="1415" w:author="kistlerk" w:date="2020-12-29T16:16:00Z">
        <w:r>
          <w:rPr>
            <w:sz w:val="20"/>
            <w:szCs w:val="20"/>
          </w:rPr>
          <w:t xml:space="preserve"> was simulated</w:t>
        </w:r>
      </w:ins>
      <w:ins w:id="1416" w:author="kistlerk" w:date="2020-12-29T16:12:00Z">
        <w:r>
          <w:rPr>
            <w:sz w:val="20"/>
            <w:szCs w:val="20"/>
          </w:rPr>
          <w:t xml:space="preserve"> </w:t>
        </w:r>
      </w:ins>
      <w:ins w:id="1417" w:author="kistlerk" w:date="2020-12-29T16:16:00Z">
        <w:r>
          <w:rPr>
            <w:sz w:val="20"/>
            <w:szCs w:val="20"/>
          </w:rPr>
          <w:t>under conditions of no, moderate and high rates of recombination in combination with no, moderate or high strength of positive selection</w:t>
        </w:r>
        <w:r>
          <w:rPr>
            <w:sz w:val="20"/>
            <w:szCs w:val="20"/>
          </w:rPr>
          <w:t>. This</w:t>
        </w:r>
      </w:ins>
      <w:ins w:id="1418" w:author="kistlerk" w:date="2020-12-29T16:12:00Z">
        <w:r>
          <w:rPr>
            <w:sz w:val="20"/>
            <w:szCs w:val="20"/>
          </w:rPr>
          <w:t xml:space="preserve"> figure shows</w:t>
        </w:r>
      </w:ins>
      <w:ins w:id="1419" w:author="kistlerk" w:date="2020-12-29T16:14:00Z">
        <w:r>
          <w:rPr>
            <w:sz w:val="20"/>
            <w:szCs w:val="20"/>
          </w:rPr>
          <w:t xml:space="preserve"> time-resolved</w:t>
        </w:r>
      </w:ins>
      <w:ins w:id="1420" w:author="kistlerk" w:date="2020-12-29T16:12:00Z">
        <w:r>
          <w:rPr>
            <w:sz w:val="20"/>
            <w:szCs w:val="20"/>
          </w:rPr>
          <w:t xml:space="preserve"> </w:t>
        </w:r>
      </w:ins>
      <w:ins w:id="1421" w:author="kistlerk" w:date="2020-12-29T16:14:00Z">
        <w:r>
          <w:rPr>
            <w:sz w:val="20"/>
            <w:szCs w:val="20"/>
          </w:rPr>
          <w:t>phylogenies built from 1 of</w:t>
        </w:r>
      </w:ins>
      <w:ins w:id="1422" w:author="kistlerk" w:date="2020-12-29T16:11:00Z">
        <w:r>
          <w:rPr>
            <w:sz w:val="20"/>
            <w:szCs w:val="20"/>
          </w:rPr>
          <w:t xml:space="preserve"> </w:t>
        </w:r>
      </w:ins>
      <w:ins w:id="1423" w:author="kistlerk" w:date="2020-12-29T16:15:00Z">
        <w:r>
          <w:rPr>
            <w:sz w:val="20"/>
            <w:szCs w:val="20"/>
          </w:rPr>
          <w:t>the 10 independent simulations</w:t>
        </w:r>
      </w:ins>
      <w:ins w:id="1424" w:author="kistlerk" w:date="2020-12-29T16:16:00Z">
        <w:r w:rsidR="00A11A38">
          <w:rPr>
            <w:sz w:val="20"/>
            <w:szCs w:val="20"/>
          </w:rPr>
          <w:t xml:space="preserve"> under each recombination/selection regime</w:t>
        </w:r>
      </w:ins>
      <w:ins w:id="1425" w:author="kistlerk" w:date="2020-12-29T16:15:00Z">
        <w:r>
          <w:rPr>
            <w:sz w:val="20"/>
            <w:szCs w:val="20"/>
          </w:rPr>
          <w:t>.</w:t>
        </w:r>
      </w:ins>
    </w:p>
    <w:p w:rsidR="002D395D" w:rsidRDefault="002D395D">
      <w:pPr>
        <w:rPr>
          <w:sz w:val="20"/>
          <w:szCs w:val="20"/>
        </w:rPr>
      </w:pPr>
    </w:p>
    <w:p w:rsidR="002D395D" w:rsidRDefault="00104672">
      <w:pPr>
        <w:rPr>
          <w:b/>
          <w:sz w:val="18"/>
          <w:szCs w:val="18"/>
        </w:rPr>
      </w:pPr>
      <w:r>
        <w:rPr>
          <w:b/>
          <w:sz w:val="24"/>
          <w:szCs w:val="24"/>
        </w:rPr>
        <w:t>References</w:t>
      </w:r>
    </w:p>
    <w:p w:rsidR="002D395D" w:rsidDel="00FF3D7B" w:rsidRDefault="00104672">
      <w:pPr>
        <w:widowControl w:val="0"/>
        <w:pBdr>
          <w:top w:val="nil"/>
          <w:left w:val="nil"/>
          <w:bottom w:val="nil"/>
          <w:right w:val="nil"/>
          <w:between w:val="nil"/>
        </w:pBdr>
        <w:spacing w:before="220" w:line="240" w:lineRule="auto"/>
        <w:ind w:left="440" w:hanging="440"/>
        <w:rPr>
          <w:del w:id="1426" w:author="kistlerk" w:date="2020-12-19T12:12:00Z"/>
          <w:color w:val="000000"/>
        </w:rPr>
      </w:pPr>
      <w:del w:id="1427" w:author="kistlerk" w:date="2020-12-19T12:12:00Z">
        <w:r w:rsidDel="00FF3D7B">
          <w:rPr>
            <w:color w:val="000000"/>
          </w:rPr>
          <w:fldChar w:fldCharType="begin"/>
        </w:r>
        <w:r w:rsidDel="00FF3D7B">
          <w:rPr>
            <w:color w:val="000000"/>
          </w:rPr>
          <w:delInstrText xml:space="preserve"> HYPERLINK "http://paperpile.com/b/XP3jQC/Evrw" \h </w:delInstrText>
        </w:r>
        <w:r w:rsidDel="00FF3D7B">
          <w:rPr>
            <w:color w:val="000000"/>
          </w:rPr>
          <w:fldChar w:fldCharType="separate"/>
        </w:r>
        <w:r w:rsidDel="00FF3D7B">
          <w:rPr>
            <w:color w:val="000000"/>
          </w:rPr>
          <w:delText>Bedford, Trevor, Sarah Cobey, and Mercedes Pascual. 2011. “Strength and Tempo of Selection Revealed in Viral Gene Genealogies.”</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28" w:author="kistlerk" w:date="2020-12-19T12:12:00Z"/>
          <w:color w:val="000000"/>
        </w:rPr>
      </w:pPr>
      <w:del w:id="1429" w:author="kistlerk" w:date="2020-12-19T12:12:00Z">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Bhatt, Samir, Edward C. Holmes, and Oliver G. Pybus. 2011. “The Genomic Rate of Molecular Adaptation of the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"http://paperpile.com/b/XP3jQC/tuQL"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"http://paperpile.com/b/XP3jQC/tuQL" \h </w:delInstrText>
        </w:r>
        <w:r w:rsidDel="00FF3D7B">
          <w:rPr>
            <w:color w:val="000000"/>
          </w:rPr>
          <w:fldChar w:fldCharType="separate"/>
        </w:r>
        <w:r w:rsidDel="00FF3D7B">
          <w:rPr>
            <w:color w:val="000000"/>
          </w:rPr>
          <w:delText xml:space="preserve"> 28 (9): 2443–51.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30" w:author="kistlerk" w:date="2020-12-19T12:12:00Z"/>
          <w:color w:val="000000"/>
        </w:rPr>
      </w:pPr>
      <w:del w:id="1431" w:author="kistlerk" w:date="2020-12-19T12:12:00Z">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Bhatt, Samir, Aris Katzourakis, and Oliver G. Pybus. 2010. “Detecting Natural Selection in RNA Virus Populations Using Sequence Summary Statistics.”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"http://paperpile.com/b/XP3jQC/uLHQ" \h </w:delInstrText>
        </w:r>
        <w:r w:rsidDel="00FF3D7B">
          <w:rPr>
            <w:i/>
            <w:color w:val="000000"/>
          </w:rPr>
          <w:fldChar w:fldCharType="separate"/>
        </w:r>
        <w:r w:rsidDel="00FF3D7B">
          <w:rPr>
            <w:i/>
            <w:color w:val="000000"/>
          </w:rPr>
          <w:delText>Infection, Genetics and Evolution: Journal of Molecular Epidemiology and Evolutionary Genetics in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"http://paperpile.com/b/XP3jQC/uLHQ" \h </w:delInstrText>
        </w:r>
        <w:r w:rsidDel="00FF3D7B">
          <w:rPr>
            <w:color w:val="000000"/>
          </w:rPr>
          <w:fldChar w:fldCharType="separate"/>
        </w:r>
        <w:r w:rsidDel="00FF3D7B">
          <w:rPr>
            <w:color w:val="000000"/>
          </w:rPr>
          <w:delText xml:space="preserve"> 10 (3): 421–30.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32" w:author="kistlerk" w:date="2020-12-19T12:12:00Z"/>
          <w:color w:val="000000"/>
        </w:rPr>
      </w:pPr>
      <w:del w:id="1433" w:author="kistlerk" w:date="2020-12-19T12:12:00Z">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Bouckaert, Remco, Timothy G. Vaughan, Joëlle Barido-Sottani, Sebastián Duchêne, Mathieu Fourment, Alexandra Gavryushkina, Joseph Heled, et al. 2019. “BEAST 2.5: An Advanced Software Platform for Bayesian Evolutionary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"http://paperpile.com/b/XP3jQC/m1AR"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"http://paperpile.com/b/XP3jQC/m1AR" \h </w:delInstrText>
        </w:r>
        <w:r w:rsidDel="00FF3D7B">
          <w:rPr>
            <w:color w:val="000000"/>
          </w:rPr>
          <w:fldChar w:fldCharType="separate"/>
        </w:r>
        <w:r w:rsidDel="00FF3D7B">
          <w:rPr>
            <w:color w:val="000000"/>
          </w:rPr>
          <w:delText xml:space="preserve"> 15 (4): e1006650.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34" w:author="kistlerk" w:date="2020-12-19T12:12:00Z"/>
          <w:color w:val="000000"/>
        </w:rPr>
      </w:pPr>
      <w:del w:id="1435" w:author="kistlerk" w:date="2020-12-19T12:12:00Z">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Chibo, Doris, and Chris Birch. 2006. “Analysis of Human Coronavirus 229E Spike and Nucleoprotein Genes Demonstrates Genetic Drift between Chronologically Distinct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"http://paperpile.com/b/XP3jQC/YPRA"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"http://paperpile.com/b/XP3jQC/YPRA" \h </w:delInstrText>
        </w:r>
        <w:r w:rsidDel="00FF3D7B">
          <w:rPr>
            <w:color w:val="000000"/>
          </w:rPr>
          <w:fldChar w:fldCharType="separate"/>
        </w:r>
        <w:r w:rsidDel="00FF3D7B">
          <w:rPr>
            <w:color w:val="000000"/>
          </w:rPr>
          <w:delText xml:space="preserve"> 87 (Pt 5): 1203–8.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36" w:author="kistlerk" w:date="2020-12-19T12:12:00Z"/>
          <w:color w:val="000000"/>
        </w:rPr>
      </w:pPr>
      <w:del w:id="1437" w:author="kistlerk" w:date="2020-12-19T12:12:00Z">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Drake, J. W. 1993. “Rates of Spontaneous Mutation among RNA Viruses.”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"http://paperpile.com/b/XP3jQC/c13U"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"http://paperpile.com/b/XP3jQC/c13U" \h </w:delInstrText>
        </w:r>
        <w:r w:rsidDel="00FF3D7B">
          <w:rPr>
            <w:color w:val="000000"/>
          </w:rPr>
          <w:fldChar w:fldCharType="separate"/>
        </w:r>
        <w:r w:rsidDel="00FF3D7B">
          <w:rPr>
            <w:color w:val="000000"/>
          </w:rPr>
          <w:delText xml:space="preserve"> 90 (9): 4171–75.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38" w:author="kistlerk" w:date="2020-12-19T12:12:00Z"/>
          <w:color w:val="000000"/>
        </w:rPr>
      </w:pPr>
      <w:del w:id="1439" w:author="kistlerk" w:date="2020-12-19T12:12:00Z">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xml:space="preserve">Edridge, Arthur W. D., Joanna Kaczorowska, Alexis C. R. Hoste, Margreet Bakker, Michelle Klein, Katherine Loens, Maarten F. Jebbink, et al. 2020. “Seasonal Coronavirus Protective Immunity Is Short-Lasting.”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"http://paperpile.com/b/XP3jQC/Fa5C" \h </w:delInstrText>
        </w:r>
        <w:r w:rsidDel="00FF3D7B">
          <w:rPr>
            <w:i/>
            <w:color w:val="000000"/>
          </w:rPr>
          <w:fldChar w:fldCharType="separate"/>
        </w:r>
        <w:r w:rsidDel="00FF3D7B">
          <w:rPr>
            <w:i/>
            <w:color w:val="000000"/>
          </w:rPr>
          <w:delText>Nature Medicine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"http://dx.doi.org/10.1038/s41591-020-1083-1" \h </w:delInstrText>
        </w:r>
        <w:r w:rsidDel="00FF3D7B">
          <w:rPr>
            <w:color w:val="000000"/>
          </w:rPr>
          <w:fldChar w:fldCharType="separate"/>
        </w:r>
        <w:r w:rsidDel="00FF3D7B">
          <w:rPr>
            <w:color w:val="000000"/>
          </w:rPr>
          <w:delText>10.1038/s41591-020-1083-1</w:delText>
        </w:r>
        <w:r w:rsidDel="00FF3D7B">
          <w:rPr>
            <w:color w:val="000000"/>
          </w:rPr>
          <w:fldChar w:fldCharType="end"/>
        </w:r>
        <w:r w:rsidDel="00FF3D7B">
          <w:rPr>
            <w:color w:val="000000"/>
          </w:rPr>
          <w:fldChar w:fldCharType="begin"/>
        </w:r>
        <w:r w:rsidDel="00FF3D7B">
          <w:rPr>
            <w:color w:val="000000"/>
          </w:rPr>
          <w:delInstrText xml:space="preserve"> HYPERLINK "http://paperpile.com/b/XP3jQC/Fa5C"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40" w:author="kistlerk" w:date="2020-12-19T12:12:00Z"/>
          <w:color w:val="000000"/>
        </w:rPr>
      </w:pPr>
      <w:del w:id="1441" w:author="kistlerk" w:date="2020-12-19T12:12:00Z">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Fulton, Benjamin O., David Sachs, Shannon M. Beaty, Sohui T. Won, Benhur Lee, Peter Palese, and Nicholas S. Heaton. 2015. “Mutational Analysis of Measles Virus Suggests Constraints on Antigenic Variation of the Glycoproteins.”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"http://paperpile.com/b/XP3jQC/qGRT" \h </w:delInstrText>
        </w:r>
        <w:r w:rsidDel="00FF3D7B">
          <w:rPr>
            <w:i/>
            <w:color w:val="000000"/>
          </w:rPr>
          <w:fldChar w:fldCharType="separate"/>
        </w:r>
        <w:r w:rsidDel="00FF3D7B">
          <w:rPr>
            <w:i/>
            <w:color w:val="000000"/>
          </w:rPr>
          <w:delText>Cell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"http://paperpile.com/b/XP3jQC/qGRT" \h </w:delInstrText>
        </w:r>
        <w:r w:rsidDel="00FF3D7B">
          <w:rPr>
            <w:color w:val="000000"/>
          </w:rPr>
          <w:fldChar w:fldCharType="separate"/>
        </w:r>
        <w:r w:rsidDel="00FF3D7B">
          <w:rPr>
            <w:color w:val="000000"/>
          </w:rPr>
          <w:delText xml:space="preserve"> 11 (9): 1331–38.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42" w:author="kistlerk" w:date="2020-12-19T12:12:00Z"/>
          <w:color w:val="000000"/>
        </w:rPr>
      </w:pPr>
      <w:del w:id="1443" w:author="kistlerk" w:date="2020-12-19T12:12:00Z">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Hadfield, James, Colin Megill, Sidney M. Bell, John Huddleston, Barney Potter, Charlton Callender, Pavel Sagulenko, Trevor Bedford, and Richard A. Neher. 2018. “Nextstrain: Real-Time Tracking of Pathogen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"http://paperpile.com/b/XP3jQC/wcvp"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"http://paperpile.com/b/XP3jQC/wcvp" \h </w:delInstrText>
        </w:r>
        <w:r w:rsidDel="00FF3D7B">
          <w:rPr>
            <w:color w:val="000000"/>
          </w:rPr>
          <w:fldChar w:fldCharType="separate"/>
        </w:r>
        <w:r w:rsidDel="00FF3D7B">
          <w:rPr>
            <w:color w:val="000000"/>
          </w:rPr>
          <w:delText xml:space="preserve"> 34 (23): 4121–23.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44" w:author="kistlerk" w:date="2020-12-19T12:12:00Z"/>
          <w:color w:val="000000"/>
        </w:rPr>
      </w:pPr>
      <w:del w:id="1445" w:author="kistlerk" w:date="2020-12-19T12:12:00Z">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Hamre, D., and M. Beem. 1972. “Virologic Studies of Acute Respiratory Disease in Young Adults. V. Coronavirus 229E Infections during Six Years of Surveillance.”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"http://paperpile.com/b/XP3jQC/Wfjf" \h </w:delInstrText>
        </w:r>
        <w:r w:rsidDel="00FF3D7B">
          <w:rPr>
            <w:i/>
            <w:color w:val="000000"/>
          </w:rPr>
          <w:fldChar w:fldCharType="separate"/>
        </w:r>
        <w:r w:rsidDel="00FF3D7B">
          <w:rPr>
            <w:i/>
            <w:color w:val="000000"/>
          </w:rPr>
          <w:delText>American Journal of Epidemiology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"http://paperpile.com/b/XP3jQC/Wfjf" \h </w:delInstrText>
        </w:r>
        <w:r w:rsidDel="00FF3D7B">
          <w:rPr>
            <w:color w:val="000000"/>
          </w:rPr>
          <w:fldChar w:fldCharType="separate"/>
        </w:r>
        <w:r w:rsidDel="00FF3D7B">
          <w:rPr>
            <w:color w:val="000000"/>
          </w:rPr>
          <w:delText xml:space="preserve"> 96 (2): 94–106.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46" w:author="kistlerk" w:date="2020-12-19T12:12:00Z"/>
          <w:color w:val="000000"/>
        </w:rPr>
      </w:pPr>
      <w:del w:id="1447" w:author="kistlerk" w:date="2020-12-19T12:12:00Z">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Heikkinen, Terho, and Asko Järvinen. 2003. “The Common Cold.”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"http://paperpile.com/b/XP3jQC/xYTp" \h </w:delInstrText>
        </w:r>
        <w:r w:rsidDel="00FF3D7B">
          <w:rPr>
            <w:i/>
            <w:color w:val="000000"/>
          </w:rPr>
          <w:fldChar w:fldCharType="separate"/>
        </w:r>
        <w:r w:rsidDel="00FF3D7B">
          <w:rPr>
            <w:i/>
            <w:color w:val="000000"/>
          </w:rPr>
          <w:delText>The Lancet</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"http://paperpile.com/b/XP3jQC/xYTp" \h </w:delInstrText>
        </w:r>
        <w:r w:rsidDel="00FF3D7B">
          <w:rPr>
            <w:color w:val="000000"/>
          </w:rPr>
          <w:fldChar w:fldCharType="separate"/>
        </w:r>
        <w:r w:rsidDel="00FF3D7B">
          <w:rPr>
            <w:color w:val="000000"/>
          </w:rPr>
          <w:delText xml:space="preserve"> 361 (9351): 51–59.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48" w:author="kistlerk" w:date="2020-12-19T12:12:00Z"/>
          <w:color w:val="000000"/>
        </w:rPr>
      </w:pPr>
      <w:del w:id="1449" w:author="kistlerk" w:date="2020-12-19T12:12:00Z">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"http://paperpile.com/b/XP3jQC/U6B3"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"http://paperpile.com/b/XP3jQC/U6B3" \h </w:delInstrText>
        </w:r>
        <w:r w:rsidDel="00FF3D7B">
          <w:rPr>
            <w:color w:val="000000"/>
          </w:rPr>
          <w:fldChar w:fldCharType="separate"/>
        </w:r>
        <w:r w:rsidDel="00FF3D7B">
          <w:rPr>
            <w:color w:val="000000"/>
          </w:rPr>
          <w:delText xml:space="preserve"> 80 (17): 8639–52.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50" w:author="kistlerk" w:date="2020-12-19T12:12:00Z"/>
          <w:color w:val="000000"/>
        </w:rPr>
      </w:pPr>
      <w:del w:id="1451" w:author="kistlerk" w:date="2020-12-19T12:12:00Z">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"http://paperpile.com/b/XP3jQC/0LG6"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"http://paperpile.com/b/XP3jQC/0LG6" \h </w:delInstrText>
        </w:r>
        <w:r w:rsidDel="00FF3D7B">
          <w:rPr>
            <w:color w:val="000000"/>
          </w:rPr>
          <w:fldChar w:fldCharType="separate"/>
        </w:r>
        <w:r w:rsidDel="00FF3D7B">
          <w:rPr>
            <w:color w:val="000000"/>
          </w:rPr>
          <w:delText xml:space="preserve"> 82 (4): 1819–26.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52" w:author="kistlerk" w:date="2020-12-19T12:12:00Z"/>
          <w:color w:val="000000"/>
        </w:rPr>
      </w:pPr>
      <w:del w:id="1453" w:author="kistlerk" w:date="2020-12-19T12:12:00Z">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Hulswit, Ruben J. G., Yifei Lang, Mark J. G. Bakkers, Wentao Li, Zeshi Li, Arie Schouten, Bram Ophorst, et al. 2019. “Human Coronaviruses OC43 and HKU1 Bind to 9-O-Acetylated Sialic Acids via a Conserved Receptor-Binding Site in Spike Protein Domain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"http://paperpile.com/b/XP3jQC/T0oG" \h </w:delInstrText>
        </w:r>
        <w:r w:rsidDel="00FF3D7B">
          <w:rPr>
            <w:i/>
            <w:color w:val="000000"/>
          </w:rPr>
          <w:fldChar w:fldCharType="separate"/>
        </w:r>
        <w:r w:rsidDel="00FF3D7B">
          <w:rPr>
            <w:i/>
            <w:color w:val="000000"/>
          </w:rPr>
          <w:delText>Proceedings of the National Academy of Sciences of the United States of America</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"http://paperpile.com/b/XP3jQC/T0oG" \h </w:delInstrText>
        </w:r>
        <w:r w:rsidDel="00FF3D7B">
          <w:rPr>
            <w:color w:val="000000"/>
          </w:rPr>
          <w:fldChar w:fldCharType="separate"/>
        </w:r>
        <w:r w:rsidDel="00FF3D7B">
          <w:rPr>
            <w:color w:val="000000"/>
          </w:rPr>
          <w:delText xml:space="preserve"> 116 (7): 2681–90.</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54" w:author="kistlerk" w:date="2020-12-19T12:12:00Z"/>
          <w:color w:val="000000"/>
        </w:rPr>
      </w:pPr>
      <w:del w:id="1455" w:author="kistlerk" w:date="2020-12-19T12:12:00Z">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Jariani, Abbas, Christopher Warth, Koen Deforche, Pieter Libin, Alexei J. Drummond, Andrew Rambaut, Frederick A. Matsen Iv, and Kristof Theys. 2019. “SANTA-SIM: Simulating Viral Sequence Evolution Dynamics under Selection and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"http://paperpile.com/b/XP3jQC/LduQ"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"http://paperpile.com/b/XP3jQC/LduQ" \h </w:delInstrText>
        </w:r>
        <w:r w:rsidDel="00FF3D7B">
          <w:rPr>
            <w:color w:val="000000"/>
          </w:rPr>
          <w:fldChar w:fldCharType="separate"/>
        </w:r>
        <w:r w:rsidDel="00FF3D7B">
          <w:rPr>
            <w:color w:val="000000"/>
          </w:rPr>
          <w:delText xml:space="preserve"> 5 (1): vez003.</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56" w:author="kistlerk" w:date="2020-12-19T12:12:00Z"/>
          <w:color w:val="000000"/>
        </w:rPr>
      </w:pPr>
      <w:del w:id="1457" w:author="kistlerk" w:date="2020-12-19T12:12:00Z">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Katoh, Kazutaka, Kazuharu Misawa, Kei-Ichi Kuma, and Takashi Miyata. 2002. “MAFFT: A Novel Method for Rapid Multiple Sequence Alignment Based on Fast Fourier Transform.”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"http://paperpile.com/b/XP3jQC/lm2p"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"http://paperpile.com/b/XP3jQC/lm2p" \h </w:delInstrText>
        </w:r>
        <w:r w:rsidDel="00FF3D7B">
          <w:rPr>
            <w:color w:val="000000"/>
          </w:rPr>
          <w:fldChar w:fldCharType="separate"/>
        </w:r>
        <w:r w:rsidDel="00FF3D7B">
          <w:rPr>
            <w:color w:val="000000"/>
          </w:rPr>
          <w:delText xml:space="preserve"> 30 (14): 3059–66.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58" w:author="kistlerk" w:date="2020-12-19T12:12:00Z"/>
          <w:color w:val="000000"/>
        </w:rPr>
      </w:pPr>
      <w:del w:id="1459" w:author="kistlerk" w:date="2020-12-19T12:12:00Z">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"http://paperpile.com/b/XP3jQC/XLEo"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"http://paperpile.com/b/XP3jQC/XLEo" \h </w:delInstrText>
        </w:r>
        <w:r w:rsidDel="00FF3D7B">
          <w:rPr>
            <w:color w:val="000000"/>
          </w:rPr>
          <w:fldChar w:fldCharType="separate"/>
        </w:r>
        <w:r w:rsidDel="00FF3D7B">
          <w:rPr>
            <w:color w:val="000000"/>
          </w:rPr>
          <w:delText xml:space="preserve"> 7 (August): 825.</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0" w:author="kistlerk" w:date="2020-12-19T12:12:00Z"/>
          <w:color w:val="000000"/>
        </w:rPr>
      </w:pPr>
      <w:del w:id="1461" w:author="kistlerk" w:date="2020-12-19T12:12:00Z">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Kosakovsky Pond, Sergei L., David Posada, Michael B. Gravenor, Christopher H. Woelk, and Simon D. W. Frost. 2006. “Automated Phylogenetic Detection of Recombination Using a Genetic Algorithm.”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"http://paperpile.com/b/XP3jQC/iO5A"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"http://paperpile.com/b/XP3jQC/iO5A" \h </w:delInstrText>
        </w:r>
        <w:r w:rsidDel="00FF3D7B">
          <w:rPr>
            <w:color w:val="000000"/>
          </w:rPr>
          <w:fldChar w:fldCharType="separate"/>
        </w:r>
        <w:r w:rsidDel="00FF3D7B">
          <w:rPr>
            <w:color w:val="000000"/>
          </w:rPr>
          <w:delText xml:space="preserve"> 23 (10): 1891–1901.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2" w:author="kistlerk" w:date="2020-12-19T12:12:00Z"/>
          <w:color w:val="000000"/>
        </w:rPr>
      </w:pPr>
      <w:del w:id="1463" w:author="kistlerk" w:date="2020-12-19T12:12:00Z">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Köster, Johannes, and Sven Rahmann. 2012. “Snakemake—a Scalable Bioinformatics Workflow Engine.”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"http://paperpile.com/b/XP3jQC/iIM0" \h </w:delInstrText>
        </w:r>
        <w:r w:rsidDel="00FF3D7B">
          <w:rPr>
            <w:i/>
            <w:color w:val="000000"/>
          </w:rPr>
          <w:fldChar w:fldCharType="separate"/>
        </w:r>
        <w:r w:rsidDel="00FF3D7B">
          <w:rPr>
            <w:i/>
            <w:color w:val="000000"/>
          </w:rPr>
          <w:delText xml:space="preserve">Bioinformatics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"http://paperpile.com/b/XP3jQC/iIM0" \h </w:delInstrText>
        </w:r>
        <w:r w:rsidDel="00FF3D7B">
          <w:rPr>
            <w:color w:val="000000"/>
          </w:rPr>
          <w:fldChar w:fldCharType="separate"/>
        </w:r>
        <w:r w:rsidDel="00FF3D7B">
          <w:rPr>
            <w:color w:val="000000"/>
          </w:rPr>
          <w:delText xml:space="preserve"> 28 (19): 2520–22.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4" w:author="kistlerk" w:date="2020-12-19T12:12:00Z"/>
          <w:color w:val="000000"/>
        </w:rPr>
      </w:pPr>
      <w:del w:id="1465" w:author="kistlerk" w:date="2020-12-19T12:12:00Z">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xml:space="preserve">Krammer, Florian. 2020. “SARS-CoV-2 Vaccines in Development.”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"http://paperpile.com/b/XP3jQC/Mei3"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 September.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"http://dx.doi.org/10.1038/s41586-020-2798-3" \h </w:delInstrText>
        </w:r>
        <w:r w:rsidDel="00FF3D7B">
          <w:rPr>
            <w:color w:val="000000"/>
          </w:rPr>
          <w:fldChar w:fldCharType="separate"/>
        </w:r>
        <w:r w:rsidDel="00FF3D7B">
          <w:rPr>
            <w:color w:val="000000"/>
          </w:rPr>
          <w:delText>10.1038/s41586-020-2798-3</w:delText>
        </w:r>
        <w:r w:rsidDel="00FF3D7B">
          <w:rPr>
            <w:color w:val="000000"/>
          </w:rPr>
          <w:fldChar w:fldCharType="end"/>
        </w:r>
        <w:r w:rsidDel="00FF3D7B">
          <w:rPr>
            <w:color w:val="000000"/>
          </w:rPr>
          <w:fldChar w:fldCharType="begin"/>
        </w:r>
        <w:r w:rsidDel="00FF3D7B">
          <w:rPr>
            <w:color w:val="000000"/>
          </w:rPr>
          <w:delInstrText xml:space="preserve"> HYPERLINK "http://paperpile.com/b/XP3jQC/Mei3"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6" w:author="kistlerk" w:date="2020-12-19T12:12:00Z"/>
          <w:color w:val="000000"/>
        </w:rPr>
      </w:pPr>
      <w:del w:id="1467" w:author="kistlerk" w:date="2020-12-19T12:12:00Z">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xml:space="preserve">Kucharski, Adam J., Justin Lessler, Jonathan M. Read, Huachen Zhu, Chao Qiang Jiang, Yi Guan, Derek A. T. Cummings, and Steven Riley. 2015. “Estimating the Life Course of Influenza A(H3N2) Antibody Responses from Cross-Sectional Data.”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"http://paperpile.com/b/XP3jQC/7qVi" \h </w:delInstrText>
        </w:r>
        <w:r w:rsidDel="00FF3D7B">
          <w:rPr>
            <w:i/>
            <w:color w:val="000000"/>
          </w:rPr>
          <w:fldChar w:fldCharType="separate"/>
        </w:r>
        <w:r w:rsidDel="00FF3D7B">
          <w:rPr>
            <w:i/>
            <w:color w:val="000000"/>
          </w:rPr>
          <w:delText>PLOS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"http://dx.doi.org/10.1371/journal.pbio.1002082" \h </w:delInstrText>
        </w:r>
        <w:r w:rsidDel="00FF3D7B">
          <w:rPr>
            <w:color w:val="000000"/>
          </w:rPr>
          <w:fldChar w:fldCharType="separate"/>
        </w:r>
        <w:r w:rsidDel="00FF3D7B">
          <w:rPr>
            <w:color w:val="000000"/>
          </w:rPr>
          <w:delText>10.1371/journal.pbio.1002082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"http://paperpile.com/b/XP3jQC/7qVi"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68" w:author="kistlerk" w:date="2020-12-19T12:12:00Z"/>
          <w:color w:val="000000"/>
        </w:rPr>
      </w:pPr>
      <w:del w:id="1469" w:author="kistlerk" w:date="2020-12-19T12:12:00Z">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"http://paperpile.com/b/XP3jQC/vLU9"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"http://paperpile.com/b/XP3jQC/vLU9" \h </w:delInstrText>
        </w:r>
        <w:r w:rsidDel="00FF3D7B">
          <w:rPr>
            <w:color w:val="000000"/>
          </w:rPr>
          <w:fldChar w:fldCharType="separate"/>
        </w:r>
        <w:r w:rsidDel="00FF3D7B">
          <w:rPr>
            <w:color w:val="000000"/>
          </w:rPr>
          <w:delText xml:space="preserve"> 85 (21): 11325–37.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0" w:author="kistlerk" w:date="2020-12-19T12:12:00Z"/>
          <w:color w:val="000000"/>
        </w:rPr>
      </w:pPr>
      <w:del w:id="1471" w:author="kistlerk" w:date="2020-12-19T12:12:00Z">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Li, Fang. 2016. “Structure, Function, and Evolution of Coronavirus Spike Proteins.”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"http://paperpile.com/b/XP3jQC/qj7z" \h </w:delInstrText>
        </w:r>
        <w:r w:rsidDel="00FF3D7B">
          <w:rPr>
            <w:i/>
            <w:color w:val="000000"/>
          </w:rPr>
          <w:fldChar w:fldCharType="separate"/>
        </w:r>
        <w:r w:rsidDel="00FF3D7B">
          <w:rPr>
            <w:i/>
            <w:color w:val="000000"/>
          </w:rPr>
          <w:delText>Annual Review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"http://paperpile.com/b/XP3jQC/qj7z" \h </w:delInstrText>
        </w:r>
        <w:r w:rsidDel="00FF3D7B">
          <w:rPr>
            <w:color w:val="000000"/>
          </w:rPr>
          <w:fldChar w:fldCharType="separate"/>
        </w:r>
        <w:r w:rsidDel="00FF3D7B">
          <w:rPr>
            <w:color w:val="000000"/>
          </w:rPr>
          <w:delText xml:space="preserve"> 3 (1): 237–61.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2" w:author="kistlerk" w:date="2020-12-19T12:12:00Z"/>
          <w:color w:val="000000"/>
        </w:rPr>
      </w:pPr>
      <w:del w:id="1473" w:author="kistlerk" w:date="2020-12-19T12:12:00Z">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xml:space="preserve">Liu, Ding X., Jia Q. Liang, and To S. Fung. 2020. “Human Coronavirus-229E, -OC43, -NL63, and -HKU1.”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"http://paperpile.com/b/XP3jQC/6JUk" \h </w:delInstrText>
        </w:r>
        <w:r w:rsidDel="00FF3D7B">
          <w:rPr>
            <w:i/>
            <w:color w:val="000000"/>
          </w:rPr>
          <w:fldChar w:fldCharType="separate"/>
        </w:r>
        <w:r w:rsidDel="00FF3D7B">
          <w:rPr>
            <w:i/>
            <w:color w:val="000000"/>
          </w:rPr>
          <w:delText>Reference Module in Life Sciences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"http://dx.doi.org/10.1016/b978-0-12-809633-8.21501-x" \h </w:delInstrText>
        </w:r>
        <w:r w:rsidDel="00FF3D7B">
          <w:rPr>
            <w:color w:val="000000"/>
          </w:rPr>
          <w:fldChar w:fldCharType="separate"/>
        </w:r>
        <w:r w:rsidDel="00FF3D7B">
          <w:rPr>
            <w:color w:val="000000"/>
          </w:rPr>
          <w:delText>10.1016/b978-0-12-809633-8.21501-x</w:delText>
        </w:r>
        <w:r w:rsidDel="00FF3D7B">
          <w:rPr>
            <w:color w:val="000000"/>
          </w:rPr>
          <w:fldChar w:fldCharType="end"/>
        </w:r>
        <w:r w:rsidDel="00FF3D7B">
          <w:rPr>
            <w:color w:val="000000"/>
          </w:rPr>
          <w:fldChar w:fldCharType="begin"/>
        </w:r>
        <w:r w:rsidDel="00FF3D7B">
          <w:rPr>
            <w:color w:val="000000"/>
          </w:rPr>
          <w:delInstrText xml:space="preserve"> HYPERLINK "http://paperpile.com/b/XP3jQC/6JUk"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4" w:author="kistlerk" w:date="2020-12-19T12:12:00Z"/>
          <w:color w:val="000000"/>
        </w:rPr>
      </w:pPr>
      <w:del w:id="1475" w:author="kistlerk" w:date="2020-12-19T12:12:00Z">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Luksza, Marta, and Michael Lässig. 2014. “A Predictive Fitness Model for Influenza.”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"http://paperpile.com/b/XP3jQC/KOzg"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"http://paperpile.com/b/XP3jQC/KOzg" \h </w:delInstrText>
        </w:r>
        <w:r w:rsidDel="00FF3D7B">
          <w:rPr>
            <w:color w:val="000000"/>
          </w:rPr>
          <w:fldChar w:fldCharType="separate"/>
        </w:r>
        <w:r w:rsidDel="00FF3D7B">
          <w:rPr>
            <w:color w:val="000000"/>
          </w:rPr>
          <w:delText xml:space="preserve"> 507 (7490): 57–61.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6" w:author="kistlerk" w:date="2020-12-19T12:12:00Z"/>
          <w:color w:val="000000"/>
        </w:rPr>
      </w:pPr>
      <w:del w:id="1477" w:author="kistlerk" w:date="2020-12-19T12:12:00Z">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xml:space="preserve">McIntosh, Kenneth. 1974. “Coronaviruses: A Comparative Review.” In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"http://paperpile.com/b/XP3jQC/djjU" \h </w:delInstrText>
        </w:r>
        <w:r w:rsidDel="00FF3D7B">
          <w:rPr>
            <w:i/>
            <w:color w:val="000000"/>
          </w:rPr>
          <w:fldChar w:fldCharType="separate"/>
        </w:r>
        <w:r w:rsidDel="00FF3D7B">
          <w:rPr>
            <w:i/>
            <w:color w:val="000000"/>
          </w:rPr>
          <w:delText>Current Topics in Microbiology and Immunology / Ergebnisse Der Mikrobiologie Und Immunitätsforschung</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"http://paperpile.com/b/XP3jQC/djjU" \h </w:delInstrText>
        </w:r>
        <w:r w:rsidDel="00FF3D7B">
          <w:rPr>
            <w:color w:val="000000"/>
          </w:rPr>
          <w:fldChar w:fldCharType="separate"/>
        </w:r>
        <w:r w:rsidDel="00FF3D7B">
          <w:rPr>
            <w:color w:val="000000"/>
          </w:rPr>
          <w:delText>, 85–129. Springer Berlin Heidelberg.</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78" w:author="kistlerk" w:date="2020-12-19T12:12:00Z"/>
          <w:color w:val="000000"/>
        </w:rPr>
      </w:pPr>
      <w:del w:id="1479" w:author="kistlerk" w:date="2020-12-19T12:12:00Z">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Monto, Arnold S., and Sook K. Lim. 1974. “The Tecumseh Study of Respiratory Illness. VI. Frequency of and Relationship between Outbreaks of Coronavims Infection.”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"http://paperpile.com/b/XP3jQC/26Tz" \h </w:delInstrText>
        </w:r>
        <w:r w:rsidDel="00FF3D7B">
          <w:rPr>
            <w:i/>
            <w:color w:val="000000"/>
          </w:rPr>
          <w:fldChar w:fldCharType="separate"/>
        </w:r>
        <w:r w:rsidDel="00FF3D7B">
          <w:rPr>
            <w:i/>
            <w:color w:val="000000"/>
          </w:rPr>
          <w:delText>The Journal of Infectious Diseases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"http://paperpile.com/b/XP3jQC/26Tz" \h </w:delInstrText>
        </w:r>
        <w:r w:rsidDel="00FF3D7B">
          <w:rPr>
            <w:color w:val="000000"/>
          </w:rPr>
          <w:fldChar w:fldCharType="separate"/>
        </w:r>
        <w:r w:rsidDel="00FF3D7B">
          <w:rPr>
            <w:color w:val="000000"/>
          </w:rPr>
          <w:delText xml:space="preserve"> 129 (3): 271–76.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0" w:author="kistlerk" w:date="2020-12-19T12:12:00Z"/>
          <w:color w:val="000000"/>
        </w:rPr>
      </w:pPr>
      <w:del w:id="1481" w:author="kistlerk" w:date="2020-12-19T12:12:00Z">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Nguyen, Lam-Tung, Heiko A. Schmidt, Arndt von Haeseler, and Bui Quang Minh. 2015. “IQ-TREE: A Fast and Effective Stochastic Algorithm for Estimating Maximum-Likelihood Phylogenies.”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"http://paperpile.com/b/XP3jQC/C4TB" \h </w:delInstrText>
        </w:r>
        <w:r w:rsidDel="00FF3D7B">
          <w:rPr>
            <w:i/>
            <w:color w:val="000000"/>
          </w:rPr>
          <w:fldChar w:fldCharType="separate"/>
        </w:r>
        <w:r w:rsidDel="00FF3D7B">
          <w:rPr>
            <w:i/>
            <w:color w:val="000000"/>
          </w:rPr>
          <w:delText>Molecular Biology and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"http://paperpile.com/b/XP3jQC/C4TB" \h </w:delInstrText>
        </w:r>
        <w:r w:rsidDel="00FF3D7B">
          <w:rPr>
            <w:color w:val="000000"/>
          </w:rPr>
          <w:fldChar w:fldCharType="separate"/>
        </w:r>
        <w:r w:rsidDel="00FF3D7B">
          <w:rPr>
            <w:color w:val="000000"/>
          </w:rPr>
          <w:delText xml:space="preserve"> 32 (1): 268–74.</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2" w:author="kistlerk" w:date="2020-12-19T12:12:00Z"/>
          <w:color w:val="000000"/>
        </w:rPr>
      </w:pPr>
      <w:del w:id="1483" w:author="kistlerk" w:date="2020-12-19T12:12:00Z">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Pasternak, Alexander O., Willy J. M. Spaan, and Eric J. Snijder. 2006. “Nidovirus Transcription: How to Make Sense…?”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"http://paperpile.com/b/XP3jQC/Kbjg" \h </w:delInstrText>
        </w:r>
        <w:r w:rsidDel="00FF3D7B">
          <w:rPr>
            <w:i/>
            <w:color w:val="000000"/>
          </w:rPr>
          <w:fldChar w:fldCharType="separate"/>
        </w:r>
        <w:r w:rsidDel="00FF3D7B">
          <w:rPr>
            <w:i/>
            <w:color w:val="000000"/>
          </w:rPr>
          <w:delText>The Journal of General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"http://paperpile.com/b/XP3jQC/Kbjg" \h </w:delInstrText>
        </w:r>
        <w:r w:rsidDel="00FF3D7B">
          <w:rPr>
            <w:color w:val="000000"/>
          </w:rPr>
          <w:fldChar w:fldCharType="separate"/>
        </w:r>
        <w:r w:rsidDel="00FF3D7B">
          <w:rPr>
            <w:color w:val="000000"/>
          </w:rPr>
          <w:delText xml:space="preserve"> 87 (6): 1403–21.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4" w:author="kistlerk" w:date="2020-12-19T12:12:00Z"/>
          <w:color w:val="000000"/>
        </w:rPr>
      </w:pPr>
      <w:del w:id="1485" w:author="kistlerk" w:date="2020-12-19T12:12:00Z">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Pickett, Brett E., Eva L. Sadat, Yun Zhang, Jyothi M. Noronha, R. Burke Squires, Victoria Hunt, Mengya Liu, et al. 2012. “ViPR: An Open Bioinformatics Database and Analysis Resource for Virology Research.”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"http://paperpile.com/b/XP3jQC/zE0l" \h </w:delInstrText>
        </w:r>
        <w:r w:rsidDel="00FF3D7B">
          <w:rPr>
            <w:i/>
            <w:color w:val="000000"/>
          </w:rPr>
          <w:fldChar w:fldCharType="separate"/>
        </w:r>
        <w:r w:rsidDel="00FF3D7B">
          <w:rPr>
            <w:i/>
            <w:color w:val="000000"/>
          </w:rPr>
          <w:delText>Nucleic Acids Research</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"http://paperpile.com/b/XP3jQC/zE0l" \h </w:delInstrText>
        </w:r>
        <w:r w:rsidDel="00FF3D7B">
          <w:rPr>
            <w:color w:val="000000"/>
          </w:rPr>
          <w:fldChar w:fldCharType="separate"/>
        </w:r>
        <w:r w:rsidDel="00FF3D7B">
          <w:rPr>
            <w:color w:val="000000"/>
          </w:rPr>
          <w:delText xml:space="preserve"> 40 (Database issue): D593–98.</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6" w:author="kistlerk" w:date="2020-12-19T12:12:00Z"/>
          <w:color w:val="000000"/>
        </w:rPr>
      </w:pPr>
      <w:del w:id="1487" w:author="kistlerk" w:date="2020-12-19T12:12:00Z">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Rambaut, Andrew, Oliver G. Pybus, Martha I. Nelson, Cecile Viboud, Jeffery K. Taubenberger, and Edward C. Holmes. 2008. “The Genomic and Epidemiological Dynamics of Human Influenza 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"http://paperpile.com/b/XP3jQC/cbt5" \h </w:delInstrText>
        </w:r>
        <w:r w:rsidDel="00FF3D7B">
          <w:rPr>
            <w:i/>
            <w:color w:val="000000"/>
          </w:rPr>
          <w:fldChar w:fldCharType="separate"/>
        </w:r>
        <w:r w:rsidDel="00FF3D7B">
          <w:rPr>
            <w:i/>
            <w:color w:val="000000"/>
          </w:rPr>
          <w:delText>Nature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"http://paperpile.com/b/XP3jQC/cbt5" \h </w:delInstrText>
        </w:r>
        <w:r w:rsidDel="00FF3D7B">
          <w:rPr>
            <w:color w:val="000000"/>
          </w:rPr>
          <w:fldChar w:fldCharType="separate"/>
        </w:r>
        <w:r w:rsidDel="00FF3D7B">
          <w:rPr>
            <w:color w:val="000000"/>
          </w:rPr>
          <w:delText xml:space="preserve"> 453 (7195): 615–19.</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88" w:author="kistlerk" w:date="2020-12-19T12:12:00Z"/>
          <w:color w:val="000000"/>
        </w:rPr>
      </w:pPr>
      <w:del w:id="1489" w:author="kistlerk" w:date="2020-12-19T12:12:00Z">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Reed, Sylvia E. 1984. “The Behaviour of Recent Isolates of Human Respiratory Coronavirus in Vitro and in Volunteers: Evidence of Heterogeneity among 229E-Related Strains.”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"http://paperpile.com/b/XP3jQC/AEGo" \h </w:delInstrText>
        </w:r>
        <w:r w:rsidDel="00FF3D7B">
          <w:rPr>
            <w:i/>
            <w:color w:val="000000"/>
          </w:rPr>
          <w:fldChar w:fldCharType="separate"/>
        </w:r>
        <w:r w:rsidDel="00FF3D7B">
          <w:rPr>
            <w:i/>
            <w:color w:val="000000"/>
          </w:rPr>
          <w:delText>Journal of Medical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"http://paperpile.com/b/XP3jQC/AEGo" \h </w:delInstrText>
        </w:r>
        <w:r w:rsidDel="00FF3D7B">
          <w:rPr>
            <w:color w:val="000000"/>
          </w:rPr>
          <w:fldChar w:fldCharType="separate"/>
        </w:r>
        <w:r w:rsidDel="00FF3D7B">
          <w:rPr>
            <w:color w:val="000000"/>
          </w:rPr>
          <w:delText xml:space="preserve"> 13 (2): 179–92.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0" w:author="kistlerk" w:date="2020-12-19T12:12:00Z"/>
          <w:color w:val="000000"/>
        </w:rPr>
      </w:pPr>
      <w:del w:id="1491" w:author="kistlerk" w:date="2020-12-19T12:12:00Z">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Ren, Lili, Yue Zhang, Jianguo Li, Yan Xiao, Jing Zhang, Ying Wang, Lan Chen, Gláucia Paranhos-Baccalà, and Jianwei Wang. 2015. “Genetic Drift of Human Coronavirus OC43 Spike Gene during Adaptive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"http://paperpile.com/b/XP3jQC/wcsO" \h </w:delInstrText>
        </w:r>
        <w:r w:rsidDel="00FF3D7B">
          <w:rPr>
            <w:i/>
            <w:color w:val="000000"/>
          </w:rPr>
          <w:fldChar w:fldCharType="separate"/>
        </w:r>
        <w:r w:rsidDel="00FF3D7B">
          <w:rPr>
            <w:i/>
            <w:color w:val="000000"/>
          </w:rPr>
          <w:delText>Scientific Reports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"http://paperpile.com/b/XP3jQC/wcsO" \h </w:delInstrText>
        </w:r>
        <w:r w:rsidDel="00FF3D7B">
          <w:rPr>
            <w:color w:val="000000"/>
          </w:rPr>
          <w:fldChar w:fldCharType="separate"/>
        </w:r>
        <w:r w:rsidDel="00FF3D7B">
          <w:rPr>
            <w:color w:val="000000"/>
          </w:rPr>
          <w:delText xml:space="preserve"> 5 (June): 11451.</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2" w:author="kistlerk" w:date="2020-12-19T12:12:00Z"/>
          <w:color w:val="000000"/>
        </w:rPr>
      </w:pPr>
      <w:del w:id="1493" w:author="kistlerk" w:date="2020-12-19T12:12:00Z">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Sagulenko, Pavel, Vadim Puller, and Richard A. Neher. 2018. “TreeTime: Maximum-Likelihood Phylodynamic Analysis.”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"http://paperpile.com/b/XP3jQC/hAg8" \h </w:delInstrText>
        </w:r>
        <w:r w:rsidDel="00FF3D7B">
          <w:rPr>
            <w:i/>
            <w:color w:val="000000"/>
          </w:rPr>
          <w:fldChar w:fldCharType="separate"/>
        </w:r>
        <w:r w:rsidDel="00FF3D7B">
          <w:rPr>
            <w:i/>
            <w:color w:val="000000"/>
          </w:rPr>
          <w:delText>Virus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"http://paperpile.com/b/XP3jQC/hAg8" \h </w:delInstrText>
        </w:r>
        <w:r w:rsidDel="00FF3D7B">
          <w:rPr>
            <w:color w:val="000000"/>
          </w:rPr>
          <w:fldChar w:fldCharType="separate"/>
        </w:r>
        <w:r w:rsidDel="00FF3D7B">
          <w:rPr>
            <w:color w:val="000000"/>
          </w:rPr>
          <w:delText xml:space="preserve"> 4 (1): vex042.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4" w:author="kistlerk" w:date="2020-12-19T12:12:00Z"/>
          <w:color w:val="000000"/>
        </w:rPr>
      </w:pPr>
      <w:del w:id="1495" w:author="kistlerk" w:date="2020-12-19T12:12:00Z">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Smith, Derek J., Alan S. Lapedes, Jan C. de Jong, Theo M. Bestebroer, Guus F. Rimmelzwaan, Albert D. M. E. Osterhaus, and Ron A. M. Fouchier. 2004. “Mapping the Antigenic and Genetic Evolution of Influenza Virus.”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"http://paperpile.com/b/XP3jQC/Fnvh" \h </w:delInstrText>
        </w:r>
        <w:r w:rsidDel="00FF3D7B">
          <w:rPr>
            <w:i/>
            <w:color w:val="000000"/>
          </w:rPr>
          <w:fldChar w:fldCharType="separate"/>
        </w:r>
        <w:r w:rsidDel="00FF3D7B">
          <w:rPr>
            <w:i/>
            <w:color w:val="000000"/>
          </w:rPr>
          <w:delText>Science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"http://paperpile.com/b/XP3jQC/Fnvh" \h </w:delInstrText>
        </w:r>
        <w:r w:rsidDel="00FF3D7B">
          <w:rPr>
            <w:color w:val="000000"/>
          </w:rPr>
          <w:fldChar w:fldCharType="separate"/>
        </w:r>
        <w:r w:rsidDel="00FF3D7B">
          <w:rPr>
            <w:color w:val="000000"/>
          </w:rPr>
          <w:delText xml:space="preserve"> 305 (5682): 371–76.</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6" w:author="kistlerk" w:date="2020-12-19T12:12:00Z"/>
          <w:color w:val="000000"/>
        </w:rPr>
      </w:pPr>
      <w:del w:id="1497" w:author="kistlerk" w:date="2020-12-19T12:12:00Z">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 xml:space="preserve">Vijgen, Leen, Philippe Lemey, Els Keyaerts, and Marc Van Ranst. 2005. “Genetic Variability of Human Respiratory Coronavirus OC43.”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"http://paperpile.com/b/XP3jQC/3Ryx" \h </w:delInstrText>
        </w:r>
        <w:r w:rsidDel="00FF3D7B">
          <w:rPr>
            <w:i/>
            <w:color w:val="000000"/>
          </w:rPr>
          <w:fldChar w:fldCharType="separate"/>
        </w:r>
        <w:r w:rsidDel="00FF3D7B">
          <w:rPr>
            <w:i/>
            <w:color w:val="000000"/>
          </w:rPr>
          <w:delText>Journal of Virology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"http://paperpile.com/b/XP3jQC/3Ryx"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498" w:author="kistlerk" w:date="2020-12-19T12:12:00Z"/>
          <w:color w:val="000000"/>
        </w:rPr>
      </w:pPr>
      <w:del w:id="1499" w:author="kistlerk" w:date="2020-12-19T12:12:00Z">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Volz, Erik M., Katia Koelle, and Trevor Bedford. 2013. “Viral Phylodynamics.”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"http://paperpile.com/b/XP3jQC/UUZ3" \h </w:delInstrText>
        </w:r>
        <w:r w:rsidDel="00FF3D7B">
          <w:rPr>
            <w:i/>
            <w:color w:val="000000"/>
          </w:rPr>
          <w:fldChar w:fldCharType="separate"/>
        </w:r>
        <w:r w:rsidDel="00FF3D7B">
          <w:rPr>
            <w:i/>
            <w:color w:val="000000"/>
          </w:rPr>
          <w:delText>PLoS Computational Biology</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"http://paperpile.com/b/XP3jQC/UUZ3" \h </w:delInstrText>
        </w:r>
        <w:r w:rsidDel="00FF3D7B">
          <w:rPr>
            <w:color w:val="000000"/>
          </w:rPr>
          <w:fldChar w:fldCharType="separate"/>
        </w:r>
        <w:r w:rsidDel="00FF3D7B">
          <w:rPr>
            <w:color w:val="000000"/>
          </w:rPr>
          <w:delText xml:space="preserve"> 9 (3): e1002947.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0" w:author="kistlerk" w:date="2020-12-19T12:12:00Z"/>
          <w:color w:val="000000"/>
        </w:rPr>
      </w:pPr>
      <w:del w:id="1501" w:author="kistlerk" w:date="2020-12-19T12:12:00Z">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Woo, Patrick C. Y., Susanna K. P. Lau, Yi Huang, and Kwok-Yung Yuen. 2009. “Coronavirus Diversity, Phylogeny and Interspecies Jumping.”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"http://paperpile.com/b/XP3jQC/5srz" \h </w:delInstrText>
        </w:r>
        <w:r w:rsidDel="00FF3D7B">
          <w:rPr>
            <w:i/>
            <w:color w:val="000000"/>
          </w:rPr>
          <w:fldChar w:fldCharType="separate"/>
        </w:r>
        <w:r w:rsidDel="00FF3D7B">
          <w:rPr>
            <w:i/>
            <w:color w:val="000000"/>
          </w:rPr>
          <w:delText xml:space="preserve">Experimental Biology and Medicine </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"http://paperpile.com/b/XP3jQC/5srz" \h </w:delInstrText>
        </w:r>
        <w:r w:rsidDel="00FF3D7B">
          <w:rPr>
            <w:color w:val="000000"/>
          </w:rPr>
          <w:fldChar w:fldCharType="separate"/>
        </w:r>
        <w:r w:rsidDel="00FF3D7B">
          <w:rPr>
            <w:color w:val="000000"/>
          </w:rPr>
          <w:delText xml:space="preserve"> 234 (10): 1117–27.</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2" w:author="kistlerk" w:date="2020-12-19T12:12:00Z"/>
          <w:color w:val="000000"/>
        </w:rPr>
      </w:pPr>
      <w:del w:id="1503" w:author="kistlerk" w:date="2020-12-19T12:12:00Z">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Yang, Z. 2000. “Maximum Likelihood Estimation on Large Phylogenies and Analysis of Adaptive Evolution in Human Influenza Virus 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"http://paperpile.com/b/XP3jQC/aURU" \h </w:delInstrText>
        </w:r>
        <w:r w:rsidDel="00FF3D7B">
          <w:rPr>
            <w:i/>
            <w:color w:val="000000"/>
          </w:rPr>
          <w:fldChar w:fldCharType="separate"/>
        </w:r>
        <w:r w:rsidDel="00FF3D7B">
          <w:rPr>
            <w:i/>
            <w:color w:val="000000"/>
          </w:rPr>
          <w:delText>Journal of Molecular Evolution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"http://paperpile.com/b/XP3jQC/aURU" \h </w:delInstrText>
        </w:r>
        <w:r w:rsidDel="00FF3D7B">
          <w:rPr>
            <w:color w:val="000000"/>
          </w:rPr>
          <w:fldChar w:fldCharType="separate"/>
        </w:r>
        <w:r w:rsidDel="00FF3D7B">
          <w:rPr>
            <w:color w:val="000000"/>
          </w:rPr>
          <w:delText xml:space="preserve"> 51 (5): 423–32.</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4" w:author="kistlerk" w:date="2020-12-19T12:12:00Z"/>
          <w:color w:val="000000"/>
        </w:rPr>
      </w:pPr>
      <w:del w:id="1505" w:author="kistlerk" w:date="2020-12-19T12:12:00Z">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Zanini, Fabio, Johanna Brodin, Lina Thebo, Christa Lanz, Göran Bratt, Jan Albert, and Richard A. Neher. 2015. “Population Genomics of Intrapatient HIV-1 Evolution.”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"http://paperpile.com/b/XP3jQC/dnvi" \h </w:delInstrText>
        </w:r>
        <w:r w:rsidDel="00FF3D7B">
          <w:rPr>
            <w:i/>
            <w:color w:val="000000"/>
          </w:rPr>
          <w:fldChar w:fldCharType="separate"/>
        </w:r>
        <w:r w:rsidDel="00FF3D7B">
          <w:rPr>
            <w:i/>
            <w:color w:val="000000"/>
          </w:rPr>
          <w:delText>eLife</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 xml:space="preserve"> 4 (December).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"http://dx.doi.org/10.7554/eLife.11282" \h </w:delInstrText>
        </w:r>
        <w:r w:rsidDel="00FF3D7B">
          <w:rPr>
            <w:color w:val="000000"/>
          </w:rPr>
          <w:fldChar w:fldCharType="separate"/>
        </w:r>
        <w:r w:rsidDel="00FF3D7B">
          <w:rPr>
            <w:color w:val="000000"/>
          </w:rPr>
          <w:delText>10.7554/eLife.11282</w:delText>
        </w:r>
        <w:r w:rsidDel="00FF3D7B">
          <w:rPr>
            <w:color w:val="000000"/>
          </w:rPr>
          <w:fldChar w:fldCharType="end"/>
        </w:r>
        <w:r w:rsidDel="00FF3D7B">
          <w:rPr>
            <w:color w:val="000000"/>
          </w:rPr>
          <w:fldChar w:fldCharType="begin"/>
        </w:r>
        <w:r w:rsidDel="00FF3D7B">
          <w:rPr>
            <w:color w:val="000000"/>
          </w:rPr>
          <w:delInstrText xml:space="preserve"> HYPERLINK "http://paperpile.com/b/XP3jQC/dnvi"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line="240" w:lineRule="auto"/>
        <w:ind w:left="440" w:hanging="440"/>
        <w:rPr>
          <w:del w:id="1506" w:author="kistlerk" w:date="2020-12-19T12:12:00Z"/>
          <w:color w:val="000000"/>
        </w:rPr>
      </w:pPr>
      <w:del w:id="1507" w:author="kistlerk" w:date="2020-12-19T12:12:00Z">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xml:space="preserve">Zhang, Yue, Jianguo Li, Yan Xiao, Jing Zhang, Ying Wang, Lan Chen, Gláucia Paranhos-Baccalà, Lili Ren, and Jianwei Wang. 2015. “Genotype Shift in Human Coronavirus OC43 and Emergence of a Novel Genotype by Natural Recombination.”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"http://paperpile.com/b/XP3jQC/PxoP" \h </w:delInstrText>
        </w:r>
        <w:r w:rsidDel="00FF3D7B">
          <w:rPr>
            <w:i/>
            <w:color w:val="000000"/>
          </w:rPr>
          <w:fldChar w:fldCharType="separate"/>
        </w:r>
        <w:r w:rsidDel="00FF3D7B">
          <w:rPr>
            <w:i/>
            <w:color w:val="000000"/>
          </w:rPr>
          <w:delText>Journal of Infection</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 https://doi.org/</w:delText>
        </w:r>
        <w:r w:rsidDel="00FF3D7B">
          <w:rPr>
            <w:color w:val="000000"/>
          </w:rPr>
          <w:fldChar w:fldCharType="end"/>
        </w:r>
        <w:r w:rsidDel="00FF3D7B">
          <w:rPr>
            <w:color w:val="000000"/>
          </w:rPr>
          <w:fldChar w:fldCharType="begin"/>
        </w:r>
        <w:r w:rsidDel="00FF3D7B">
          <w:rPr>
            <w:color w:val="000000"/>
          </w:rPr>
          <w:delInstrText xml:space="preserve"> HYPERLINK "http://dx.doi.org/10.1016/j.jinf.2014.12.005" \h </w:delInstrText>
        </w:r>
        <w:r w:rsidDel="00FF3D7B">
          <w:rPr>
            <w:color w:val="000000"/>
          </w:rPr>
          <w:fldChar w:fldCharType="separate"/>
        </w:r>
        <w:r w:rsidDel="00FF3D7B">
          <w:rPr>
            <w:color w:val="000000"/>
          </w:rPr>
          <w:delText>10.1016/j.jinf.2014.12.005</w:delText>
        </w:r>
        <w:r w:rsidDel="00FF3D7B">
          <w:rPr>
            <w:color w:val="000000"/>
          </w:rPr>
          <w:fldChar w:fldCharType="end"/>
        </w:r>
        <w:r w:rsidDel="00FF3D7B">
          <w:rPr>
            <w:color w:val="000000"/>
          </w:rPr>
          <w:fldChar w:fldCharType="begin"/>
        </w:r>
        <w:r w:rsidDel="00FF3D7B">
          <w:rPr>
            <w:color w:val="000000"/>
          </w:rPr>
          <w:delInstrText xml:space="preserve"> HYPERLINK "http://paperpile.com/b/XP3jQC/PxoP" \h </w:delInstrText>
        </w:r>
        <w:r w:rsidDel="00FF3D7B">
          <w:rPr>
            <w:color w:val="000000"/>
          </w:rPr>
          <w:fldChar w:fldCharType="separate"/>
        </w:r>
        <w:r w:rsidDel="00FF3D7B">
          <w:rPr>
            <w:color w:val="000000"/>
          </w:rPr>
          <w:delText>.</w:delText>
        </w:r>
        <w:r w:rsidDel="00FF3D7B">
          <w:rPr>
            <w:color w:val="000000"/>
          </w:rPr>
          <w:fldChar w:fldCharType="end"/>
        </w:r>
      </w:del>
    </w:p>
    <w:p w:rsidR="002D395D" w:rsidDel="00FF3D7B" w:rsidRDefault="00104672">
      <w:pPr>
        <w:widowControl w:val="0"/>
        <w:pBdr>
          <w:top w:val="nil"/>
          <w:left w:val="nil"/>
          <w:bottom w:val="nil"/>
          <w:right w:val="nil"/>
          <w:between w:val="nil"/>
        </w:pBdr>
        <w:spacing w:after="220" w:line="240" w:lineRule="auto"/>
        <w:ind w:left="440" w:hanging="440"/>
        <w:rPr>
          <w:del w:id="1508" w:author="kistlerk" w:date="2020-12-19T12:12:00Z"/>
          <w:color w:val="000000"/>
        </w:rPr>
      </w:pPr>
      <w:del w:id="1509" w:author="kistlerk" w:date="2020-12-19T12:12:00Z">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Zhu, Yun, Changchong Li, Li Chen, Baoping Xu, Yunlian Zhou, Ling Cao, Yunxiao Shang, et al. 2018. “A Novel Human Coronavirus OC43 Genotype Detected in Mainland China.” </w:delText>
        </w:r>
        <w:r w:rsidDel="00FF3D7B">
          <w:rPr>
            <w:color w:val="000000"/>
          </w:rPr>
          <w:fldChar w:fldCharType="end"/>
        </w:r>
        <w:r w:rsidDel="00FF3D7B">
          <w:rPr>
            <w:i/>
            <w:color w:val="000000"/>
          </w:rPr>
          <w:fldChar w:fldCharType="begin"/>
        </w:r>
        <w:r w:rsidDel="00FF3D7B">
          <w:rPr>
            <w:i/>
            <w:color w:val="000000"/>
          </w:rPr>
          <w:delInstrText xml:space="preserve"> HYPERLINK "http://paperpile.com/b/XP3jQC/5wQE" \h </w:delInstrText>
        </w:r>
        <w:r w:rsidDel="00FF3D7B">
          <w:rPr>
            <w:i/>
            <w:color w:val="000000"/>
          </w:rPr>
          <w:fldChar w:fldCharType="separate"/>
        </w:r>
        <w:r w:rsidDel="00FF3D7B">
          <w:rPr>
            <w:i/>
            <w:color w:val="000000"/>
          </w:rPr>
          <w:delText>Emerging Microbes &amp; Infections</w:delText>
        </w:r>
        <w:r w:rsidDel="00FF3D7B">
          <w:rPr>
            <w:i/>
            <w:color w:val="000000"/>
          </w:rPr>
          <w:fldChar w:fldCharType="end"/>
        </w:r>
        <w:r w:rsidDel="00FF3D7B">
          <w:rPr>
            <w:color w:val="000000"/>
          </w:rPr>
          <w:fldChar w:fldCharType="begin"/>
        </w:r>
        <w:r w:rsidDel="00FF3D7B">
          <w:rPr>
            <w:color w:val="000000"/>
          </w:rPr>
          <w:delInstrText xml:space="preserve"> HYPERLINK "http://paperpile.com/b/XP3jQC/5wQE" \h </w:delInstrText>
        </w:r>
        <w:r w:rsidDel="00FF3D7B">
          <w:rPr>
            <w:color w:val="000000"/>
          </w:rPr>
          <w:fldChar w:fldCharType="separate"/>
        </w:r>
        <w:r w:rsidDel="00FF3D7B">
          <w:rPr>
            <w:color w:val="000000"/>
          </w:rPr>
          <w:delText xml:space="preserve"> 7 (1): 173.</w:delText>
        </w:r>
        <w:r w:rsidDel="00FF3D7B">
          <w:rPr>
            <w:color w:val="000000"/>
          </w:rPr>
          <w:fldChar w:fldCharType="end"/>
        </w:r>
      </w:del>
    </w:p>
    <w:p w:rsidR="002D395D" w:rsidRDefault="002D395D">
      <w:pPr>
        <w:widowControl w:val="0"/>
        <w:pBdr>
          <w:top w:val="nil"/>
          <w:left w:val="nil"/>
          <w:bottom w:val="nil"/>
          <w:right w:val="nil"/>
          <w:between w:val="nil"/>
        </w:pBdr>
        <w:rPr>
          <w:ins w:id="1510" w:author="kistlerk" w:date="2020-12-19T12:08:00Z"/>
        </w:rPr>
      </w:pPr>
    </w:p>
    <w:p w:rsidR="00F7760D" w:rsidRDefault="00F7760D">
      <w:pPr>
        <w:widowControl w:val="0"/>
        <w:pBdr>
          <w:top w:val="nil"/>
          <w:left w:val="nil"/>
          <w:bottom w:val="nil"/>
          <w:right w:val="nil"/>
          <w:between w:val="nil"/>
        </w:pBdr>
        <w:rPr>
          <w:ins w:id="1511" w:author="kistlerk" w:date="2020-12-19T12:08:00Z"/>
        </w:rPr>
      </w:pPr>
    </w:p>
    <w:p w:rsidR="008D4EEB" w:rsidRDefault="00F7760D" w:rsidP="00F7760D">
      <w:pPr>
        <w:widowControl w:val="0"/>
        <w:pBdr>
          <w:top w:val="nil"/>
          <w:left w:val="nil"/>
          <w:bottom w:val="nil"/>
          <w:right w:val="nil"/>
          <w:between w:val="nil"/>
        </w:pBdr>
        <w:spacing w:line="240" w:lineRule="auto"/>
        <w:ind w:left="720" w:hanging="720"/>
        <w:rPr>
          <w:ins w:id="1512" w:author="kistlerk" w:date="2020-12-31T12:00:00Z"/>
          <w:noProof/>
        </w:rPr>
      </w:pPr>
      <w:ins w:id="1513" w:author="kistlerk" w:date="2020-12-19T12:08:00Z">
        <w:r>
          <w:fldChar w:fldCharType="begin" w:fldLock="1"/>
        </w:r>
      </w:ins>
      <w:ins w:id="1514" w:author="kistlerk" w:date="2020-12-31T12:00:00Z">
        <w:r w:rsidR="008D4EEB">
          <w:instrText>ADDIN paperpile_bibliography &lt;pp-bibliography&gt;&lt;first-reference-indices&gt;&lt;formatting&gt;1&lt;/formatting&gt;&lt;space-after&gt;1&lt;/space-after&gt;&lt;/first-reference-indices&gt;&lt;/pp-bibliography&gt; \* MERGEFORMAT</w:instrText>
        </w:r>
      </w:ins>
      <w:r>
        <w:fldChar w:fldCharType="separate"/>
      </w:r>
      <w:ins w:id="1515" w:author="kistlerk" w:date="2020-12-31T12:00:00Z">
        <w:r w:rsidR="008D4EEB">
          <w:rPr>
            <w:noProof/>
          </w:rPr>
          <w:t>Bedford, Trevor, Sarah Cobey, and Mercedes Pascual. 2011. “Strength and Tempo of Selection Revealed in Viral Gene Genealogies.”</w:t>
        </w:r>
      </w:ins>
    </w:p>
    <w:p w:rsidR="008D4EEB" w:rsidRDefault="008D4EEB" w:rsidP="00F7760D">
      <w:pPr>
        <w:widowControl w:val="0"/>
        <w:pBdr>
          <w:top w:val="nil"/>
          <w:left w:val="nil"/>
          <w:bottom w:val="nil"/>
          <w:right w:val="nil"/>
          <w:between w:val="nil"/>
        </w:pBdr>
        <w:spacing w:line="240" w:lineRule="auto"/>
        <w:ind w:left="720" w:hanging="720"/>
        <w:rPr>
          <w:ins w:id="1516" w:author="kistlerk" w:date="2020-12-31T12:00:00Z"/>
          <w:noProof/>
        </w:rPr>
      </w:pPr>
      <w:ins w:id="1517" w:author="kistlerk" w:date="2020-12-31T12:00:00Z">
        <w:r>
          <w:rPr>
            <w:noProof/>
          </w:rPr>
          <w:t xml:space="preserve">Bedford, Trevor, Marc A. Suchard, Philippe Lemey, Gytis Dudas, Victoria Gregory, Alan J. Hay, John W. McCauley, Colin A. Russell, Derek J. Smith, and Andrew Rambaut. 2014. “Integrating Influenza Antigenic Dynamics with Molecular Evolution.” </w:t>
        </w:r>
        <w:r w:rsidRPr="008D4EEB">
          <w:rPr>
            <w:i/>
            <w:noProof/>
            <w:rPrChange w:id="1518" w:author="kistlerk" w:date="2020-12-31T12:00:00Z">
              <w:rPr>
                <w:noProof/>
              </w:rPr>
            </w:rPrChange>
          </w:rPr>
          <w:t>ELife</w:t>
        </w:r>
        <w:r>
          <w:rPr>
            <w:noProof/>
          </w:rPr>
          <w:t xml:space="preserve"> 3 (February): e01914.</w:t>
        </w:r>
      </w:ins>
    </w:p>
    <w:p w:rsidR="008D4EEB" w:rsidRDefault="008D4EEB" w:rsidP="00F7760D">
      <w:pPr>
        <w:widowControl w:val="0"/>
        <w:pBdr>
          <w:top w:val="nil"/>
          <w:left w:val="nil"/>
          <w:bottom w:val="nil"/>
          <w:right w:val="nil"/>
          <w:between w:val="nil"/>
        </w:pBdr>
        <w:spacing w:line="240" w:lineRule="auto"/>
        <w:ind w:left="720" w:hanging="720"/>
        <w:rPr>
          <w:ins w:id="1519" w:author="kistlerk" w:date="2020-12-31T12:00:00Z"/>
          <w:noProof/>
        </w:rPr>
      </w:pPr>
      <w:ins w:id="1520" w:author="kistlerk" w:date="2020-12-31T12:00:00Z">
        <w:r>
          <w:rPr>
            <w:noProof/>
          </w:rPr>
          <w:t xml:space="preserve">Bhatt, Samir, Edward C. Holmes, and Oliver G. Pybus. 2011. “The Genomic Rate of Molecular Adaptation of the Human Influenza A Virus.” </w:t>
        </w:r>
        <w:r w:rsidRPr="008D4EEB">
          <w:rPr>
            <w:i/>
            <w:noProof/>
            <w:rPrChange w:id="1521" w:author="kistlerk" w:date="2020-12-31T12:00:00Z">
              <w:rPr>
                <w:noProof/>
              </w:rPr>
            </w:rPrChange>
          </w:rPr>
          <w:t>Molecular Biology and Evolution</w:t>
        </w:r>
        <w:r>
          <w:rPr>
            <w:noProof/>
          </w:rPr>
          <w:t xml:space="preserve"> 28 (9): 2443–51.</w:t>
        </w:r>
      </w:ins>
    </w:p>
    <w:p w:rsidR="008D4EEB" w:rsidRDefault="008D4EEB" w:rsidP="00F7760D">
      <w:pPr>
        <w:widowControl w:val="0"/>
        <w:pBdr>
          <w:top w:val="nil"/>
          <w:left w:val="nil"/>
          <w:bottom w:val="nil"/>
          <w:right w:val="nil"/>
          <w:between w:val="nil"/>
        </w:pBdr>
        <w:spacing w:line="240" w:lineRule="auto"/>
        <w:ind w:left="720" w:hanging="720"/>
        <w:rPr>
          <w:ins w:id="1522" w:author="kistlerk" w:date="2020-12-31T12:00:00Z"/>
          <w:noProof/>
        </w:rPr>
      </w:pPr>
      <w:ins w:id="1523" w:author="kistlerk" w:date="2020-12-31T12:00:00Z">
        <w:r>
          <w:rPr>
            <w:noProof/>
          </w:rPr>
          <w:t xml:space="preserve">Bhatt, Samir, Aris Katzourakis, and Oliver G. Pybus. 2010. “Detecting Natural Selection in RNA Virus Populations Using Sequence Summary Statistics.” </w:t>
        </w:r>
        <w:r w:rsidRPr="008D4EEB">
          <w:rPr>
            <w:i/>
            <w:noProof/>
            <w:rPrChange w:id="1524" w:author="kistlerk" w:date="2020-12-31T12:00:00Z">
              <w:rPr>
                <w:noProof/>
              </w:rPr>
            </w:rPrChange>
          </w:rPr>
          <w:t>Infection, Genetics and Evolution: Journal of Molecular Epidemiology and Evolutionary Genetics in Infectious Diseases</w:t>
        </w:r>
        <w:r>
          <w:rPr>
            <w:noProof/>
          </w:rPr>
          <w:t xml:space="preserve"> 10 (3): 421–30.</w:t>
        </w:r>
      </w:ins>
    </w:p>
    <w:p w:rsidR="008D4EEB" w:rsidRDefault="008D4EEB" w:rsidP="00F7760D">
      <w:pPr>
        <w:widowControl w:val="0"/>
        <w:pBdr>
          <w:top w:val="nil"/>
          <w:left w:val="nil"/>
          <w:bottom w:val="nil"/>
          <w:right w:val="nil"/>
          <w:between w:val="nil"/>
        </w:pBdr>
        <w:spacing w:line="240" w:lineRule="auto"/>
        <w:ind w:left="720" w:hanging="720"/>
        <w:rPr>
          <w:ins w:id="1525" w:author="kistlerk" w:date="2020-12-31T12:00:00Z"/>
          <w:noProof/>
        </w:rPr>
      </w:pPr>
      <w:ins w:id="1526" w:author="kistlerk" w:date="2020-12-31T12:00:00Z">
        <w:r>
          <w:rPr>
            <w:noProof/>
          </w:rPr>
          <w:t xml:space="preserve">Bouckaert, Remco, Timothy G. Vaughan, Joëlle Barido-Sottani, Sebastián Duchêne, Mathieu Fourment, Alexandra Gavryushkina, Joseph Heled, et al. 2019. “BEAST 2.5: An Advanced Software Platform for Bayesian Evolutionary Analysis.” </w:t>
        </w:r>
        <w:r w:rsidRPr="008D4EEB">
          <w:rPr>
            <w:i/>
            <w:noProof/>
            <w:rPrChange w:id="1527" w:author="kistlerk" w:date="2020-12-31T12:00:00Z">
              <w:rPr>
                <w:noProof/>
              </w:rPr>
            </w:rPrChange>
          </w:rPr>
          <w:t xml:space="preserve">PLoS Computational </w:t>
        </w:r>
        <w:r w:rsidRPr="008D4EEB">
          <w:rPr>
            <w:i/>
            <w:noProof/>
            <w:rPrChange w:id="1528" w:author="kistlerk" w:date="2020-12-31T12:00:00Z">
              <w:rPr>
                <w:noProof/>
              </w:rPr>
            </w:rPrChange>
          </w:rPr>
          <w:lastRenderedPageBreak/>
          <w:t>Biology</w:t>
        </w:r>
        <w:r>
          <w:rPr>
            <w:noProof/>
          </w:rPr>
          <w:t xml:space="preserve"> 15 (4): e1006650.</w:t>
        </w:r>
      </w:ins>
    </w:p>
    <w:p w:rsidR="008D4EEB" w:rsidRDefault="008D4EEB" w:rsidP="00F7760D">
      <w:pPr>
        <w:widowControl w:val="0"/>
        <w:pBdr>
          <w:top w:val="nil"/>
          <w:left w:val="nil"/>
          <w:bottom w:val="nil"/>
          <w:right w:val="nil"/>
          <w:between w:val="nil"/>
        </w:pBdr>
        <w:spacing w:line="240" w:lineRule="auto"/>
        <w:ind w:left="720" w:hanging="720"/>
        <w:rPr>
          <w:ins w:id="1529" w:author="kistlerk" w:date="2020-12-31T12:00:00Z"/>
          <w:noProof/>
        </w:rPr>
      </w:pPr>
      <w:ins w:id="1530" w:author="kistlerk" w:date="2020-12-31T12:00:00Z">
        <w:r>
          <w:rPr>
            <w:noProof/>
          </w:rPr>
          <w:t xml:space="preserve">Chibo, Doris, and Chris Birch. 2006. “Analysis of Human Coronavirus 229E Spike and Nucleoprotein Genes Demonstrates Genetic Drift between Chronologically Distinct Strains.” </w:t>
        </w:r>
        <w:r w:rsidRPr="008D4EEB">
          <w:rPr>
            <w:i/>
            <w:noProof/>
            <w:rPrChange w:id="1531" w:author="kistlerk" w:date="2020-12-31T12:00:00Z">
              <w:rPr>
                <w:noProof/>
              </w:rPr>
            </w:rPrChange>
          </w:rPr>
          <w:t>The Journal of General Virology</w:t>
        </w:r>
        <w:r>
          <w:rPr>
            <w:noProof/>
          </w:rPr>
          <w:t xml:space="preserve"> 87 (Pt 5): 1203–8.</w:t>
        </w:r>
      </w:ins>
    </w:p>
    <w:p w:rsidR="008D4EEB" w:rsidRDefault="008D4EEB" w:rsidP="00F7760D">
      <w:pPr>
        <w:widowControl w:val="0"/>
        <w:pBdr>
          <w:top w:val="nil"/>
          <w:left w:val="nil"/>
          <w:bottom w:val="nil"/>
          <w:right w:val="nil"/>
          <w:between w:val="nil"/>
        </w:pBdr>
        <w:spacing w:line="240" w:lineRule="auto"/>
        <w:ind w:left="720" w:hanging="720"/>
        <w:rPr>
          <w:ins w:id="1532" w:author="kistlerk" w:date="2020-12-31T12:00:00Z"/>
          <w:noProof/>
        </w:rPr>
      </w:pPr>
      <w:ins w:id="1533" w:author="kistlerk" w:date="2020-12-31T12:00:00Z">
        <w:r>
          <w:rPr>
            <w:noProof/>
          </w:rPr>
          <w:t xml:space="preserve">Dorp, Lucy van, Damien Richard, Cedric C. S. Tan, Liam P. Shaw, Mislav Acman, and François Balloux. 2020. “No Evidence for Increased Transmissibility from Recurrent Mutations in SARS-CoV-2.” </w:t>
        </w:r>
        <w:r w:rsidRPr="008D4EEB">
          <w:rPr>
            <w:i/>
            <w:noProof/>
            <w:rPrChange w:id="1534" w:author="kistlerk" w:date="2020-12-31T12:00:00Z">
              <w:rPr>
                <w:noProof/>
              </w:rPr>
            </w:rPrChange>
          </w:rPr>
          <w:t>Nature Communications</w:t>
        </w:r>
        <w:r>
          <w:rPr>
            <w:noProof/>
          </w:rPr>
          <w:t xml:space="preserve"> 11 (1): 5986.</w:t>
        </w:r>
      </w:ins>
    </w:p>
    <w:p w:rsidR="008D4EEB" w:rsidRDefault="008D4EEB" w:rsidP="00F7760D">
      <w:pPr>
        <w:widowControl w:val="0"/>
        <w:pBdr>
          <w:top w:val="nil"/>
          <w:left w:val="nil"/>
          <w:bottom w:val="nil"/>
          <w:right w:val="nil"/>
          <w:between w:val="nil"/>
        </w:pBdr>
        <w:spacing w:line="240" w:lineRule="auto"/>
        <w:ind w:left="720" w:hanging="720"/>
        <w:rPr>
          <w:ins w:id="1535" w:author="kistlerk" w:date="2020-12-31T12:00:00Z"/>
          <w:noProof/>
        </w:rPr>
      </w:pPr>
      <w:ins w:id="1536" w:author="kistlerk" w:date="2020-12-31T12:00:00Z">
        <w:r>
          <w:rPr>
            <w:noProof/>
          </w:rPr>
          <w:t xml:space="preserve">Drake, J. W. 1993. “Rates of Spontaneous Mutation among RNA Viruses.” </w:t>
        </w:r>
        <w:r w:rsidRPr="008D4EEB">
          <w:rPr>
            <w:i/>
            <w:noProof/>
            <w:rPrChange w:id="1537" w:author="kistlerk" w:date="2020-12-31T12:00:00Z">
              <w:rPr>
                <w:noProof/>
              </w:rPr>
            </w:rPrChange>
          </w:rPr>
          <w:t>Proceedings of the National Academy of Sciences of the United States of America</w:t>
        </w:r>
        <w:r>
          <w:rPr>
            <w:noProof/>
          </w:rPr>
          <w:t xml:space="preserve"> 90 (9): 4171–75.</w:t>
        </w:r>
      </w:ins>
    </w:p>
    <w:p w:rsidR="008D4EEB" w:rsidRDefault="008D4EEB" w:rsidP="00F7760D">
      <w:pPr>
        <w:widowControl w:val="0"/>
        <w:pBdr>
          <w:top w:val="nil"/>
          <w:left w:val="nil"/>
          <w:bottom w:val="nil"/>
          <w:right w:val="nil"/>
          <w:between w:val="nil"/>
        </w:pBdr>
        <w:spacing w:line="240" w:lineRule="auto"/>
        <w:ind w:left="720" w:hanging="720"/>
        <w:rPr>
          <w:ins w:id="1538" w:author="kistlerk" w:date="2020-12-31T12:00:00Z"/>
          <w:noProof/>
        </w:rPr>
      </w:pPr>
      <w:ins w:id="1539" w:author="kistlerk" w:date="2020-12-31T12:00:00Z">
        <w:r>
          <w:rPr>
            <w:noProof/>
          </w:rPr>
          <w:t xml:space="preserve">Edridge, Arthur W. D., Joanna Kaczorowska, Alexis C. R. Hoste, Margreet Bakker, Michelle Klein, Katherine Loens, Maarten F. Jebbink, et al. 2020. “Seasonal Coronavirus Protective Immunity Is Short-Lasting.” </w:t>
        </w:r>
        <w:r w:rsidRPr="008D4EEB">
          <w:rPr>
            <w:i/>
            <w:noProof/>
            <w:rPrChange w:id="1540" w:author="kistlerk" w:date="2020-12-31T12:00:00Z">
              <w:rPr>
                <w:noProof/>
              </w:rPr>
            </w:rPrChange>
          </w:rPr>
          <w:t>Nature Medicine</w:t>
        </w:r>
        <w:r>
          <w:rPr>
            <w:noProof/>
          </w:rPr>
          <w:t>, September. https://doi.org/10.1038/s41591-020-1083-1.</w:t>
        </w:r>
      </w:ins>
    </w:p>
    <w:p w:rsidR="008D4EEB" w:rsidRDefault="008D4EEB" w:rsidP="00F7760D">
      <w:pPr>
        <w:widowControl w:val="0"/>
        <w:pBdr>
          <w:top w:val="nil"/>
          <w:left w:val="nil"/>
          <w:bottom w:val="nil"/>
          <w:right w:val="nil"/>
          <w:between w:val="nil"/>
        </w:pBdr>
        <w:spacing w:line="240" w:lineRule="auto"/>
        <w:ind w:left="720" w:hanging="720"/>
        <w:rPr>
          <w:ins w:id="1541" w:author="kistlerk" w:date="2020-12-31T12:00:00Z"/>
          <w:noProof/>
        </w:rPr>
      </w:pPr>
      <w:ins w:id="1542" w:author="kistlerk" w:date="2020-12-31T12:00:00Z">
        <w:r>
          <w:rPr>
            <w:noProof/>
          </w:rPr>
          <w:t xml:space="preserve">Fulton, Benjamin O., David Sachs, Shannon M. Beaty, Sohui T. Won, Benhur Lee, Peter Palese, and Nicholas S. Heaton. 2015a. “Mutational Analysis of Measles Virus Suggests Constraints on Antigenic Variation of the Glycoproteins.” </w:t>
        </w:r>
        <w:r w:rsidRPr="008D4EEB">
          <w:rPr>
            <w:i/>
            <w:noProof/>
            <w:rPrChange w:id="1543"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44" w:author="kistlerk" w:date="2020-12-31T12:00:00Z"/>
          <w:noProof/>
        </w:rPr>
      </w:pPr>
      <w:ins w:id="1545" w:author="kistlerk" w:date="2020-12-31T12:00:00Z">
        <w:r>
          <w:rPr>
            <w:noProof/>
          </w:rPr>
          <w:t xml:space="preserve">———. 2015b. “Mutational Analysis of Measles Virus Suggests Constraints on Antigenic Variation of the Glycoproteins.” </w:t>
        </w:r>
        <w:r w:rsidRPr="008D4EEB">
          <w:rPr>
            <w:i/>
            <w:noProof/>
            <w:rPrChange w:id="1546" w:author="kistlerk" w:date="2020-12-31T12:00:00Z">
              <w:rPr>
                <w:noProof/>
              </w:rPr>
            </w:rPrChange>
          </w:rPr>
          <w:t>Cell Reports</w:t>
        </w:r>
        <w:r>
          <w:rPr>
            <w:noProof/>
          </w:rPr>
          <w:t xml:space="preserve"> 11 (9): 1331–38.</w:t>
        </w:r>
      </w:ins>
    </w:p>
    <w:p w:rsidR="008D4EEB" w:rsidRDefault="008D4EEB" w:rsidP="00F7760D">
      <w:pPr>
        <w:widowControl w:val="0"/>
        <w:pBdr>
          <w:top w:val="nil"/>
          <w:left w:val="nil"/>
          <w:bottom w:val="nil"/>
          <w:right w:val="nil"/>
          <w:between w:val="nil"/>
        </w:pBdr>
        <w:spacing w:line="240" w:lineRule="auto"/>
        <w:ind w:left="720" w:hanging="720"/>
        <w:rPr>
          <w:ins w:id="1547" w:author="kistlerk" w:date="2020-12-31T12:00:00Z"/>
          <w:noProof/>
        </w:rPr>
      </w:pPr>
      <w:ins w:id="1548" w:author="kistlerk" w:date="2020-12-31T12:00:00Z">
        <w:r>
          <w:rPr>
            <w:noProof/>
          </w:rPr>
          <w:t xml:space="preserve">Hadfield, James, Colin Megill, Sidney M. Bell, John Huddleston, Barney Potter, Charlton Callender, Pavel Sagulenko, Trevor Bedford, and Richard A. Neher. 2018. “Nextstrain: Real-Time Tracking of Pathogen Evolution.” </w:t>
        </w:r>
        <w:r w:rsidRPr="008D4EEB">
          <w:rPr>
            <w:i/>
            <w:noProof/>
            <w:rPrChange w:id="1549" w:author="kistlerk" w:date="2020-12-31T12:00:00Z">
              <w:rPr>
                <w:noProof/>
              </w:rPr>
            </w:rPrChange>
          </w:rPr>
          <w:t xml:space="preserve">Bioinformatics </w:t>
        </w:r>
        <w:r>
          <w:rPr>
            <w:noProof/>
          </w:rPr>
          <w:t xml:space="preserve"> 34 (23): 4121–23.</w:t>
        </w:r>
      </w:ins>
    </w:p>
    <w:p w:rsidR="008D4EEB" w:rsidRDefault="008D4EEB" w:rsidP="00F7760D">
      <w:pPr>
        <w:widowControl w:val="0"/>
        <w:pBdr>
          <w:top w:val="nil"/>
          <w:left w:val="nil"/>
          <w:bottom w:val="nil"/>
          <w:right w:val="nil"/>
          <w:between w:val="nil"/>
        </w:pBdr>
        <w:spacing w:line="240" w:lineRule="auto"/>
        <w:ind w:left="720" w:hanging="720"/>
        <w:rPr>
          <w:ins w:id="1550" w:author="kistlerk" w:date="2020-12-31T12:00:00Z"/>
          <w:noProof/>
        </w:rPr>
      </w:pPr>
      <w:ins w:id="1551" w:author="kistlerk" w:date="2020-12-31T12:00:00Z">
        <w:r>
          <w:rPr>
            <w:noProof/>
          </w:rPr>
          <w:t xml:space="preserve">Hamre, D., and M. Beem. 1972. “Virologic Studies of Acute Respiratory Disease in Young Adults. V. Coronavirus 229E Infections during Six Years of Surveillance.” </w:t>
        </w:r>
        <w:r w:rsidRPr="008D4EEB">
          <w:rPr>
            <w:i/>
            <w:noProof/>
            <w:rPrChange w:id="1552" w:author="kistlerk" w:date="2020-12-31T12:00:00Z">
              <w:rPr>
                <w:noProof/>
              </w:rPr>
            </w:rPrChange>
          </w:rPr>
          <w:t>American Journal of Epidemiology</w:t>
        </w:r>
        <w:r>
          <w:rPr>
            <w:noProof/>
          </w:rPr>
          <w:t xml:space="preserve"> 96 (2): 94–106.</w:t>
        </w:r>
      </w:ins>
    </w:p>
    <w:p w:rsidR="008D4EEB" w:rsidRDefault="008D4EEB" w:rsidP="00F7760D">
      <w:pPr>
        <w:widowControl w:val="0"/>
        <w:pBdr>
          <w:top w:val="nil"/>
          <w:left w:val="nil"/>
          <w:bottom w:val="nil"/>
          <w:right w:val="nil"/>
          <w:between w:val="nil"/>
        </w:pBdr>
        <w:spacing w:line="240" w:lineRule="auto"/>
        <w:ind w:left="720" w:hanging="720"/>
        <w:rPr>
          <w:ins w:id="1553" w:author="kistlerk" w:date="2020-12-31T12:00:00Z"/>
          <w:noProof/>
        </w:rPr>
      </w:pPr>
      <w:ins w:id="1554" w:author="kistlerk" w:date="2020-12-31T12:00:00Z">
        <w:r>
          <w:rPr>
            <w:noProof/>
          </w:rPr>
          <w:t xml:space="preserve">Heikkinen, Terho, and Asko Järvinen. 2003. “The Common Cold.” </w:t>
        </w:r>
        <w:r w:rsidRPr="008D4EEB">
          <w:rPr>
            <w:i/>
            <w:noProof/>
            <w:rPrChange w:id="1555" w:author="kistlerk" w:date="2020-12-31T12:00:00Z">
              <w:rPr>
                <w:noProof/>
              </w:rPr>
            </w:rPrChange>
          </w:rPr>
          <w:t>The Lancet</w:t>
        </w:r>
        <w:r>
          <w:rPr>
            <w:noProof/>
          </w:rPr>
          <w:t xml:space="preserve"> 361 (9351): 51–59.</w:t>
        </w:r>
      </w:ins>
    </w:p>
    <w:p w:rsidR="008D4EEB" w:rsidRDefault="008D4EEB" w:rsidP="00F7760D">
      <w:pPr>
        <w:widowControl w:val="0"/>
        <w:pBdr>
          <w:top w:val="nil"/>
          <w:left w:val="nil"/>
          <w:bottom w:val="nil"/>
          <w:right w:val="nil"/>
          <w:between w:val="nil"/>
        </w:pBdr>
        <w:spacing w:line="240" w:lineRule="auto"/>
        <w:ind w:left="720" w:hanging="720"/>
        <w:rPr>
          <w:ins w:id="1556" w:author="kistlerk" w:date="2020-12-31T12:00:00Z"/>
          <w:noProof/>
        </w:rPr>
      </w:pPr>
      <w:ins w:id="1557" w:author="kistlerk" w:date="2020-12-31T12:00:00Z">
        <w:r>
          <w:rPr>
            <w:noProof/>
          </w:rPr>
          <w:t xml:space="preserve">Hofmann, Heike, Graham Simmons, Andrew J. Rennekamp, Chawaree Chaipan, Thomas Gramberg, Elke Heck, Martina Geier, et al. 2006. “Highly Conserved Regions within the Spike Proteins of Human Coronaviruses 229E and NL63 Determine Recognition of Their Respective Cellular Receptors.” </w:t>
        </w:r>
        <w:r w:rsidRPr="008D4EEB">
          <w:rPr>
            <w:i/>
            <w:noProof/>
            <w:rPrChange w:id="1558" w:author="kistlerk" w:date="2020-12-31T12:00:00Z">
              <w:rPr>
                <w:noProof/>
              </w:rPr>
            </w:rPrChange>
          </w:rPr>
          <w:t>Journal of Virology</w:t>
        </w:r>
        <w:r>
          <w:rPr>
            <w:noProof/>
          </w:rPr>
          <w:t xml:space="preserve"> 80 (17): 8639–52.</w:t>
        </w:r>
      </w:ins>
    </w:p>
    <w:p w:rsidR="008D4EEB" w:rsidRDefault="008D4EEB" w:rsidP="00F7760D">
      <w:pPr>
        <w:widowControl w:val="0"/>
        <w:pBdr>
          <w:top w:val="nil"/>
          <w:left w:val="nil"/>
          <w:bottom w:val="nil"/>
          <w:right w:val="nil"/>
          <w:between w:val="nil"/>
        </w:pBdr>
        <w:spacing w:line="240" w:lineRule="auto"/>
        <w:ind w:left="720" w:hanging="720"/>
        <w:rPr>
          <w:ins w:id="1559" w:author="kistlerk" w:date="2020-12-31T12:00:00Z"/>
          <w:noProof/>
        </w:rPr>
      </w:pPr>
      <w:ins w:id="1560" w:author="kistlerk" w:date="2020-12-31T12:00:00Z">
        <w:r>
          <w:rPr>
            <w:noProof/>
          </w:rPr>
          <w:t xml:space="preserve">Hon, Chung-Chau, Tsan-Yuk Lam, Zheng-Li Shi, Alexei J. Drummond, Chi-Wai Yip, Fanya Zeng, Pui-Yi Lam, and Frederick Chi-Ching Leung. 2008. “Evidence of the Recombinant Origin of a Bat Severe Acute Respiratory Syndrome (SARS)-like Coronavirus and Its Implications on the Direct Ancestor of SARS Coronavirus.” </w:t>
        </w:r>
        <w:r w:rsidRPr="008D4EEB">
          <w:rPr>
            <w:i/>
            <w:noProof/>
            <w:rPrChange w:id="1561" w:author="kistlerk" w:date="2020-12-31T12:00:00Z">
              <w:rPr>
                <w:noProof/>
              </w:rPr>
            </w:rPrChange>
          </w:rPr>
          <w:t>Journal of Virology</w:t>
        </w:r>
        <w:r>
          <w:rPr>
            <w:noProof/>
          </w:rPr>
          <w:t xml:space="preserve"> 82 (4): 1819–26.</w:t>
        </w:r>
      </w:ins>
    </w:p>
    <w:p w:rsidR="008D4EEB" w:rsidRDefault="008D4EEB" w:rsidP="00F7760D">
      <w:pPr>
        <w:widowControl w:val="0"/>
        <w:pBdr>
          <w:top w:val="nil"/>
          <w:left w:val="nil"/>
          <w:bottom w:val="nil"/>
          <w:right w:val="nil"/>
          <w:between w:val="nil"/>
        </w:pBdr>
        <w:spacing w:line="240" w:lineRule="auto"/>
        <w:ind w:left="720" w:hanging="720"/>
        <w:rPr>
          <w:ins w:id="1562" w:author="kistlerk" w:date="2020-12-31T12:00:00Z"/>
          <w:noProof/>
        </w:rPr>
      </w:pPr>
      <w:ins w:id="1563" w:author="kistlerk" w:date="2020-12-31T12:00:00Z">
        <w:r>
          <w:rPr>
            <w:noProof/>
          </w:rPr>
          <w:t xml:space="preserve">Hulswit, Ruben J. G., Yifei Lang, Mark J. G. Bakkers, Wentao Li, Zeshi Li, Arie Schouten, Bram Ophorst, et al. 2019. “Human Coronaviruses OC43 and HKU1 Bind to 9-O-Acetylated Sialic Acids via a Conserved Receptor-Binding Site in Spike Protein Domain A.” </w:t>
        </w:r>
        <w:r w:rsidRPr="008D4EEB">
          <w:rPr>
            <w:i/>
            <w:noProof/>
            <w:rPrChange w:id="1564" w:author="kistlerk" w:date="2020-12-31T12:00:00Z">
              <w:rPr>
                <w:noProof/>
              </w:rPr>
            </w:rPrChange>
          </w:rPr>
          <w:t>Proceedings of the National Academy of Sciences of the United States of America</w:t>
        </w:r>
        <w:r>
          <w:rPr>
            <w:noProof/>
          </w:rPr>
          <w:t xml:space="preserve"> 116 (7): 2681–90.</w:t>
        </w:r>
      </w:ins>
    </w:p>
    <w:p w:rsidR="008D4EEB" w:rsidRDefault="008D4EEB" w:rsidP="00F7760D">
      <w:pPr>
        <w:widowControl w:val="0"/>
        <w:pBdr>
          <w:top w:val="nil"/>
          <w:left w:val="nil"/>
          <w:bottom w:val="nil"/>
          <w:right w:val="nil"/>
          <w:between w:val="nil"/>
        </w:pBdr>
        <w:spacing w:line="240" w:lineRule="auto"/>
        <w:ind w:left="720" w:hanging="720"/>
        <w:rPr>
          <w:ins w:id="1565" w:author="kistlerk" w:date="2020-12-31T12:00:00Z"/>
          <w:noProof/>
        </w:rPr>
      </w:pPr>
      <w:ins w:id="1566" w:author="kistlerk" w:date="2020-12-31T12:00:00Z">
        <w:r>
          <w:rPr>
            <w:noProof/>
          </w:rPr>
          <w:t xml:space="preserve">Jariani, Abbas, Christopher Warth, Koen Deforche, Pieter Libin, Alexei J. Drummond, Andrew Rambaut, Frederick A. Matsen Iv, and Kristof Theys. 2019. “SANTA-SIM: Simulating Viral Sequence Evolution Dynamics under Selection and Recombination.” </w:t>
        </w:r>
        <w:r w:rsidRPr="008D4EEB">
          <w:rPr>
            <w:i/>
            <w:noProof/>
            <w:rPrChange w:id="1567" w:author="kistlerk" w:date="2020-12-31T12:00:00Z">
              <w:rPr>
                <w:noProof/>
              </w:rPr>
            </w:rPrChange>
          </w:rPr>
          <w:t>Virus Evolution</w:t>
        </w:r>
        <w:r>
          <w:rPr>
            <w:noProof/>
          </w:rPr>
          <w:t xml:space="preserve"> 5 (1): vez003.</w:t>
        </w:r>
      </w:ins>
    </w:p>
    <w:p w:rsidR="008D4EEB" w:rsidRDefault="008D4EEB" w:rsidP="00F7760D">
      <w:pPr>
        <w:widowControl w:val="0"/>
        <w:pBdr>
          <w:top w:val="nil"/>
          <w:left w:val="nil"/>
          <w:bottom w:val="nil"/>
          <w:right w:val="nil"/>
          <w:between w:val="nil"/>
        </w:pBdr>
        <w:spacing w:line="240" w:lineRule="auto"/>
        <w:ind w:left="720" w:hanging="720"/>
        <w:rPr>
          <w:ins w:id="1568" w:author="kistlerk" w:date="2020-12-31T12:00:00Z"/>
          <w:noProof/>
        </w:rPr>
      </w:pPr>
      <w:ins w:id="1569" w:author="kistlerk" w:date="2020-12-31T12:00:00Z">
        <w:r>
          <w:rPr>
            <w:noProof/>
          </w:rPr>
          <w:t xml:space="preserve">Katoh, Kazutaka, Kazuharu Misawa, Kei-Ichi Kuma, and Takashi Miyata. 2002. “MAFFT: A Novel Method for Rapid Multiple Sequence Alignment Based on Fast Fourier Transform.” </w:t>
        </w:r>
        <w:r w:rsidRPr="008D4EEB">
          <w:rPr>
            <w:i/>
            <w:noProof/>
            <w:rPrChange w:id="1570" w:author="kistlerk" w:date="2020-12-31T12:00:00Z">
              <w:rPr>
                <w:noProof/>
              </w:rPr>
            </w:rPrChange>
          </w:rPr>
          <w:t>Nucleic Acids Research</w:t>
        </w:r>
        <w:r>
          <w:rPr>
            <w:noProof/>
          </w:rPr>
          <w:t xml:space="preserve"> 30 (14): 3059–66.</w:t>
        </w:r>
      </w:ins>
    </w:p>
    <w:p w:rsidR="008D4EEB" w:rsidRDefault="008D4EEB" w:rsidP="00F7760D">
      <w:pPr>
        <w:widowControl w:val="0"/>
        <w:pBdr>
          <w:top w:val="nil"/>
          <w:left w:val="nil"/>
          <w:bottom w:val="nil"/>
          <w:right w:val="nil"/>
          <w:between w:val="nil"/>
        </w:pBdr>
        <w:spacing w:line="240" w:lineRule="auto"/>
        <w:ind w:left="720" w:hanging="720"/>
        <w:rPr>
          <w:ins w:id="1571" w:author="kistlerk" w:date="2020-12-31T12:00:00Z"/>
          <w:noProof/>
        </w:rPr>
      </w:pPr>
      <w:ins w:id="1572" w:author="kistlerk" w:date="2020-12-31T12:00:00Z">
        <w:r>
          <w:rPr>
            <w:noProof/>
          </w:rPr>
          <w:t xml:space="preserve">Kiyuka, Patience K., Charles N. Agoti, Patrick K. Munywoki, Regina Njeru, Anne Bett, James R. Otieno, Grieven P. Otieno, et al. 2018. “Human Coronavirus NL63 Molecular Epidemiology and Evolutionary Patterns in Rural Coastal Kenya.” </w:t>
        </w:r>
        <w:r w:rsidRPr="008D4EEB">
          <w:rPr>
            <w:i/>
            <w:noProof/>
            <w:rPrChange w:id="1573" w:author="kistlerk" w:date="2020-12-31T12:00:00Z">
              <w:rPr>
                <w:noProof/>
              </w:rPr>
            </w:rPrChange>
          </w:rPr>
          <w:t>The Journal of Infectious Diseases</w:t>
        </w:r>
        <w:r>
          <w:rPr>
            <w:noProof/>
          </w:rPr>
          <w:t xml:space="preserve"> 217 (11): 1728–39.</w:t>
        </w:r>
      </w:ins>
    </w:p>
    <w:p w:rsidR="008D4EEB" w:rsidRDefault="008D4EEB" w:rsidP="00F7760D">
      <w:pPr>
        <w:widowControl w:val="0"/>
        <w:pBdr>
          <w:top w:val="nil"/>
          <w:left w:val="nil"/>
          <w:bottom w:val="nil"/>
          <w:right w:val="nil"/>
          <w:between w:val="nil"/>
        </w:pBdr>
        <w:spacing w:line="240" w:lineRule="auto"/>
        <w:ind w:left="720" w:hanging="720"/>
        <w:rPr>
          <w:ins w:id="1574" w:author="kistlerk" w:date="2020-12-31T12:00:00Z"/>
          <w:noProof/>
        </w:rPr>
      </w:pPr>
      <w:ins w:id="1575" w:author="kistlerk" w:date="2020-12-31T12:00:00Z">
        <w:r>
          <w:rPr>
            <w:noProof/>
          </w:rPr>
          <w:lastRenderedPageBreak/>
          <w:t xml:space="preserve">Komabayashi, Kenichi, Yohei Matoba, Shizuka Tanaka, Junji Seto, Yoko Aoki, Tatsuya Ikeda, Yoshitaka Shimotai, Yoko Matsuzaki, Tsutomu Itagaki, and Katsumi Mizuta. 2020. “Longitudinal Epidemiology of Human Coronavirus OC43 in Yamagata, Japan, 2010–2017: Two Groups Based on Spike Gene Appear One after Another.” </w:t>
        </w:r>
        <w:r w:rsidRPr="008D4EEB">
          <w:rPr>
            <w:i/>
            <w:noProof/>
            <w:rPrChange w:id="1576" w:author="kistlerk" w:date="2020-12-31T12:00:00Z">
              <w:rPr>
                <w:noProof/>
              </w:rPr>
            </w:rPrChange>
          </w:rPr>
          <w:t>Journal of Medical Virology</w:t>
        </w:r>
        <w:r>
          <w:rPr>
            <w:noProof/>
          </w:rPr>
          <w:t xml:space="preserve"> 7 (August): 825.</w:t>
        </w:r>
      </w:ins>
    </w:p>
    <w:p w:rsidR="008D4EEB" w:rsidRDefault="008D4EEB" w:rsidP="00F7760D">
      <w:pPr>
        <w:widowControl w:val="0"/>
        <w:pBdr>
          <w:top w:val="nil"/>
          <w:left w:val="nil"/>
          <w:bottom w:val="nil"/>
          <w:right w:val="nil"/>
          <w:between w:val="nil"/>
        </w:pBdr>
        <w:spacing w:line="240" w:lineRule="auto"/>
        <w:ind w:left="720" w:hanging="720"/>
        <w:rPr>
          <w:ins w:id="1577" w:author="kistlerk" w:date="2020-12-31T12:00:00Z"/>
          <w:noProof/>
        </w:rPr>
      </w:pPr>
      <w:ins w:id="1578" w:author="kistlerk" w:date="2020-12-31T12:00:00Z">
        <w:r>
          <w:rPr>
            <w:noProof/>
          </w:rPr>
          <w:t xml:space="preserve">Kosakovsky Pond, Sergei L., David Posada, Michael B. Gravenor, Christopher H. Woelk, and Simon D. W. Frost. 2006. “Automated Phylogenetic Detection of Recombination Using a Genetic Algorithm.” </w:t>
        </w:r>
        <w:r w:rsidRPr="008D4EEB">
          <w:rPr>
            <w:i/>
            <w:noProof/>
            <w:rPrChange w:id="1579" w:author="kistlerk" w:date="2020-12-31T12:00:00Z">
              <w:rPr>
                <w:noProof/>
              </w:rPr>
            </w:rPrChange>
          </w:rPr>
          <w:t>Molecular Biology and Evolution</w:t>
        </w:r>
        <w:r>
          <w:rPr>
            <w:noProof/>
          </w:rPr>
          <w:t xml:space="preserve"> 23 (10): 1891–1901.</w:t>
        </w:r>
      </w:ins>
    </w:p>
    <w:p w:rsidR="008D4EEB" w:rsidRDefault="008D4EEB" w:rsidP="00F7760D">
      <w:pPr>
        <w:widowControl w:val="0"/>
        <w:pBdr>
          <w:top w:val="nil"/>
          <w:left w:val="nil"/>
          <w:bottom w:val="nil"/>
          <w:right w:val="nil"/>
          <w:between w:val="nil"/>
        </w:pBdr>
        <w:spacing w:line="240" w:lineRule="auto"/>
        <w:ind w:left="720" w:hanging="720"/>
        <w:rPr>
          <w:ins w:id="1580" w:author="kistlerk" w:date="2020-12-31T12:00:00Z"/>
          <w:noProof/>
        </w:rPr>
      </w:pPr>
      <w:ins w:id="1581" w:author="kistlerk" w:date="2020-12-31T12:00:00Z">
        <w:r>
          <w:rPr>
            <w:noProof/>
          </w:rPr>
          <w:t xml:space="preserve">Köster, Johannes, and Sven Rahmann. 2012. “Snakemake—a Scalable Bioinformatics Workflow Engine.” </w:t>
        </w:r>
        <w:r w:rsidRPr="008D4EEB">
          <w:rPr>
            <w:i/>
            <w:noProof/>
            <w:rPrChange w:id="1582" w:author="kistlerk" w:date="2020-12-31T12:00:00Z">
              <w:rPr>
                <w:noProof/>
              </w:rPr>
            </w:rPrChange>
          </w:rPr>
          <w:t xml:space="preserve">Bioinformatics </w:t>
        </w:r>
        <w:r>
          <w:rPr>
            <w:noProof/>
          </w:rPr>
          <w:t xml:space="preserve"> 28 (19): 2520–22.</w:t>
        </w:r>
      </w:ins>
    </w:p>
    <w:p w:rsidR="008D4EEB" w:rsidRDefault="008D4EEB" w:rsidP="00F7760D">
      <w:pPr>
        <w:widowControl w:val="0"/>
        <w:pBdr>
          <w:top w:val="nil"/>
          <w:left w:val="nil"/>
          <w:bottom w:val="nil"/>
          <w:right w:val="nil"/>
          <w:between w:val="nil"/>
        </w:pBdr>
        <w:spacing w:line="240" w:lineRule="auto"/>
        <w:ind w:left="720" w:hanging="720"/>
        <w:rPr>
          <w:ins w:id="1583" w:author="kistlerk" w:date="2020-12-31T12:00:00Z"/>
          <w:noProof/>
        </w:rPr>
      </w:pPr>
      <w:ins w:id="1584" w:author="kistlerk" w:date="2020-12-31T12:00:00Z">
        <w:r>
          <w:rPr>
            <w:noProof/>
          </w:rPr>
          <w:t xml:space="preserve">Krammer, Florian. 2020. “SARS-CoV-2 Vaccines in Development.” </w:t>
        </w:r>
        <w:r w:rsidRPr="008D4EEB">
          <w:rPr>
            <w:i/>
            <w:noProof/>
            <w:rPrChange w:id="1585" w:author="kistlerk" w:date="2020-12-31T12:00:00Z">
              <w:rPr>
                <w:noProof/>
              </w:rPr>
            </w:rPrChange>
          </w:rPr>
          <w:t>Nature</w:t>
        </w:r>
        <w:r>
          <w:rPr>
            <w:noProof/>
          </w:rPr>
          <w:t>, September. https://doi.org/10.1038/s41586-020-2798-3.</w:t>
        </w:r>
      </w:ins>
    </w:p>
    <w:p w:rsidR="008D4EEB" w:rsidRDefault="008D4EEB" w:rsidP="00F7760D">
      <w:pPr>
        <w:widowControl w:val="0"/>
        <w:pBdr>
          <w:top w:val="nil"/>
          <w:left w:val="nil"/>
          <w:bottom w:val="nil"/>
          <w:right w:val="nil"/>
          <w:between w:val="nil"/>
        </w:pBdr>
        <w:spacing w:line="240" w:lineRule="auto"/>
        <w:ind w:left="720" w:hanging="720"/>
        <w:rPr>
          <w:ins w:id="1586" w:author="kistlerk" w:date="2020-12-31T12:00:00Z"/>
          <w:noProof/>
        </w:rPr>
      </w:pPr>
      <w:ins w:id="1587" w:author="kistlerk" w:date="2020-12-31T12:00:00Z">
        <w:r>
          <w:rPr>
            <w:noProof/>
          </w:rPr>
          <w:t xml:space="preserve">Kucharski, Adam J., Justin Lessler, Jonathan M. Read, Huachen Zhu, Chao Qiang Jiang, Yi Guan, Derek A. T. Cummings, and Steven Riley. 2015. “Estimating the Life Course of Influenza A(H3N2) Antibody Responses from Cross-Sectional Data.” </w:t>
        </w:r>
        <w:r w:rsidRPr="008D4EEB">
          <w:rPr>
            <w:i/>
            <w:noProof/>
            <w:rPrChange w:id="1588" w:author="kistlerk" w:date="2020-12-31T12:00:00Z">
              <w:rPr>
                <w:noProof/>
              </w:rPr>
            </w:rPrChange>
          </w:rPr>
          <w:t>PLOS Biology</w:t>
        </w:r>
        <w:r>
          <w:rPr>
            <w:noProof/>
          </w:rPr>
          <w:t>. https://doi.org/10.1371/journal.pbio.1002082.</w:t>
        </w:r>
      </w:ins>
    </w:p>
    <w:p w:rsidR="008D4EEB" w:rsidRDefault="008D4EEB" w:rsidP="00F7760D">
      <w:pPr>
        <w:widowControl w:val="0"/>
        <w:pBdr>
          <w:top w:val="nil"/>
          <w:left w:val="nil"/>
          <w:bottom w:val="nil"/>
          <w:right w:val="nil"/>
          <w:between w:val="nil"/>
        </w:pBdr>
        <w:spacing w:line="240" w:lineRule="auto"/>
        <w:ind w:left="720" w:hanging="720"/>
        <w:rPr>
          <w:ins w:id="1589" w:author="kistlerk" w:date="2020-12-31T12:00:00Z"/>
          <w:noProof/>
        </w:rPr>
      </w:pPr>
      <w:ins w:id="1590" w:author="kistlerk" w:date="2020-12-31T12:00:00Z">
        <w:r>
          <w:rPr>
            <w:noProof/>
          </w:rPr>
          <w:t xml:space="preserve">Lau, Susanna K. P., Paul Lee, Alan K. L. Tsang, Cyril C. Y. Yip, Herman Tse, Rodney A. Lee, Lok-Yee So, et al. 2011. “Molecular Epidemiology of Human Coronavirus OC43 Reveals Evolution of Different Genotypes over Time and Recent Emergence of a Novel Genotype Due to Natural Recombination.” </w:t>
        </w:r>
        <w:r w:rsidRPr="008D4EEB">
          <w:rPr>
            <w:i/>
            <w:noProof/>
            <w:rPrChange w:id="1591" w:author="kistlerk" w:date="2020-12-31T12:00:00Z">
              <w:rPr>
                <w:noProof/>
              </w:rPr>
            </w:rPrChange>
          </w:rPr>
          <w:t>Journal of Virology</w:t>
        </w:r>
        <w:r>
          <w:rPr>
            <w:noProof/>
          </w:rPr>
          <w:t xml:space="preserve"> 85 (21): 11325–37.</w:t>
        </w:r>
      </w:ins>
    </w:p>
    <w:p w:rsidR="008D4EEB" w:rsidRDefault="008D4EEB" w:rsidP="00F7760D">
      <w:pPr>
        <w:widowControl w:val="0"/>
        <w:pBdr>
          <w:top w:val="nil"/>
          <w:left w:val="nil"/>
          <w:bottom w:val="nil"/>
          <w:right w:val="nil"/>
          <w:between w:val="nil"/>
        </w:pBdr>
        <w:spacing w:line="240" w:lineRule="auto"/>
        <w:ind w:left="720" w:hanging="720"/>
        <w:rPr>
          <w:ins w:id="1592" w:author="kistlerk" w:date="2020-12-31T12:00:00Z"/>
          <w:noProof/>
        </w:rPr>
      </w:pPr>
      <w:ins w:id="1593" w:author="kistlerk" w:date="2020-12-31T12:00:00Z">
        <w:r>
          <w:rPr>
            <w:noProof/>
          </w:rPr>
          <w:t xml:space="preserve">Li, Fang. 2016. “Structure, Function, and Evolution of Coronavirus Spike Proteins.” </w:t>
        </w:r>
        <w:r w:rsidRPr="008D4EEB">
          <w:rPr>
            <w:i/>
            <w:noProof/>
            <w:rPrChange w:id="1594" w:author="kistlerk" w:date="2020-12-31T12:00:00Z">
              <w:rPr>
                <w:noProof/>
              </w:rPr>
            </w:rPrChange>
          </w:rPr>
          <w:t>Annual Review of Virology</w:t>
        </w:r>
        <w:r>
          <w:rPr>
            <w:noProof/>
          </w:rPr>
          <w:t xml:space="preserve"> 3 (1): 237–61.</w:t>
        </w:r>
      </w:ins>
    </w:p>
    <w:p w:rsidR="008D4EEB" w:rsidRDefault="008D4EEB" w:rsidP="00F7760D">
      <w:pPr>
        <w:widowControl w:val="0"/>
        <w:pBdr>
          <w:top w:val="nil"/>
          <w:left w:val="nil"/>
          <w:bottom w:val="nil"/>
          <w:right w:val="nil"/>
          <w:between w:val="nil"/>
        </w:pBdr>
        <w:spacing w:line="240" w:lineRule="auto"/>
        <w:ind w:left="720" w:hanging="720"/>
        <w:rPr>
          <w:ins w:id="1595" w:author="kistlerk" w:date="2020-12-31T12:00:00Z"/>
          <w:noProof/>
        </w:rPr>
      </w:pPr>
      <w:ins w:id="1596" w:author="kistlerk" w:date="2020-12-31T12:00:00Z">
        <w:r>
          <w:rPr>
            <w:noProof/>
          </w:rPr>
          <w:t xml:space="preserve">Li, Zhijie, Aidan Ca Tomlinson, Alan Hm Wong, Dongxia Zhou, Marc Desforges, Pierre J. Talbot, Samir Benlekbir, John L. Rubinstein, and James M. Rini. 2019. “The Human Coronavirus HCoV-229E S-Protein Structure and Receptor Binding.” </w:t>
        </w:r>
        <w:r w:rsidRPr="008D4EEB">
          <w:rPr>
            <w:i/>
            <w:noProof/>
            <w:rPrChange w:id="1597" w:author="kistlerk" w:date="2020-12-31T12:00:00Z">
              <w:rPr>
                <w:noProof/>
              </w:rPr>
            </w:rPrChange>
          </w:rPr>
          <w:t>ELife</w:t>
        </w:r>
        <w:r>
          <w:rPr>
            <w:noProof/>
          </w:rPr>
          <w:t xml:space="preserve"> 8 (October). https://doi.org/10.7554/eLife.51230.</w:t>
        </w:r>
      </w:ins>
    </w:p>
    <w:p w:rsidR="008D4EEB" w:rsidRDefault="008D4EEB" w:rsidP="00F7760D">
      <w:pPr>
        <w:widowControl w:val="0"/>
        <w:pBdr>
          <w:top w:val="nil"/>
          <w:left w:val="nil"/>
          <w:bottom w:val="nil"/>
          <w:right w:val="nil"/>
          <w:between w:val="nil"/>
        </w:pBdr>
        <w:spacing w:line="240" w:lineRule="auto"/>
        <w:ind w:left="720" w:hanging="720"/>
        <w:rPr>
          <w:ins w:id="1598" w:author="kistlerk" w:date="2020-12-31T12:00:00Z"/>
          <w:noProof/>
        </w:rPr>
      </w:pPr>
      <w:ins w:id="1599" w:author="kistlerk" w:date="2020-12-31T12:00:00Z">
        <w:r>
          <w:rPr>
            <w:noProof/>
          </w:rPr>
          <w:t xml:space="preserve">Liu, Ding X., Jia Q. Liang, and To S. Fung. 2020. “Human Coronavirus-229E, -OC43, -NL63, and -HKU1.” </w:t>
        </w:r>
        <w:r w:rsidRPr="008D4EEB">
          <w:rPr>
            <w:i/>
            <w:noProof/>
            <w:rPrChange w:id="1600" w:author="kistlerk" w:date="2020-12-31T12:00:00Z">
              <w:rPr>
                <w:noProof/>
              </w:rPr>
            </w:rPrChange>
          </w:rPr>
          <w:t>Reference Module in Life Sciences</w:t>
        </w:r>
        <w:r>
          <w:rPr>
            <w:noProof/>
          </w:rPr>
          <w:t>. https://doi.org/10.1016/b978-0-12-809633-8.21501-x.</w:t>
        </w:r>
      </w:ins>
    </w:p>
    <w:p w:rsidR="008D4EEB" w:rsidRDefault="008D4EEB" w:rsidP="00F7760D">
      <w:pPr>
        <w:widowControl w:val="0"/>
        <w:pBdr>
          <w:top w:val="nil"/>
          <w:left w:val="nil"/>
          <w:bottom w:val="nil"/>
          <w:right w:val="nil"/>
          <w:between w:val="nil"/>
        </w:pBdr>
        <w:spacing w:line="240" w:lineRule="auto"/>
        <w:ind w:left="720" w:hanging="720"/>
        <w:rPr>
          <w:ins w:id="1601" w:author="kistlerk" w:date="2020-12-31T12:00:00Z"/>
          <w:noProof/>
        </w:rPr>
      </w:pPr>
      <w:ins w:id="1602" w:author="kistlerk" w:date="2020-12-31T12:00:00Z">
        <w:r>
          <w:rPr>
            <w:noProof/>
          </w:rPr>
          <w:t xml:space="preserve">Liu, Lihong, Pengfei Wang, Manoj S. Nair, Jian Yu, Micah Rapp, Qian Wang, Yang Luo, et al. 2020. “Potent Neutralizing Antibodies against Multiple Epitopes on SARS-CoV-2 Spike.” </w:t>
        </w:r>
        <w:r w:rsidRPr="008D4EEB">
          <w:rPr>
            <w:i/>
            <w:noProof/>
            <w:rPrChange w:id="1603" w:author="kistlerk" w:date="2020-12-31T12:00:00Z">
              <w:rPr>
                <w:noProof/>
              </w:rPr>
            </w:rPrChange>
          </w:rPr>
          <w:t>Nature</w:t>
        </w:r>
        <w:r>
          <w:rPr>
            <w:noProof/>
          </w:rPr>
          <w:t xml:space="preserve"> 584 (7821): 450–56.</w:t>
        </w:r>
      </w:ins>
    </w:p>
    <w:p w:rsidR="008D4EEB" w:rsidRDefault="008D4EEB" w:rsidP="00F7760D">
      <w:pPr>
        <w:widowControl w:val="0"/>
        <w:pBdr>
          <w:top w:val="nil"/>
          <w:left w:val="nil"/>
          <w:bottom w:val="nil"/>
          <w:right w:val="nil"/>
          <w:between w:val="nil"/>
        </w:pBdr>
        <w:spacing w:line="240" w:lineRule="auto"/>
        <w:ind w:left="720" w:hanging="720"/>
        <w:rPr>
          <w:ins w:id="1604" w:author="kistlerk" w:date="2020-12-31T12:00:00Z"/>
          <w:noProof/>
        </w:rPr>
      </w:pPr>
      <w:ins w:id="1605" w:author="kistlerk" w:date="2020-12-31T12:00:00Z">
        <w:r>
          <w:rPr>
            <w:noProof/>
          </w:rPr>
          <w:t xml:space="preserve">Luksza, Marta, and Michael Lässig. 2014. “A Predictive Fitness Model for Influenza.” </w:t>
        </w:r>
        <w:r w:rsidRPr="008D4EEB">
          <w:rPr>
            <w:i/>
            <w:noProof/>
            <w:rPrChange w:id="1606" w:author="kistlerk" w:date="2020-12-31T12:00:00Z">
              <w:rPr>
                <w:noProof/>
              </w:rPr>
            </w:rPrChange>
          </w:rPr>
          <w:t>Nature</w:t>
        </w:r>
        <w:r>
          <w:rPr>
            <w:noProof/>
          </w:rPr>
          <w:t xml:space="preserve"> 507 (7490): 57–61.</w:t>
        </w:r>
      </w:ins>
    </w:p>
    <w:p w:rsidR="008D4EEB" w:rsidRDefault="008D4EEB" w:rsidP="00F7760D">
      <w:pPr>
        <w:widowControl w:val="0"/>
        <w:pBdr>
          <w:top w:val="nil"/>
          <w:left w:val="nil"/>
          <w:bottom w:val="nil"/>
          <w:right w:val="nil"/>
          <w:between w:val="nil"/>
        </w:pBdr>
        <w:spacing w:line="240" w:lineRule="auto"/>
        <w:ind w:left="720" w:hanging="720"/>
        <w:rPr>
          <w:ins w:id="1607" w:author="kistlerk" w:date="2020-12-31T12:00:00Z"/>
          <w:noProof/>
        </w:rPr>
      </w:pPr>
      <w:ins w:id="1608" w:author="kistlerk" w:date="2020-12-31T12:00:00Z">
        <w:r>
          <w:rPr>
            <w:noProof/>
          </w:rPr>
          <w:t xml:space="preserve">McIntosh, Kenneth. 1974. “Coronaviruses: A Comparative Review.” In </w:t>
        </w:r>
        <w:r w:rsidRPr="008D4EEB">
          <w:rPr>
            <w:i/>
            <w:noProof/>
            <w:rPrChange w:id="1609" w:author="kistlerk" w:date="2020-12-31T12:00:00Z">
              <w:rPr>
                <w:noProof/>
              </w:rPr>
            </w:rPrChange>
          </w:rPr>
          <w:t>Current Topics in Microbiology and Immunology / Ergebnisse Der Mikrobiologie Und Immunitätsforschung</w:t>
        </w:r>
        <w:r>
          <w:rPr>
            <w:noProof/>
          </w:rPr>
          <w:t>, 85–129. Springer Berlin Heidelberg.</w:t>
        </w:r>
      </w:ins>
    </w:p>
    <w:p w:rsidR="008D4EEB" w:rsidRDefault="008D4EEB" w:rsidP="00F7760D">
      <w:pPr>
        <w:widowControl w:val="0"/>
        <w:pBdr>
          <w:top w:val="nil"/>
          <w:left w:val="nil"/>
          <w:bottom w:val="nil"/>
          <w:right w:val="nil"/>
          <w:between w:val="nil"/>
        </w:pBdr>
        <w:spacing w:line="240" w:lineRule="auto"/>
        <w:ind w:left="720" w:hanging="720"/>
        <w:rPr>
          <w:ins w:id="1610" w:author="kistlerk" w:date="2020-12-31T12:00:00Z"/>
          <w:noProof/>
        </w:rPr>
      </w:pPr>
      <w:ins w:id="1611" w:author="kistlerk" w:date="2020-12-31T12:00:00Z">
        <w:r>
          <w:rPr>
            <w:noProof/>
          </w:rPr>
          <w:t xml:space="preserve">Monto, Arnold S., and Sook K. Lim. 1974. “The Tecumseh Study of Respiratory Illness. VI. Frequency of and Relationship between Outbreaks of Coronavims Infection.” </w:t>
        </w:r>
        <w:r w:rsidRPr="008D4EEB">
          <w:rPr>
            <w:i/>
            <w:noProof/>
            <w:rPrChange w:id="1612" w:author="kistlerk" w:date="2020-12-31T12:00:00Z">
              <w:rPr>
                <w:noProof/>
              </w:rPr>
            </w:rPrChange>
          </w:rPr>
          <w:t>The Journal of Infectious Diseases</w:t>
        </w:r>
        <w:r>
          <w:rPr>
            <w:noProof/>
          </w:rPr>
          <w:t xml:space="preserve"> 129 (3): 271–76.</w:t>
        </w:r>
      </w:ins>
    </w:p>
    <w:p w:rsidR="008D4EEB" w:rsidRDefault="008D4EEB" w:rsidP="00F7760D">
      <w:pPr>
        <w:widowControl w:val="0"/>
        <w:pBdr>
          <w:top w:val="nil"/>
          <w:left w:val="nil"/>
          <w:bottom w:val="nil"/>
          <w:right w:val="nil"/>
          <w:between w:val="nil"/>
        </w:pBdr>
        <w:spacing w:line="240" w:lineRule="auto"/>
        <w:ind w:left="720" w:hanging="720"/>
        <w:rPr>
          <w:ins w:id="1613" w:author="kistlerk" w:date="2020-12-31T12:00:00Z"/>
          <w:noProof/>
        </w:rPr>
      </w:pPr>
      <w:ins w:id="1614" w:author="kistlerk" w:date="2020-12-31T12:00:00Z">
        <w:r>
          <w:rPr>
            <w:noProof/>
          </w:rPr>
          <w:t xml:space="preserve">Murrell, Ben, Joel O. Wertheim, Sasha Moola, Thomas Weighill, Konrad Scheffler, and Sergei L. Kosakovsky Pond. 2012. “Detecting Individual Sites Subject to Episodic Diversifying Selection.” </w:t>
        </w:r>
        <w:r w:rsidRPr="008D4EEB">
          <w:rPr>
            <w:i/>
            <w:noProof/>
            <w:rPrChange w:id="1615" w:author="kistlerk" w:date="2020-12-31T12:00:00Z">
              <w:rPr>
                <w:noProof/>
              </w:rPr>
            </w:rPrChange>
          </w:rPr>
          <w:t>PLoS Genetics</w:t>
        </w:r>
        <w:r>
          <w:rPr>
            <w:noProof/>
          </w:rPr>
          <w:t xml:space="preserve"> 8 (7): e1002764.</w:t>
        </w:r>
      </w:ins>
    </w:p>
    <w:p w:rsidR="008D4EEB" w:rsidRDefault="008D4EEB" w:rsidP="00F7760D">
      <w:pPr>
        <w:widowControl w:val="0"/>
        <w:pBdr>
          <w:top w:val="nil"/>
          <w:left w:val="nil"/>
          <w:bottom w:val="nil"/>
          <w:right w:val="nil"/>
          <w:between w:val="nil"/>
        </w:pBdr>
        <w:spacing w:line="240" w:lineRule="auto"/>
        <w:ind w:left="720" w:hanging="720"/>
        <w:rPr>
          <w:ins w:id="1616" w:author="kistlerk" w:date="2020-12-31T12:00:00Z"/>
          <w:noProof/>
        </w:rPr>
      </w:pPr>
      <w:ins w:id="1617" w:author="kistlerk" w:date="2020-12-31T12:00:00Z">
        <w:r>
          <w:rPr>
            <w:noProof/>
          </w:rPr>
          <w:t xml:space="preserve">Nguyen, Lam-Tung, Heiko A. Schmidt, Arndt von Haeseler, and Bui Quang Minh. 2015. “IQ-TREE: A Fast and Effective Stochastic Algorithm for Estimating Maximum-Likelihood Phylogenies.” </w:t>
        </w:r>
        <w:r w:rsidRPr="008D4EEB">
          <w:rPr>
            <w:i/>
            <w:noProof/>
            <w:rPrChange w:id="1618" w:author="kistlerk" w:date="2020-12-31T12:00:00Z">
              <w:rPr>
                <w:noProof/>
              </w:rPr>
            </w:rPrChange>
          </w:rPr>
          <w:t>Molecular Biology and Evolution</w:t>
        </w:r>
        <w:r>
          <w:rPr>
            <w:noProof/>
          </w:rPr>
          <w:t xml:space="preserve"> 32 (1): 268–74.</w:t>
        </w:r>
      </w:ins>
    </w:p>
    <w:p w:rsidR="008D4EEB" w:rsidRDefault="008D4EEB" w:rsidP="00F7760D">
      <w:pPr>
        <w:widowControl w:val="0"/>
        <w:pBdr>
          <w:top w:val="nil"/>
          <w:left w:val="nil"/>
          <w:bottom w:val="nil"/>
          <w:right w:val="nil"/>
          <w:between w:val="nil"/>
        </w:pBdr>
        <w:spacing w:line="240" w:lineRule="auto"/>
        <w:ind w:left="720" w:hanging="720"/>
        <w:rPr>
          <w:ins w:id="1619" w:author="kistlerk" w:date="2020-12-31T12:00:00Z"/>
          <w:noProof/>
        </w:rPr>
      </w:pPr>
      <w:ins w:id="1620" w:author="kistlerk" w:date="2020-12-31T12:00:00Z">
        <w:r>
          <w:rPr>
            <w:noProof/>
          </w:rPr>
          <w:t xml:space="preserve">Pasternak, Alexander O., Willy J. M. Spaan, and Eric J. Snijder. 2006. “Nidovirus Transcription: How to Make Sense…?” </w:t>
        </w:r>
        <w:r w:rsidRPr="008D4EEB">
          <w:rPr>
            <w:i/>
            <w:noProof/>
            <w:rPrChange w:id="1621" w:author="kistlerk" w:date="2020-12-31T12:00:00Z">
              <w:rPr>
                <w:noProof/>
              </w:rPr>
            </w:rPrChange>
          </w:rPr>
          <w:t>The Journal of General Virology</w:t>
        </w:r>
        <w:r>
          <w:rPr>
            <w:noProof/>
          </w:rPr>
          <w:t xml:space="preserve"> 87 (6): 1403–21.</w:t>
        </w:r>
      </w:ins>
    </w:p>
    <w:p w:rsidR="008D4EEB" w:rsidRDefault="008D4EEB" w:rsidP="00F7760D">
      <w:pPr>
        <w:widowControl w:val="0"/>
        <w:pBdr>
          <w:top w:val="nil"/>
          <w:left w:val="nil"/>
          <w:bottom w:val="nil"/>
          <w:right w:val="nil"/>
          <w:between w:val="nil"/>
        </w:pBdr>
        <w:spacing w:line="240" w:lineRule="auto"/>
        <w:ind w:left="720" w:hanging="720"/>
        <w:rPr>
          <w:ins w:id="1622" w:author="kistlerk" w:date="2020-12-31T12:00:00Z"/>
          <w:noProof/>
        </w:rPr>
      </w:pPr>
      <w:ins w:id="1623" w:author="kistlerk" w:date="2020-12-31T12:00:00Z">
        <w:r>
          <w:rPr>
            <w:noProof/>
          </w:rPr>
          <w:t xml:space="preserve">Pickett, Brett E., Eva L. Sadat, Yun Zhang, Jyothi M. Noronha, R. Burke Squires, Victoria Hunt, Mengya Liu, et al. 2012. “ViPR: An Open Bioinformatics Database and Analysis Resource for Virology Research.” </w:t>
        </w:r>
        <w:r w:rsidRPr="008D4EEB">
          <w:rPr>
            <w:i/>
            <w:noProof/>
            <w:rPrChange w:id="1624" w:author="kistlerk" w:date="2020-12-31T12:00:00Z">
              <w:rPr>
                <w:noProof/>
              </w:rPr>
            </w:rPrChange>
          </w:rPr>
          <w:t>Nucleic Acids Research</w:t>
        </w:r>
        <w:r>
          <w:rPr>
            <w:noProof/>
          </w:rPr>
          <w:t xml:space="preserve"> 40 (Database issue): D593-8.</w:t>
        </w:r>
      </w:ins>
    </w:p>
    <w:p w:rsidR="008D4EEB" w:rsidRDefault="008D4EEB" w:rsidP="00F7760D">
      <w:pPr>
        <w:widowControl w:val="0"/>
        <w:pBdr>
          <w:top w:val="nil"/>
          <w:left w:val="nil"/>
          <w:bottom w:val="nil"/>
          <w:right w:val="nil"/>
          <w:between w:val="nil"/>
        </w:pBdr>
        <w:spacing w:line="240" w:lineRule="auto"/>
        <w:ind w:left="720" w:hanging="720"/>
        <w:rPr>
          <w:ins w:id="1625" w:author="kistlerk" w:date="2020-12-31T12:00:00Z"/>
          <w:noProof/>
        </w:rPr>
      </w:pPr>
      <w:ins w:id="1626" w:author="kistlerk" w:date="2020-12-31T12:00:00Z">
        <w:r>
          <w:rPr>
            <w:noProof/>
          </w:rPr>
          <w:lastRenderedPageBreak/>
          <w:t xml:space="preserve">Rambaut, Andrew, Oliver G. Pybus, Martha I. Nelson, Cecile Viboud, Jeffery K. Taubenberger, and Edward C. Holmes. 2008. “The Genomic and Epidemiological Dynamics of Human Influenza A Virus.” </w:t>
        </w:r>
        <w:r w:rsidRPr="008D4EEB">
          <w:rPr>
            <w:i/>
            <w:noProof/>
            <w:rPrChange w:id="1627" w:author="kistlerk" w:date="2020-12-31T12:00:00Z">
              <w:rPr>
                <w:noProof/>
              </w:rPr>
            </w:rPrChange>
          </w:rPr>
          <w:t>Nature</w:t>
        </w:r>
        <w:r>
          <w:rPr>
            <w:noProof/>
          </w:rPr>
          <w:t xml:space="preserve"> 453 (7195): 615–19.</w:t>
        </w:r>
      </w:ins>
    </w:p>
    <w:p w:rsidR="008D4EEB" w:rsidRDefault="008D4EEB" w:rsidP="00F7760D">
      <w:pPr>
        <w:widowControl w:val="0"/>
        <w:pBdr>
          <w:top w:val="nil"/>
          <w:left w:val="nil"/>
          <w:bottom w:val="nil"/>
          <w:right w:val="nil"/>
          <w:between w:val="nil"/>
        </w:pBdr>
        <w:spacing w:line="240" w:lineRule="auto"/>
        <w:ind w:left="720" w:hanging="720"/>
        <w:rPr>
          <w:ins w:id="1628" w:author="kistlerk" w:date="2020-12-31T12:00:00Z"/>
          <w:noProof/>
        </w:rPr>
      </w:pPr>
      <w:ins w:id="1629" w:author="kistlerk" w:date="2020-12-31T12:00:00Z">
        <w:r>
          <w:rPr>
            <w:noProof/>
          </w:rPr>
          <w:t xml:space="preserve">Reed, Sylvia E. 1984. “The Behaviour of Recent Isolates of Human Respiratory Coronavirus in Vitro and in Volunteers: Evidence of Heterogeneity among 229E-Related Strains.” </w:t>
        </w:r>
        <w:r w:rsidRPr="008D4EEB">
          <w:rPr>
            <w:i/>
            <w:noProof/>
            <w:rPrChange w:id="1630" w:author="kistlerk" w:date="2020-12-31T12:00:00Z">
              <w:rPr>
                <w:noProof/>
              </w:rPr>
            </w:rPrChange>
          </w:rPr>
          <w:t>Journal of Medical Virology</w:t>
        </w:r>
        <w:r>
          <w:rPr>
            <w:noProof/>
          </w:rPr>
          <w:t xml:space="preserve"> 13 (2): 179–92.</w:t>
        </w:r>
      </w:ins>
    </w:p>
    <w:p w:rsidR="008D4EEB" w:rsidRDefault="008D4EEB" w:rsidP="00F7760D">
      <w:pPr>
        <w:widowControl w:val="0"/>
        <w:pBdr>
          <w:top w:val="nil"/>
          <w:left w:val="nil"/>
          <w:bottom w:val="nil"/>
          <w:right w:val="nil"/>
          <w:between w:val="nil"/>
        </w:pBdr>
        <w:spacing w:line="240" w:lineRule="auto"/>
        <w:ind w:left="720" w:hanging="720"/>
        <w:rPr>
          <w:ins w:id="1631" w:author="kistlerk" w:date="2020-12-31T12:00:00Z"/>
          <w:noProof/>
        </w:rPr>
      </w:pPr>
      <w:ins w:id="1632" w:author="kistlerk" w:date="2020-12-31T12:00:00Z">
        <w:r>
          <w:rPr>
            <w:noProof/>
          </w:rPr>
          <w:t xml:space="preserve">Ren, Lili, Yue Zhang, Jianguo Li, Yan Xiao, Jing Zhang, Ying Wang, Lan Chen, Gláucia Paranhos-Baccalà, and Jianwei Wang. 2015. “Genetic Drift of Human Coronavirus OC43 Spike Gene during Adaptive Evolution.” </w:t>
        </w:r>
        <w:r w:rsidRPr="008D4EEB">
          <w:rPr>
            <w:i/>
            <w:noProof/>
            <w:rPrChange w:id="1633" w:author="kistlerk" w:date="2020-12-31T12:00:00Z">
              <w:rPr>
                <w:noProof/>
              </w:rPr>
            </w:rPrChange>
          </w:rPr>
          <w:t>Scientific Reports</w:t>
        </w:r>
        <w:r>
          <w:rPr>
            <w:noProof/>
          </w:rPr>
          <w:t xml:space="preserve"> 5 (June): 11451.</w:t>
        </w:r>
      </w:ins>
    </w:p>
    <w:p w:rsidR="008D4EEB" w:rsidRDefault="008D4EEB" w:rsidP="00F7760D">
      <w:pPr>
        <w:widowControl w:val="0"/>
        <w:pBdr>
          <w:top w:val="nil"/>
          <w:left w:val="nil"/>
          <w:bottom w:val="nil"/>
          <w:right w:val="nil"/>
          <w:between w:val="nil"/>
        </w:pBdr>
        <w:spacing w:line="240" w:lineRule="auto"/>
        <w:ind w:left="720" w:hanging="720"/>
        <w:rPr>
          <w:ins w:id="1634" w:author="kistlerk" w:date="2020-12-31T12:00:00Z"/>
          <w:noProof/>
        </w:rPr>
      </w:pPr>
      <w:ins w:id="1635" w:author="kistlerk" w:date="2020-12-31T12:00:00Z">
        <w:r>
          <w:rPr>
            <w:noProof/>
          </w:rPr>
          <w:t xml:space="preserve">Sagulenko, Pavel, Vadim Puller, and Richard A. Neher. 2018. “TreeTime: Maximum-Likelihood Phylodynamic Analysis.” </w:t>
        </w:r>
        <w:r w:rsidRPr="008D4EEB">
          <w:rPr>
            <w:i/>
            <w:noProof/>
            <w:rPrChange w:id="1636" w:author="kistlerk" w:date="2020-12-31T12:00:00Z">
              <w:rPr>
                <w:noProof/>
              </w:rPr>
            </w:rPrChange>
          </w:rPr>
          <w:t>Virus Evolution</w:t>
        </w:r>
        <w:r>
          <w:rPr>
            <w:noProof/>
          </w:rPr>
          <w:t xml:space="preserve"> 4 (1): vex042.</w:t>
        </w:r>
      </w:ins>
    </w:p>
    <w:p w:rsidR="008D4EEB" w:rsidRDefault="008D4EEB" w:rsidP="00F7760D">
      <w:pPr>
        <w:widowControl w:val="0"/>
        <w:pBdr>
          <w:top w:val="nil"/>
          <w:left w:val="nil"/>
          <w:bottom w:val="nil"/>
          <w:right w:val="nil"/>
          <w:between w:val="nil"/>
        </w:pBdr>
        <w:spacing w:line="240" w:lineRule="auto"/>
        <w:ind w:left="720" w:hanging="720"/>
        <w:rPr>
          <w:ins w:id="1637" w:author="kistlerk" w:date="2020-12-31T12:00:00Z"/>
          <w:noProof/>
        </w:rPr>
      </w:pPr>
      <w:ins w:id="1638" w:author="kistlerk" w:date="2020-12-31T12:00:00Z">
        <w:r>
          <w:rPr>
            <w:noProof/>
          </w:rPr>
          <w:t xml:space="preserve">Smith, Derek J., Alan S. Lapedes, Jan C. de Jong, Theo M. Bestebroer, Guus F. Rimmelzwaan, Albert D. M. E. Osterhaus, and Ron A. M. Fouchier. 2004. “Mapping the Antigenic and Genetic Evolution of Influenza Virus.” </w:t>
        </w:r>
        <w:r w:rsidRPr="008D4EEB">
          <w:rPr>
            <w:i/>
            <w:noProof/>
            <w:rPrChange w:id="1639" w:author="kistlerk" w:date="2020-12-31T12:00:00Z">
              <w:rPr>
                <w:noProof/>
              </w:rPr>
            </w:rPrChange>
          </w:rPr>
          <w:t>Science</w:t>
        </w:r>
        <w:r>
          <w:rPr>
            <w:noProof/>
          </w:rPr>
          <w:t xml:space="preserve"> 305 (5682): 371–76.</w:t>
        </w:r>
      </w:ins>
    </w:p>
    <w:p w:rsidR="008D4EEB" w:rsidRDefault="008D4EEB" w:rsidP="00F7760D">
      <w:pPr>
        <w:widowControl w:val="0"/>
        <w:pBdr>
          <w:top w:val="nil"/>
          <w:left w:val="nil"/>
          <w:bottom w:val="nil"/>
          <w:right w:val="nil"/>
          <w:between w:val="nil"/>
        </w:pBdr>
        <w:spacing w:line="240" w:lineRule="auto"/>
        <w:ind w:left="720" w:hanging="720"/>
        <w:rPr>
          <w:ins w:id="1640" w:author="kistlerk" w:date="2020-12-31T12:00:00Z"/>
          <w:noProof/>
        </w:rPr>
      </w:pPr>
      <w:ins w:id="1641" w:author="kistlerk" w:date="2020-12-31T12:00:00Z">
        <w:r>
          <w:rPr>
            <w:noProof/>
          </w:rPr>
          <w:t xml:space="preserve">Vijgen, Leen, Philippe Lemey, Els Keyaerts, and Marc Van Ranst. 2005. “Genetic Variability of Human Respiratory Coronavirus OC43.” </w:t>
        </w:r>
        <w:r w:rsidRPr="008D4EEB">
          <w:rPr>
            <w:i/>
            <w:noProof/>
            <w:rPrChange w:id="1642" w:author="kistlerk" w:date="2020-12-31T12:00:00Z">
              <w:rPr>
                <w:noProof/>
              </w:rPr>
            </w:rPrChange>
          </w:rPr>
          <w:t>Journal of Virology</w:t>
        </w:r>
        <w:r>
          <w:rPr>
            <w:noProof/>
          </w:rPr>
          <w:t>.</w:t>
        </w:r>
      </w:ins>
    </w:p>
    <w:p w:rsidR="008D4EEB" w:rsidRDefault="008D4EEB" w:rsidP="00F7760D">
      <w:pPr>
        <w:widowControl w:val="0"/>
        <w:pBdr>
          <w:top w:val="nil"/>
          <w:left w:val="nil"/>
          <w:bottom w:val="nil"/>
          <w:right w:val="nil"/>
          <w:between w:val="nil"/>
        </w:pBdr>
        <w:spacing w:line="240" w:lineRule="auto"/>
        <w:ind w:left="720" w:hanging="720"/>
        <w:rPr>
          <w:ins w:id="1643" w:author="kistlerk" w:date="2020-12-31T12:00:00Z"/>
          <w:noProof/>
        </w:rPr>
      </w:pPr>
      <w:ins w:id="1644" w:author="kistlerk" w:date="2020-12-31T12:00:00Z">
        <w:r>
          <w:rPr>
            <w:noProof/>
          </w:rPr>
          <w:t xml:space="preserve">Volz, Erik M., Katia Koelle, and Trevor Bedford. 2013. “Viral Phylodynamics.” </w:t>
        </w:r>
        <w:r w:rsidRPr="008D4EEB">
          <w:rPr>
            <w:i/>
            <w:noProof/>
            <w:rPrChange w:id="1645" w:author="kistlerk" w:date="2020-12-31T12:00:00Z">
              <w:rPr>
                <w:noProof/>
              </w:rPr>
            </w:rPrChange>
          </w:rPr>
          <w:t>PLoS Computational Biology</w:t>
        </w:r>
        <w:r>
          <w:rPr>
            <w:noProof/>
          </w:rPr>
          <w:t xml:space="preserve"> 9 (3): e1002947.</w:t>
        </w:r>
      </w:ins>
    </w:p>
    <w:p w:rsidR="008D4EEB" w:rsidRDefault="008D4EEB" w:rsidP="00F7760D">
      <w:pPr>
        <w:widowControl w:val="0"/>
        <w:pBdr>
          <w:top w:val="nil"/>
          <w:left w:val="nil"/>
          <w:bottom w:val="nil"/>
          <w:right w:val="nil"/>
          <w:between w:val="nil"/>
        </w:pBdr>
        <w:spacing w:line="240" w:lineRule="auto"/>
        <w:ind w:left="720" w:hanging="720"/>
        <w:rPr>
          <w:ins w:id="1646" w:author="kistlerk" w:date="2020-12-31T12:00:00Z"/>
          <w:noProof/>
        </w:rPr>
      </w:pPr>
      <w:ins w:id="1647" w:author="kistlerk" w:date="2020-12-31T12:00:00Z">
        <w:r>
          <w:rPr>
            <w:noProof/>
          </w:rPr>
          <w:t xml:space="preserve">Weaver, Steven, Stephen D. Shank, Stephanie J. Spielman, Michael Li, Spencer V. Muse, and Sergei L. Kosakovsky Pond. 2018. “Datamonkey 2.0: A Modern Web Application for Characterizing Selective and Other Evolutionary Processes.” </w:t>
        </w:r>
        <w:r w:rsidRPr="008D4EEB">
          <w:rPr>
            <w:i/>
            <w:noProof/>
            <w:rPrChange w:id="1648" w:author="kistlerk" w:date="2020-12-31T12:00:00Z">
              <w:rPr>
                <w:noProof/>
              </w:rPr>
            </w:rPrChange>
          </w:rPr>
          <w:t>Molecular Biology and Evolution</w:t>
        </w:r>
        <w:r>
          <w:rPr>
            <w:noProof/>
          </w:rPr>
          <w:t>. https://doi.org/10.1093/molbev/msx335.</w:t>
        </w:r>
      </w:ins>
    </w:p>
    <w:p w:rsidR="008D4EEB" w:rsidRDefault="008D4EEB" w:rsidP="00F7760D">
      <w:pPr>
        <w:widowControl w:val="0"/>
        <w:pBdr>
          <w:top w:val="nil"/>
          <w:left w:val="nil"/>
          <w:bottom w:val="nil"/>
          <w:right w:val="nil"/>
          <w:between w:val="nil"/>
        </w:pBdr>
        <w:spacing w:line="240" w:lineRule="auto"/>
        <w:ind w:left="720" w:hanging="720"/>
        <w:rPr>
          <w:ins w:id="1649" w:author="kistlerk" w:date="2020-12-31T12:00:00Z"/>
          <w:noProof/>
        </w:rPr>
      </w:pPr>
      <w:ins w:id="1650" w:author="kistlerk" w:date="2020-12-31T12:00:00Z">
        <w:r>
          <w:rPr>
            <w:noProof/>
          </w:rPr>
          <w:t xml:space="preserve">Woo, Patrick C. Y., Susanna K. P. Lau, Yi Huang, and Kwok-Yung Yuen. 2009. “Coronavirus Diversity, Phylogeny and Interspecies Jumping.” </w:t>
        </w:r>
        <w:r w:rsidRPr="008D4EEB">
          <w:rPr>
            <w:i/>
            <w:noProof/>
            <w:rPrChange w:id="1651" w:author="kistlerk" w:date="2020-12-31T12:00:00Z">
              <w:rPr>
                <w:noProof/>
              </w:rPr>
            </w:rPrChange>
          </w:rPr>
          <w:t xml:space="preserve">Experimental Biology and Medicine </w:t>
        </w:r>
        <w:r>
          <w:rPr>
            <w:noProof/>
          </w:rPr>
          <w:t xml:space="preserve"> 234 (10): 1117–27.</w:t>
        </w:r>
      </w:ins>
    </w:p>
    <w:p w:rsidR="008D4EEB" w:rsidRDefault="008D4EEB" w:rsidP="00F7760D">
      <w:pPr>
        <w:widowControl w:val="0"/>
        <w:pBdr>
          <w:top w:val="nil"/>
          <w:left w:val="nil"/>
          <w:bottom w:val="nil"/>
          <w:right w:val="nil"/>
          <w:between w:val="nil"/>
        </w:pBdr>
        <w:spacing w:line="240" w:lineRule="auto"/>
        <w:ind w:left="720" w:hanging="720"/>
        <w:rPr>
          <w:ins w:id="1652" w:author="kistlerk" w:date="2020-12-31T12:00:00Z"/>
          <w:noProof/>
        </w:rPr>
      </w:pPr>
      <w:ins w:id="1653" w:author="kistlerk" w:date="2020-12-31T12:00:00Z">
        <w:r>
          <w:rPr>
            <w:noProof/>
          </w:rPr>
          <w:t xml:space="preserve">Yang, Z. 2000. “Maximum Likelihood Estimation on Large Phylogenies and Analysis of Adaptive Evolution in Human Influenza Virus A.” </w:t>
        </w:r>
        <w:r w:rsidRPr="008D4EEB">
          <w:rPr>
            <w:i/>
            <w:noProof/>
            <w:rPrChange w:id="1654" w:author="kistlerk" w:date="2020-12-31T12:00:00Z">
              <w:rPr>
                <w:noProof/>
              </w:rPr>
            </w:rPrChange>
          </w:rPr>
          <w:t>Journal of Molecular Evolution</w:t>
        </w:r>
        <w:r>
          <w:rPr>
            <w:noProof/>
          </w:rPr>
          <w:t xml:space="preserve"> 51 (5): 423–32.</w:t>
        </w:r>
      </w:ins>
    </w:p>
    <w:p w:rsidR="008D4EEB" w:rsidRDefault="008D4EEB" w:rsidP="00F7760D">
      <w:pPr>
        <w:widowControl w:val="0"/>
        <w:pBdr>
          <w:top w:val="nil"/>
          <w:left w:val="nil"/>
          <w:bottom w:val="nil"/>
          <w:right w:val="nil"/>
          <w:between w:val="nil"/>
        </w:pBdr>
        <w:spacing w:line="240" w:lineRule="auto"/>
        <w:ind w:left="720" w:hanging="720"/>
        <w:rPr>
          <w:ins w:id="1655" w:author="kistlerk" w:date="2020-12-31T12:00:00Z"/>
          <w:noProof/>
        </w:rPr>
      </w:pPr>
      <w:ins w:id="1656" w:author="kistlerk" w:date="2020-12-31T12:00:00Z">
        <w:r>
          <w:rPr>
            <w:noProof/>
          </w:rPr>
          <w:t xml:space="preserve">Zanini, Fabio, Johanna Brodin, Lina Thebo, Christa Lanz, Göran Bratt, Jan Albert, and Richard A. Neher. 2015. “Population Genomics of Intrapatient HIV-1 Evolution.” </w:t>
        </w:r>
        <w:r w:rsidRPr="008D4EEB">
          <w:rPr>
            <w:i/>
            <w:noProof/>
            <w:rPrChange w:id="1657" w:author="kistlerk" w:date="2020-12-31T12:00:00Z">
              <w:rPr>
                <w:noProof/>
              </w:rPr>
            </w:rPrChange>
          </w:rPr>
          <w:t>ELife</w:t>
        </w:r>
        <w:r>
          <w:rPr>
            <w:noProof/>
          </w:rPr>
          <w:t xml:space="preserve"> 4 (December). https://doi.org/10.7554/eLife.11282.</w:t>
        </w:r>
      </w:ins>
    </w:p>
    <w:p w:rsidR="008D4EEB" w:rsidRDefault="008D4EEB" w:rsidP="00F7760D">
      <w:pPr>
        <w:widowControl w:val="0"/>
        <w:pBdr>
          <w:top w:val="nil"/>
          <w:left w:val="nil"/>
          <w:bottom w:val="nil"/>
          <w:right w:val="nil"/>
          <w:between w:val="nil"/>
        </w:pBdr>
        <w:spacing w:line="240" w:lineRule="auto"/>
        <w:ind w:left="720" w:hanging="720"/>
        <w:rPr>
          <w:ins w:id="1658" w:author="kistlerk" w:date="2020-12-31T12:00:00Z"/>
          <w:noProof/>
        </w:rPr>
      </w:pPr>
      <w:ins w:id="1659" w:author="kistlerk" w:date="2020-12-31T12:00:00Z">
        <w:r>
          <w:rPr>
            <w:noProof/>
          </w:rPr>
          <w:t xml:space="preserve">Zhang, Senyan, Panpan Zhou, Pengfei Wang, Yangyang Li, Liwei Jiang, Wenxu Jia, Han Wang, et al. 2018. “Structural Definition of a Unique Neutralization Epitope on the Receptor-Binding Domain of MERS-CoV Spike Glycoprotein.” </w:t>
        </w:r>
        <w:r w:rsidRPr="008D4EEB">
          <w:rPr>
            <w:i/>
            <w:noProof/>
            <w:rPrChange w:id="1660" w:author="kistlerk" w:date="2020-12-31T12:00:00Z">
              <w:rPr>
                <w:noProof/>
              </w:rPr>
            </w:rPrChange>
          </w:rPr>
          <w:t>Cell Reports</w:t>
        </w:r>
        <w:r>
          <w:rPr>
            <w:noProof/>
          </w:rPr>
          <w:t>. https://doi.org/10.1016/j.celrep.2018.06.041.</w:t>
        </w:r>
      </w:ins>
    </w:p>
    <w:p w:rsidR="008D4EEB" w:rsidRDefault="008D4EEB" w:rsidP="00F7760D">
      <w:pPr>
        <w:widowControl w:val="0"/>
        <w:pBdr>
          <w:top w:val="nil"/>
          <w:left w:val="nil"/>
          <w:bottom w:val="nil"/>
          <w:right w:val="nil"/>
          <w:between w:val="nil"/>
        </w:pBdr>
        <w:spacing w:line="240" w:lineRule="auto"/>
        <w:ind w:left="720" w:hanging="720"/>
        <w:rPr>
          <w:ins w:id="1661" w:author="kistlerk" w:date="2020-12-31T12:00:00Z"/>
          <w:noProof/>
        </w:rPr>
      </w:pPr>
      <w:ins w:id="1662" w:author="kistlerk" w:date="2020-12-31T12:00:00Z">
        <w:r>
          <w:rPr>
            <w:noProof/>
          </w:rPr>
          <w:t xml:space="preserve">Zhang, Yue, Jianguo Li, Yan Xiao, Jing Zhang, Ying Wang, Lan Chen, Gláucia Paranhos-Baccalà, Lili Ren, and Jianwei Wang. 2015. “Genotype Shift in Human Coronavirus OC43 and Emergence of a Novel Genotype by Natural Recombination.” </w:t>
        </w:r>
        <w:r w:rsidRPr="008D4EEB">
          <w:rPr>
            <w:i/>
            <w:noProof/>
            <w:rPrChange w:id="1663" w:author="kistlerk" w:date="2020-12-31T12:00:00Z">
              <w:rPr>
                <w:noProof/>
              </w:rPr>
            </w:rPrChange>
          </w:rPr>
          <w:t>Journal of Infection</w:t>
        </w:r>
        <w:r>
          <w:rPr>
            <w:noProof/>
          </w:rPr>
          <w:t>. https://doi.org/10.1016/j.jinf.2014.12.005.</w:t>
        </w:r>
      </w:ins>
    </w:p>
    <w:p w:rsidR="008D4EEB" w:rsidRDefault="008D4EEB" w:rsidP="00F7760D">
      <w:pPr>
        <w:widowControl w:val="0"/>
        <w:pBdr>
          <w:top w:val="nil"/>
          <w:left w:val="nil"/>
          <w:bottom w:val="nil"/>
          <w:right w:val="nil"/>
          <w:between w:val="nil"/>
        </w:pBdr>
        <w:spacing w:line="240" w:lineRule="auto"/>
        <w:ind w:left="720" w:hanging="720"/>
        <w:rPr>
          <w:ins w:id="1664" w:author="kistlerk" w:date="2020-12-31T12:00:00Z"/>
          <w:noProof/>
        </w:rPr>
      </w:pPr>
      <w:ins w:id="1665" w:author="kistlerk" w:date="2020-12-31T12:00:00Z">
        <w:r>
          <w:rPr>
            <w:noProof/>
          </w:rPr>
          <w:t xml:space="preserve">Zhou, Haixia, Yingzhu Chen, Shuyuan Zhang, Peihua Niu, Kun Qin, Wenxu Jia, Baoying Huang, et al. 2019. “Structural Definition of a Neutralization Epitope on the N-Terminal Domain of MERS-CoV Spike Glycoprotein.” </w:t>
        </w:r>
        <w:r w:rsidRPr="008D4EEB">
          <w:rPr>
            <w:i/>
            <w:noProof/>
            <w:rPrChange w:id="1666" w:author="kistlerk" w:date="2020-12-31T12:00:00Z">
              <w:rPr>
                <w:noProof/>
              </w:rPr>
            </w:rPrChange>
          </w:rPr>
          <w:t>Nature Communications</w:t>
        </w:r>
        <w:r>
          <w:rPr>
            <w:noProof/>
          </w:rPr>
          <w:t>. https://doi.org/10.1038/s41467-019-10897-4.</w:t>
        </w:r>
      </w:ins>
    </w:p>
    <w:p w:rsidR="00F7760D" w:rsidRDefault="008D4EEB" w:rsidP="00F7760D">
      <w:pPr>
        <w:widowControl w:val="0"/>
        <w:pBdr>
          <w:top w:val="nil"/>
          <w:left w:val="nil"/>
          <w:bottom w:val="nil"/>
          <w:right w:val="nil"/>
          <w:between w:val="nil"/>
        </w:pBdr>
        <w:spacing w:line="240" w:lineRule="auto"/>
        <w:ind w:left="720" w:hanging="720"/>
        <w:pPrChange w:id="1667" w:author="kistlerk" w:date="2020-12-19T12:08:00Z">
          <w:pPr>
            <w:widowControl w:val="0"/>
            <w:pBdr>
              <w:top w:val="nil"/>
              <w:left w:val="nil"/>
              <w:bottom w:val="nil"/>
              <w:right w:val="nil"/>
              <w:between w:val="nil"/>
            </w:pBdr>
          </w:pPr>
        </w:pPrChange>
      </w:pPr>
      <w:ins w:id="1668" w:author="kistlerk" w:date="2020-12-31T12:00:00Z">
        <w:r>
          <w:rPr>
            <w:noProof/>
          </w:rPr>
          <w:t xml:space="preserve">Zhu, Yun, Changchong Li, Li Chen, Baoping Xu, Yunlian Zhou, Ling Cao, Yunxiao Shang, et al. 2018. “A Novel Human Coronavirus OC43 Genotype Detected in Mainland China.” </w:t>
        </w:r>
        <w:r w:rsidRPr="008D4EEB">
          <w:rPr>
            <w:i/>
            <w:noProof/>
            <w:rPrChange w:id="1669" w:author="kistlerk" w:date="2020-12-31T12:00:00Z">
              <w:rPr>
                <w:noProof/>
              </w:rPr>
            </w:rPrChange>
          </w:rPr>
          <w:t>Emerging Microbes &amp; Infections</w:t>
        </w:r>
        <w:r>
          <w:rPr>
            <w:noProof/>
          </w:rPr>
          <w:t xml:space="preserve"> 7 (1): 173.</w:t>
        </w:r>
      </w:ins>
      <w:ins w:id="1670" w:author="kistlerk" w:date="2020-12-19T12:08:00Z">
        <w:r w:rsidR="00F7760D">
          <w:fldChar w:fldCharType="end"/>
        </w:r>
      </w:ins>
    </w:p>
    <w:sectPr w:rsidR="00F7760D" w:rsidSect="00FD3C70">
      <w:footerReference w:type="default" r:id="rId6"/>
      <w:pgSz w:w="12240" w:h="15840"/>
      <w:pgMar w:top="1440" w:right="1440" w:bottom="1440" w:left="1440" w:header="720" w:footer="720" w:gutter="0"/>
      <w:lnNumType w:countBy="1" w:restart="continuous"/>
      <w:pgNumType w:start="1"/>
      <w:cols w:space="720"/>
      <w:docGrid w:linePitch="299"/>
      <w:sectPrChange w:id="1671" w:author="kistlerk [2]" w:date="2020-12-15T10:00:00Z">
        <w:sectPr w:rsidR="00F7760D" w:rsidSect="00FD3C70">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2AD" w:rsidRDefault="008672AD">
      <w:pPr>
        <w:spacing w:line="240" w:lineRule="auto"/>
      </w:pPr>
      <w:r>
        <w:separator/>
      </w:r>
    </w:p>
  </w:endnote>
  <w:endnote w:type="continuationSeparator" w:id="0">
    <w:p w:rsidR="008672AD" w:rsidRDefault="00867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426" w:rsidRDefault="00302426">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2AD" w:rsidRDefault="008672AD">
      <w:pPr>
        <w:spacing w:line="240" w:lineRule="auto"/>
      </w:pPr>
      <w:r>
        <w:separator/>
      </w:r>
    </w:p>
  </w:footnote>
  <w:footnote w:type="continuationSeparator" w:id="0">
    <w:p w:rsidR="008672AD" w:rsidRDefault="008672AD">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tlerk">
    <w15:presenceInfo w15:providerId="Windows Live" w15:userId="711c9326-59ed-43f1-9e90-e311e7a15b35"/>
  </w15:person>
  <w15:person w15:author="kistlerk [2]">
    <w15:presenceInfo w15:providerId="AD" w15:userId="S::kistlerk@uw.edu::711c9326-59ed-43f1-9e90-e311e7a15b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B751O811K292I922"/>
    <w:docVar w:name="paperpile-doc-name" w:val="Revised-Seasonal-CoV-Adaptive-Evolution-Manuscrip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2D395D"/>
    <w:rsid w:val="00052BA0"/>
    <w:rsid w:val="00091096"/>
    <w:rsid w:val="000A1187"/>
    <w:rsid w:val="000B6369"/>
    <w:rsid w:val="00101D98"/>
    <w:rsid w:val="00104672"/>
    <w:rsid w:val="00112150"/>
    <w:rsid w:val="00164333"/>
    <w:rsid w:val="00181212"/>
    <w:rsid w:val="0019602E"/>
    <w:rsid w:val="00196C53"/>
    <w:rsid w:val="001A4858"/>
    <w:rsid w:val="001B1381"/>
    <w:rsid w:val="001D0131"/>
    <w:rsid w:val="001D1C46"/>
    <w:rsid w:val="002317A9"/>
    <w:rsid w:val="00270892"/>
    <w:rsid w:val="002A77FE"/>
    <w:rsid w:val="002B6007"/>
    <w:rsid w:val="002D395D"/>
    <w:rsid w:val="002D65E2"/>
    <w:rsid w:val="002E280D"/>
    <w:rsid w:val="00302426"/>
    <w:rsid w:val="003107D9"/>
    <w:rsid w:val="003474A2"/>
    <w:rsid w:val="003541AF"/>
    <w:rsid w:val="003C0EAA"/>
    <w:rsid w:val="003C3B42"/>
    <w:rsid w:val="003D7B9A"/>
    <w:rsid w:val="003E6B8E"/>
    <w:rsid w:val="003F7FDC"/>
    <w:rsid w:val="00406ECB"/>
    <w:rsid w:val="00466B59"/>
    <w:rsid w:val="004A7691"/>
    <w:rsid w:val="004D4B09"/>
    <w:rsid w:val="004E1554"/>
    <w:rsid w:val="004F1997"/>
    <w:rsid w:val="004F35C1"/>
    <w:rsid w:val="004F4892"/>
    <w:rsid w:val="00507520"/>
    <w:rsid w:val="005259C8"/>
    <w:rsid w:val="0058336E"/>
    <w:rsid w:val="005908E6"/>
    <w:rsid w:val="005E49BE"/>
    <w:rsid w:val="00616B3D"/>
    <w:rsid w:val="00617A65"/>
    <w:rsid w:val="00643216"/>
    <w:rsid w:val="006813B8"/>
    <w:rsid w:val="006D608A"/>
    <w:rsid w:val="006E4A24"/>
    <w:rsid w:val="006F7109"/>
    <w:rsid w:val="00730F52"/>
    <w:rsid w:val="00783505"/>
    <w:rsid w:val="007D53D0"/>
    <w:rsid w:val="007F289C"/>
    <w:rsid w:val="00825015"/>
    <w:rsid w:val="008672AD"/>
    <w:rsid w:val="00874622"/>
    <w:rsid w:val="008812F8"/>
    <w:rsid w:val="00881D3F"/>
    <w:rsid w:val="00892758"/>
    <w:rsid w:val="008A4D0B"/>
    <w:rsid w:val="008D4EEB"/>
    <w:rsid w:val="008E023D"/>
    <w:rsid w:val="008E5CE9"/>
    <w:rsid w:val="008F26B4"/>
    <w:rsid w:val="008F7AF8"/>
    <w:rsid w:val="00901318"/>
    <w:rsid w:val="00905D75"/>
    <w:rsid w:val="009742BF"/>
    <w:rsid w:val="00976E2C"/>
    <w:rsid w:val="009B113B"/>
    <w:rsid w:val="00A11A38"/>
    <w:rsid w:val="00A1506B"/>
    <w:rsid w:val="00A231B8"/>
    <w:rsid w:val="00A266CC"/>
    <w:rsid w:val="00A274D8"/>
    <w:rsid w:val="00A31B28"/>
    <w:rsid w:val="00A70378"/>
    <w:rsid w:val="00A750C2"/>
    <w:rsid w:val="00AB542F"/>
    <w:rsid w:val="00B00E1C"/>
    <w:rsid w:val="00B26EFA"/>
    <w:rsid w:val="00B5781E"/>
    <w:rsid w:val="00B71F3F"/>
    <w:rsid w:val="00B84EE1"/>
    <w:rsid w:val="00BA7EE6"/>
    <w:rsid w:val="00BC1B04"/>
    <w:rsid w:val="00BD1851"/>
    <w:rsid w:val="00BE22D4"/>
    <w:rsid w:val="00C75088"/>
    <w:rsid w:val="00C83422"/>
    <w:rsid w:val="00CA3CF6"/>
    <w:rsid w:val="00CA6862"/>
    <w:rsid w:val="00CB2800"/>
    <w:rsid w:val="00CB3A41"/>
    <w:rsid w:val="00CC2917"/>
    <w:rsid w:val="00CD797D"/>
    <w:rsid w:val="00CF771E"/>
    <w:rsid w:val="00D116E2"/>
    <w:rsid w:val="00D24007"/>
    <w:rsid w:val="00D332E5"/>
    <w:rsid w:val="00D60464"/>
    <w:rsid w:val="00D615D8"/>
    <w:rsid w:val="00D8585F"/>
    <w:rsid w:val="00D87FE5"/>
    <w:rsid w:val="00DA4978"/>
    <w:rsid w:val="00DD7EED"/>
    <w:rsid w:val="00DE2B17"/>
    <w:rsid w:val="00E16094"/>
    <w:rsid w:val="00E32482"/>
    <w:rsid w:val="00E37A58"/>
    <w:rsid w:val="00E47040"/>
    <w:rsid w:val="00E536AD"/>
    <w:rsid w:val="00E6584D"/>
    <w:rsid w:val="00E850AD"/>
    <w:rsid w:val="00EC4892"/>
    <w:rsid w:val="00EC4FE3"/>
    <w:rsid w:val="00F13E8C"/>
    <w:rsid w:val="00F2281B"/>
    <w:rsid w:val="00F26F55"/>
    <w:rsid w:val="00F47F3D"/>
    <w:rsid w:val="00F73368"/>
    <w:rsid w:val="00F7760D"/>
    <w:rsid w:val="00F826B1"/>
    <w:rsid w:val="00FA30CB"/>
    <w:rsid w:val="00FB4503"/>
    <w:rsid w:val="00FC0173"/>
    <w:rsid w:val="00FD2F63"/>
    <w:rsid w:val="00FD3C70"/>
    <w:rsid w:val="00FF038A"/>
    <w:rsid w:val="00FF3D7B"/>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55408F"/>
  <w15:docId w15:val="{D9878AB0-05AD-E743-8348-E97A89BB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D3C70"/>
  </w:style>
  <w:style w:type="paragraph" w:styleId="BalloonText">
    <w:name w:val="Balloon Text"/>
    <w:basedOn w:val="Normal"/>
    <w:link w:val="BalloonTextChar"/>
    <w:uiPriority w:val="99"/>
    <w:semiHidden/>
    <w:unhideWhenUsed/>
    <w:rsid w:val="00FD3C7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70"/>
    <w:rPr>
      <w:rFonts w:ascii="Times New Roman" w:hAnsi="Times New Roman" w:cs="Times New Roman"/>
      <w:sz w:val="18"/>
      <w:szCs w:val="18"/>
    </w:rPr>
  </w:style>
  <w:style w:type="character" w:styleId="Hyperlink">
    <w:name w:val="Hyperlink"/>
    <w:basedOn w:val="DefaultParagraphFont"/>
    <w:uiPriority w:val="99"/>
    <w:unhideWhenUsed/>
    <w:rsid w:val="007D53D0"/>
    <w:rPr>
      <w:color w:val="0000FF" w:themeColor="hyperlink"/>
      <w:u w:val="single"/>
    </w:rPr>
  </w:style>
  <w:style w:type="character" w:styleId="UnresolvedMention">
    <w:name w:val="Unresolved Mention"/>
    <w:basedOn w:val="DefaultParagraphFont"/>
    <w:uiPriority w:val="99"/>
    <w:semiHidden/>
    <w:unhideWhenUsed/>
    <w:rsid w:val="007D53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224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19</Pages>
  <Words>16405</Words>
  <Characters>91545</Characters>
  <Application>Microsoft Office Word</Application>
  <DocSecurity>0</DocSecurity>
  <Lines>1578</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kistlerk</cp:lastModifiedBy>
  <cp:revision>42</cp:revision>
  <dcterms:created xsi:type="dcterms:W3CDTF">2020-12-18T23:04:00Z</dcterms:created>
  <dcterms:modified xsi:type="dcterms:W3CDTF">2020-12-31T19:02:00Z</dcterms:modified>
</cp:coreProperties>
</file>