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xml:space="preserve">, OC43 and 229E were identified as the causative agents of roughly 15% of common colds </w:t>
      </w:r>
      <w:r>
        <w:rPr>
          <w:color w:val="000000"/>
        </w:rPr>
        <w:fldChar w:fldCharType="begin"/>
      </w:r>
      <w:r>
        <w:rPr>
          <w:color w:val="000000"/>
        </w:rPr>
        <w:instrText xml:space="preserve"> HYPERLINK "https://paperpile.com/c/XP3jQC/djjU+xYTp" \h </w:instrText>
      </w:r>
      <w:r>
        <w:rPr>
          <w:color w:val="000000"/>
        </w:rPr>
        <w:fldChar w:fldCharType="separate"/>
      </w:r>
      <w:r>
        <w:rPr>
          <w:color w:val="000000"/>
        </w:rPr>
        <w:t xml:space="preserve">(McIntosh 1974; Heikkinen and </w:t>
      </w:r>
      <w:proofErr w:type="spellStart"/>
      <w:r>
        <w:rPr>
          <w:color w:val="000000"/>
        </w:rPr>
        <w:t>Järvinen</w:t>
      </w:r>
      <w:proofErr w:type="spellEnd"/>
      <w:r>
        <w:rPr>
          <w:color w:val="000000"/>
        </w:rPr>
        <w:t xml:space="preserve"> 2003)</w:t>
      </w:r>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r>
      <w:r>
        <w:rPr>
          <w:color w:val="000000"/>
        </w:rPr>
        <w:instrText xml:space="preserve"> HYPERLINK "https://paperpile.com/c/XP3jQC/26Tz+Wfjf" \h </w:instrText>
      </w:r>
      <w:r>
        <w:rPr>
          <w:color w:val="000000"/>
        </w:rPr>
        <w:fldChar w:fldCharType="separate"/>
      </w:r>
      <w:r>
        <w:rPr>
          <w:color w:val="000000"/>
        </w:rPr>
        <w:t xml:space="preserve">(Monto and Lim 1974; Hamre and </w:t>
      </w:r>
      <w:proofErr w:type="spellStart"/>
      <w:r>
        <w:rPr>
          <w:color w:val="000000"/>
        </w:rPr>
        <w:t>Beem</w:t>
      </w:r>
      <w:proofErr w:type="spellEnd"/>
      <w:r>
        <w:rPr>
          <w:color w:val="000000"/>
        </w:rPr>
        <w:t xml:space="preserve"> 1972)</w:t>
      </w:r>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r>
      <w:r>
        <w:rPr>
          <w:color w:val="000000"/>
        </w:rPr>
        <w:instrText xml:space="preserve"> HYPERLINK "https://paperpile.com/c/XP3jQC/6JUk" \h </w:instrText>
      </w:r>
      <w:r>
        <w:rPr>
          <w:color w:val="000000"/>
        </w:rPr>
        <w:fldChar w:fldCharType="separate"/>
      </w:r>
      <w:r>
        <w:rPr>
          <w:color w:val="000000"/>
        </w:rPr>
        <w:t>(Liu, Liang, and Fung 2020)</w:t>
      </w:r>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r>
      <w:r>
        <w:rPr>
          <w:color w:val="000000"/>
        </w:rPr>
        <w:instrText xml:space="preserve"> HYPERLINK "https://paperpile.com/c/XP3jQC/Mei3" \h </w:instrText>
      </w:r>
      <w:r>
        <w:rPr>
          <w:color w:val="000000"/>
        </w:rPr>
        <w:fldChar w:fldCharType="separate"/>
      </w:r>
      <w:r>
        <w:rPr>
          <w:color w:val="000000"/>
        </w:rPr>
        <w:t>(</w:t>
      </w:r>
      <w:proofErr w:type="spellStart"/>
      <w:r>
        <w:rPr>
          <w:color w:val="000000"/>
        </w:rPr>
        <w:t>Krammer</w:t>
      </w:r>
      <w:proofErr w:type="spellEnd"/>
      <w:r>
        <w:rPr>
          <w:color w:val="000000"/>
        </w:rPr>
        <w:t xml:space="preserve"> 2020)</w:t>
      </w:r>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r>
      <w:r>
        <w:rPr>
          <w:color w:val="000000"/>
        </w:rPr>
        <w:instrText xml:space="preserve"> HYPERLINK "https://paperpile.com/c/XP3jQC/qj7z" \h </w:instrText>
      </w:r>
      <w:r>
        <w:rPr>
          <w:color w:val="000000"/>
        </w:rPr>
        <w:fldChar w:fldCharType="separate"/>
      </w:r>
      <w:r>
        <w:rPr>
          <w:color w:val="000000"/>
        </w:rPr>
        <w:t>(Li 2016)</w:t>
      </w:r>
      <w:r>
        <w:rPr>
          <w:color w:val="000000"/>
        </w:rPr>
        <w:fldChar w:fldCharType="end"/>
      </w:r>
      <w:r>
        <w:t xml:space="preserve">. This large genome size can accommodate more genetic variation than a smaller genome </w:t>
      </w:r>
      <w:r>
        <w:rPr>
          <w:color w:val="000000"/>
        </w:rPr>
        <w:fldChar w:fldCharType="begin"/>
      </w:r>
      <w:r>
        <w:rPr>
          <w:color w:val="000000"/>
        </w:rPr>
        <w:instrText xml:space="preserve"> HYPERLINK "https://paperpile.com/c/XP3jQC/5srz" \h </w:instrText>
      </w:r>
      <w:r>
        <w:rPr>
          <w:color w:val="000000"/>
        </w:rPr>
        <w:fldChar w:fldCharType="separate"/>
      </w:r>
      <w:r>
        <w:rPr>
          <w:color w:val="000000"/>
        </w:rPr>
        <w:t xml:space="preserve">(Woo et al. </w:t>
      </w:r>
      <w:r>
        <w:rPr>
          <w:color w:val="000000"/>
        </w:rPr>
        <w:lastRenderedPageBreak/>
        <w:t>2009)</w:t>
      </w:r>
      <w:r>
        <w:rPr>
          <w:color w:val="000000"/>
        </w:rPr>
        <w:fldChar w:fldCharType="end"/>
      </w:r>
      <w:r>
        <w:t xml:space="preserve">. Genome flexibility, coupled with a RNA virus error-prone polymerase </w:t>
      </w:r>
      <w:r>
        <w:rPr>
          <w:color w:val="000000"/>
        </w:rPr>
        <w:fldChar w:fldCharType="begin"/>
      </w:r>
      <w:r>
        <w:rPr>
          <w:color w:val="000000"/>
        </w:rPr>
        <w:instrText xml:space="preserve"> HYPERLINK "https://paperpile.com/c/XP3jQC/c13U" \h </w:instrText>
      </w:r>
      <w:r>
        <w:rPr>
          <w:color w:val="000000"/>
        </w:rPr>
        <w:fldChar w:fldCharType="separate"/>
      </w:r>
      <w:r>
        <w:rPr>
          <w:color w:val="000000"/>
        </w:rPr>
        <w:t>(Drake 1993)</w:t>
      </w:r>
      <w:r>
        <w:rPr>
          <w:color w:val="000000"/>
        </w:rPr>
        <w:fldChar w:fldCharType="end"/>
      </w:r>
      <w:r>
        <w:t xml:space="preserve"> and a high rate of homologous recombination </w:t>
      </w:r>
      <w:r>
        <w:rPr>
          <w:color w:val="000000"/>
        </w:rPr>
        <w:fldChar w:fldCharType="begin"/>
      </w:r>
      <w:r>
        <w:rPr>
          <w:color w:val="000000"/>
        </w:rPr>
        <w:instrText xml:space="preserve"> HYPERLINK "https://paperpile.com/c/XP3jQC/Kbjg" \h </w:instrText>
      </w:r>
      <w:r>
        <w:rPr>
          <w:color w:val="000000"/>
        </w:rPr>
        <w:fldChar w:fldCharType="separate"/>
      </w:r>
      <w:r>
        <w:rPr>
          <w:color w:val="000000"/>
        </w:rPr>
        <w:t xml:space="preserve">(Pasternak, </w:t>
      </w:r>
      <w:proofErr w:type="spellStart"/>
      <w:r>
        <w:rPr>
          <w:color w:val="000000"/>
        </w:rPr>
        <w:t>Spaan</w:t>
      </w:r>
      <w:proofErr w:type="spellEnd"/>
      <w:r>
        <w:rPr>
          <w:color w:val="000000"/>
        </w:rPr>
        <w:t xml:space="preserve">, and </w:t>
      </w:r>
      <w:proofErr w:type="spellStart"/>
      <w:r>
        <w:rPr>
          <w:color w:val="000000"/>
        </w:rPr>
        <w:t>Snijder</w:t>
      </w:r>
      <w:proofErr w:type="spellEnd"/>
      <w:r>
        <w:rPr>
          <w:color w:val="000000"/>
        </w:rPr>
        <w:t xml:space="preserve"> 2006)</w:t>
      </w:r>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r>
      <w:r>
        <w:rPr>
          <w:color w:val="000000"/>
        </w:rPr>
        <w:instrText xml:space="preserve"> HYPERLINK "https://paperpile.com/c/XP3jQC/5srz+0LG6" \h </w:instrText>
      </w:r>
      <w:r>
        <w:rPr>
          <w:color w:val="000000"/>
        </w:rPr>
        <w:fldChar w:fldCharType="separate"/>
      </w:r>
      <w:r>
        <w:rPr>
          <w:color w:val="000000"/>
        </w:rPr>
        <w:t>(Woo et al. 2009; Hon et al. 2008)</w:t>
      </w:r>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r>
      <w:r>
        <w:rPr>
          <w:color w:val="000000"/>
        </w:rPr>
        <w:instrText xml:space="preserve"> HYPERLINK "https://paperpile.com/c/XP3jQC/Fnvh" \h </w:instrText>
      </w:r>
      <w:r>
        <w:rPr>
          <w:color w:val="000000"/>
        </w:rPr>
        <w:fldChar w:fldCharType="separate"/>
      </w:r>
      <w:r>
        <w:rPr>
          <w:color w:val="000000"/>
        </w:rPr>
        <w:t>(Smith et al. 2004)</w:t>
      </w:r>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r>
      <w:r>
        <w:rPr>
          <w:color w:val="000000"/>
        </w:rPr>
        <w:instrText xml:space="preserve"> HYPERLINK "https://paperpile.com/c/XP3jQC/Fnvh" \h </w:instrText>
      </w:r>
      <w:r>
        <w:rPr>
          <w:color w:val="000000"/>
        </w:rPr>
        <w:fldChar w:fldCharType="separate"/>
      </w:r>
      <w:r>
        <w:rPr>
          <w:color w:val="000000"/>
        </w:rPr>
        <w:t>(Smith et al. 2004)</w:t>
      </w:r>
      <w:r>
        <w:rPr>
          <w:color w:val="000000"/>
        </w:rPr>
        <w:fldChar w:fldCharType="end"/>
      </w:r>
      <w:r>
        <w:t xml:space="preserve">, evolve antigenically while others, like measles, do not </w:t>
      </w:r>
      <w:r>
        <w:rPr>
          <w:color w:val="000000"/>
        </w:rPr>
        <w:fldChar w:fldCharType="begin"/>
      </w:r>
      <w:r>
        <w:rPr>
          <w:color w:val="000000"/>
        </w:rPr>
        <w:instrText xml:space="preserve"> HYPERLINK "https://paperpile.com/c/XP3jQC/qGRT" \h </w:instrText>
      </w:r>
      <w:r>
        <w:rPr>
          <w:color w:val="000000"/>
        </w:rPr>
        <w:fldChar w:fldCharType="separate"/>
      </w:r>
      <w:r>
        <w:rPr>
          <w:color w:val="000000"/>
        </w:rPr>
        <w:t>(Fulton et al. 2015)</w:t>
      </w:r>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r>
      <w:r>
        <w:rPr>
          <w:color w:val="000000"/>
        </w:rPr>
        <w:instrText xml:space="preserve"> HYPERLINK "https://paperpile.com/c/XP3jQC/AEGo" \h </w:instrText>
      </w:r>
      <w:r>
        <w:rPr>
          <w:color w:val="000000"/>
        </w:rPr>
        <w:fldChar w:fldCharType="separate"/>
      </w:r>
      <w:r>
        <w:rPr>
          <w:color w:val="000000"/>
        </w:rPr>
        <w:t>(Reed 1984)</w:t>
      </w:r>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2D395D" w:rsidRDefault="00104672">
      <w:r>
        <w:t xml:space="preserve">More recent studies have identified 8 OC43 genotypes and, in East Asian populations, certain genotypes were shown to temporally replace other genotypes </w:t>
      </w:r>
      <w:r>
        <w:rPr>
          <w:color w:val="000000"/>
        </w:rPr>
        <w:fldChar w:fldCharType="begin"/>
      </w:r>
      <w:r>
        <w:rPr>
          <w:color w:val="000000"/>
        </w:rPr>
        <w:instrText xml:space="preserve"> HYPERLINK "https://paperpile.com/c/XP3jQC/vLU9+PxoP+5wQE" \h </w:instrText>
      </w:r>
      <w:r>
        <w:rPr>
          <w:color w:val="000000"/>
        </w:rPr>
        <w:fldChar w:fldCharType="separate"/>
      </w:r>
      <w:r>
        <w:rPr>
          <w:color w:val="000000"/>
        </w:rPr>
        <w:t>(Lau et al. 2011; Zhang et al. 2015; Zhu et al. 2018)</w:t>
      </w:r>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r>
      <w:r>
        <w:rPr>
          <w:color w:val="000000"/>
        </w:rPr>
        <w:instrText xml:space="preserve"> HYPERLINK "https://paperpile.com/c/XP3jQC/wcsO" \h </w:instrText>
      </w:r>
      <w:r>
        <w:rPr>
          <w:color w:val="000000"/>
        </w:rPr>
        <w:fldChar w:fldCharType="separate"/>
      </w:r>
      <w:r>
        <w:rPr>
          <w:color w:val="000000"/>
        </w:rPr>
        <w:t>(Ren et al. 2015)</w:t>
      </w:r>
      <w:r>
        <w:rPr>
          <w:color w:val="000000"/>
        </w:rPr>
        <w:fldChar w:fldCharType="end"/>
      </w:r>
      <w:r>
        <w:t xml:space="preserve">. This method has also been used to suggest positive selection in the spike protein of 229E </w:t>
      </w:r>
      <w:r>
        <w:rPr>
          <w:color w:val="000000"/>
        </w:rPr>
        <w:fldChar w:fldCharType="begin"/>
      </w:r>
      <w:r>
        <w:rPr>
          <w:color w:val="000000"/>
        </w:rPr>
        <w:instrText xml:space="preserve"> HYPERLINK "https://paperpile.com/c/XP3jQC/YPRA" \h </w:instrText>
      </w:r>
      <w:r>
        <w:rPr>
          <w:color w:val="000000"/>
        </w:rPr>
        <w:fldChar w:fldCharType="separate"/>
      </w:r>
      <w:r>
        <w:rPr>
          <w:color w:val="000000"/>
        </w:rPr>
        <w:t>(</w:t>
      </w:r>
      <w:proofErr w:type="spellStart"/>
      <w:r>
        <w:rPr>
          <w:color w:val="000000"/>
        </w:rPr>
        <w:t>Chibo</w:t>
      </w:r>
      <w:proofErr w:type="spellEnd"/>
      <w:r>
        <w:rPr>
          <w:color w:val="000000"/>
        </w:rPr>
        <w:t xml:space="preserve"> and Birch 2006)</w:t>
      </w:r>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r>
      <w:r>
        <w:rPr>
          <w:color w:val="000000"/>
        </w:rPr>
        <w:instrText xml:space="preserve"> HYPERLINK "https://paperpile.com/c/XP3jQC/XLEo" \h </w:instrText>
      </w:r>
      <w:r>
        <w:rPr>
          <w:color w:val="000000"/>
        </w:rPr>
        <w:fldChar w:fldCharType="separate"/>
      </w:r>
      <w:r>
        <w:rPr>
          <w:color w:val="000000"/>
        </w:rPr>
        <w:t>(</w:t>
      </w:r>
      <w:proofErr w:type="spellStart"/>
      <w:r>
        <w:rPr>
          <w:color w:val="000000"/>
        </w:rPr>
        <w:t>Komabayashi</w:t>
      </w:r>
      <w:proofErr w:type="spellEnd"/>
      <w:r>
        <w:rPr>
          <w:color w:val="000000"/>
        </w:rPr>
        <w:t xml:space="preserve"> et al. 2020)</w:t>
      </w:r>
      <w:r>
        <w:rPr>
          <w:color w:val="000000"/>
        </w:rPr>
        <w:fldChar w:fldCharType="end"/>
      </w:r>
      <w:r>
        <w:t>.</w:t>
      </w:r>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w:t>
      </w:r>
      <w:r>
        <w:lastRenderedPageBreak/>
        <w:t xml:space="preserve">the intention of identifying positive selection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r>
      <w:r>
        <w:rPr>
          <w:color w:val="000000"/>
        </w:rPr>
        <w:instrText xml:space="preserve"> HYPERLINK "https://paperpile.com/c/XP3jQC/PxoP+XLEo+vLU9" \h </w:instrText>
      </w:r>
      <w:r>
        <w:rPr>
          <w:color w:val="000000"/>
        </w:rPr>
        <w:fldChar w:fldCharType="separate"/>
      </w:r>
      <w:r>
        <w:rPr>
          <w:color w:val="000000"/>
        </w:rPr>
        <w:t xml:space="preserve">(Zhang et al. 2015; </w:t>
      </w:r>
      <w:proofErr w:type="spellStart"/>
      <w:r>
        <w:rPr>
          <w:color w:val="000000"/>
        </w:rPr>
        <w:t>Komabayashi</w:t>
      </w:r>
      <w:proofErr w:type="spellEnd"/>
      <w:r>
        <w:rPr>
          <w:color w:val="000000"/>
        </w:rPr>
        <w:t xml:space="preserve"> et al. 2020; Lau et al. 2011)</w:t>
      </w:r>
      <w:r>
        <w:rPr>
          <w:color w:val="000000"/>
        </w:rPr>
        <w:fldChar w:fldCharType="end"/>
      </w:r>
      <w:r>
        <w:t>. The phylogeny of OC43 bifurcates immediately from the root (Fig</w:t>
      </w:r>
      <w:ins w:id="0" w:author="kistlerk" w:date="2020-12-18T16:04:00Z">
        <w:r w:rsidR="004F4892">
          <w:t>ure</w:t>
        </w:r>
      </w:ins>
      <w:del w:id="1" w:author="kistlerk"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2" w:author="kistlerk" w:date="2020-12-18T16:03:00Z">
        <w:r w:rsidR="004F4892">
          <w:t>ure</w:t>
        </w:r>
      </w:ins>
      <w:del w:id="3" w:author="kistlerk" w:date="2020-12-18T16:03:00Z">
        <w:r w:rsidDel="004F4892">
          <w:delText>.</w:delText>
        </w:r>
      </w:del>
      <w:r>
        <w:t xml:space="preserve"> 1).</w:t>
      </w:r>
    </w:p>
    <w:p w:rsidR="002D395D" w:rsidRDefault="002D395D"/>
    <w:p w:rsidR="002D395D" w:rsidRDefault="00104672">
      <w:r>
        <w:t xml:space="preserve">Because recombination is common amongst coronaviruses </w:t>
      </w:r>
      <w:r>
        <w:rPr>
          <w:color w:val="000000"/>
        </w:rPr>
        <w:fldChar w:fldCharType="begin"/>
      </w:r>
      <w:r>
        <w:rPr>
          <w:color w:val="000000"/>
        </w:rPr>
        <w:instrText xml:space="preserve"> HYPERLINK "https://paperpile.com/c/XP3jQC/Kbjg+0LG6+vLU9" \h </w:instrText>
      </w:r>
      <w:r>
        <w:rPr>
          <w:color w:val="000000"/>
        </w:rPr>
        <w:fldChar w:fldCharType="separate"/>
      </w:r>
      <w:r>
        <w:rPr>
          <w:color w:val="000000"/>
        </w:rPr>
        <w:t xml:space="preserve">(Pasternak, </w:t>
      </w:r>
      <w:proofErr w:type="spellStart"/>
      <w:r>
        <w:rPr>
          <w:color w:val="000000"/>
        </w:rPr>
        <w:t>Spaan</w:t>
      </w:r>
      <w:proofErr w:type="spellEnd"/>
      <w:r>
        <w:rPr>
          <w:color w:val="000000"/>
        </w:rPr>
        <w:t xml:space="preserve">, and </w:t>
      </w:r>
      <w:proofErr w:type="spellStart"/>
      <w:r>
        <w:rPr>
          <w:color w:val="000000"/>
        </w:rPr>
        <w:t>Snijder</w:t>
      </w:r>
      <w:proofErr w:type="spellEnd"/>
      <w:r>
        <w:rPr>
          <w:color w:val="000000"/>
        </w:rPr>
        <w:t xml:space="preserve"> 2006; Hon et al. 2008; Lau et al. 2011)</w:t>
      </w:r>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r>
      <w:r>
        <w:rPr>
          <w:color w:val="000000"/>
        </w:rPr>
        <w:instrText xml:space="preserve"> HYPERLINK "https://paperpile.com/c/XP3jQC/iO5A" \h </w:instrText>
      </w:r>
      <w:r>
        <w:rPr>
          <w:color w:val="000000"/>
        </w:rPr>
        <w:fldChar w:fldCharType="separate"/>
      </w:r>
      <w:r>
        <w:rPr>
          <w:color w:val="000000"/>
        </w:rPr>
        <w:t>(</w:t>
      </w:r>
      <w:proofErr w:type="spellStart"/>
      <w:r>
        <w:rPr>
          <w:color w:val="000000"/>
        </w:rPr>
        <w:t>Kosakovsky</w:t>
      </w:r>
      <w:proofErr w:type="spellEnd"/>
      <w:r>
        <w:rPr>
          <w:color w:val="000000"/>
        </w:rPr>
        <w:t xml:space="preserve"> Pond et al. 2006)</w:t>
      </w:r>
      <w:r>
        <w:rPr>
          <w:color w:val="000000"/>
        </w:rPr>
        <w:fldChar w:fldCharType="end"/>
      </w:r>
      <w:r>
        <w:t>. Comparing the RNA-dependent RNA polymerase (</w:t>
      </w:r>
      <w:proofErr w:type="spellStart"/>
      <w:r>
        <w:t>RdRp</w:t>
      </w:r>
      <w:proofErr w:type="spellEnd"/>
      <w:r>
        <w:t>) and spike trees reveals this pattern of recombination in some isolates (Fig</w:t>
      </w:r>
      <w:ins w:id="4" w:author="kistlerk" w:date="2020-12-18T16:03:00Z">
        <w:r w:rsidR="004F4892">
          <w:t>ure</w:t>
        </w:r>
      </w:ins>
      <w:del w:id="5" w:author="kistlerk" w:date="2020-12-18T16:03:00Z">
        <w:r w:rsidDel="004F4892">
          <w:delText>.</w:delText>
        </w:r>
      </w:del>
      <w:r>
        <w:t xml:space="preserve"> 1</w:t>
      </w:r>
      <w:ins w:id="6" w:author="kistlerk" w:date="2020-12-18T16:03:00Z">
        <w:r w:rsidR="004F4892">
          <w:t>- figure</w:t>
        </w:r>
      </w:ins>
      <w:r>
        <w:t xml:space="preserve"> </w:t>
      </w:r>
      <w:del w:id="7" w:author="kistlerk" w:date="2020-12-18T16:03:00Z">
        <w:r w:rsidDel="004F4892">
          <w:delText xml:space="preserve">Supplement </w:delText>
        </w:r>
      </w:del>
      <w:ins w:id="8" w:author="kistlerk" w:date="2020-12-18T16:03:00Z">
        <w:r w:rsidR="004F4892">
          <w:t xml:space="preserve">supplement </w:t>
        </w:r>
      </w:ins>
      <w:r>
        <w:t>1A). A comparison of the trees of the S1 and S2 sub-domains of spike shows more limited evidence for intragenic recombination (Fig</w:t>
      </w:r>
      <w:ins w:id="9" w:author="kistlerk" w:date="2020-12-18T16:03:00Z">
        <w:r w:rsidR="004F4892">
          <w:t>ure</w:t>
        </w:r>
      </w:ins>
      <w:del w:id="10" w:author="kistlerk" w:date="2020-12-18T16:03:00Z">
        <w:r w:rsidDel="004F4892">
          <w:delText>.</w:delText>
        </w:r>
      </w:del>
      <w:r>
        <w:t xml:space="preserve"> 1</w:t>
      </w:r>
      <w:ins w:id="11" w:author="kistlerk" w:date="2020-12-18T16:03:00Z">
        <w:r w:rsidR="004F4892">
          <w:t xml:space="preserve">-figure </w:t>
        </w:r>
      </w:ins>
      <w:del w:id="12" w:author="kistlerk" w:date="2020-12-18T16:03:00Z">
        <w:r w:rsidDel="004F4892">
          <w:delText xml:space="preserve"> </w:delText>
        </w:r>
      </w:del>
      <w:ins w:id="13" w:author="kistlerk" w:date="2020-12-18T16:03:00Z">
        <w:r w:rsidR="004F4892">
          <w:t>s</w:t>
        </w:r>
      </w:ins>
      <w:del w:id="14" w:author="kistlerk" w:date="2020-12-18T16:03:00Z">
        <w:r w:rsidDel="004F4892">
          <w:delText>S</w:delText>
        </w:r>
      </w:del>
      <w:r>
        <w:t xml:space="preserve">upplement 1B), which is consistent with the fact that the distance between two genetic loci is inversely-related to the chance that these loci remain linked during a recombination event. Though intragenic recombination likely does occur occasionally, analyzing genes, rather than isolates, greatly reduces the contribution of recombination to genetic variation in our analyses. Because of this, we designate the lineage of each gene separately, based on that gene’s phylogeny. Though most isolates contain all genes from the same lineage, some isolates have, say, a lineage A spike gene and a lineage B </w:t>
      </w:r>
      <w:proofErr w:type="spellStart"/>
      <w:r>
        <w:t>RdRp</w:t>
      </w:r>
      <w:proofErr w:type="spellEnd"/>
      <w:r>
        <w:t xml:space="preserve"> gene. This allows us to consider the evolution of each gene separately, and interrogate the selective pressures acting on them. 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Spike </w:t>
      </w:r>
      <w:r>
        <w:rPr>
          <w:color w:val="000000"/>
        </w:rPr>
        <w:fldChar w:fldCharType="begin"/>
      </w:r>
      <w:r>
        <w:rPr>
          <w:color w:val="000000"/>
        </w:rPr>
        <w:instrText xml:space="preserve"> HYPERLINK "https://paperpile.com/c/XP3jQC/U6B3+T0oG" \h </w:instrText>
      </w:r>
      <w:r>
        <w:rPr>
          <w:color w:val="000000"/>
        </w:rPr>
        <w:fldChar w:fldCharType="separate"/>
      </w:r>
      <w:r>
        <w:rPr>
          <w:color w:val="000000"/>
        </w:rPr>
        <w:t xml:space="preserve">(Hofmann et al. 2006; </w:t>
      </w:r>
      <w:proofErr w:type="spellStart"/>
      <w:r>
        <w:rPr>
          <w:color w:val="000000"/>
        </w:rPr>
        <w:t>Hulswit</w:t>
      </w:r>
      <w:proofErr w:type="spellEnd"/>
      <w:r>
        <w:rPr>
          <w:color w:val="000000"/>
        </w:rPr>
        <w:t xml:space="preserve"> et al. 2019)</w:t>
      </w:r>
      <w:r>
        <w:rPr>
          <w:color w:val="000000"/>
        </w:rPr>
        <w:fldChar w:fldCharType="end"/>
      </w:r>
      <w:r>
        <w:t xml:space="preserve">, due to its exposed location at the virion’s surface and interaction with the host receptor. </w:t>
      </w:r>
    </w:p>
    <w:p w:rsidR="002D395D" w:rsidRDefault="002D395D"/>
    <w:p w:rsidR="002D395D" w:rsidRDefault="00104672">
      <w:r>
        <w:t xml:space="preserve">Using phylogenies constructed from the spike gene, we tallied the number of independent amino acid substitutions at each position within spike. The average number of mutations per site is higher in S1 than S2 for </w:t>
      </w:r>
      <w:proofErr w:type="spellStart"/>
      <w:r>
        <w:t>HCoV</w:t>
      </w:r>
      <w:proofErr w:type="spellEnd"/>
      <w:r>
        <w:t xml:space="preserve"> lineages in OC43 and 229E (</w:t>
      </w:r>
      <w:del w:id="15" w:author="kistlerk" w:date="2020-12-18T16:05:00Z">
        <w:r w:rsidDel="00A31B28">
          <w:delText>Fig</w:delText>
        </w:r>
      </w:del>
      <w:ins w:id="16" w:author="kistlerk" w:date="2020-12-18T16:05:00Z">
        <w:r w:rsidR="00A31B28">
          <w:t>Figure</w:t>
        </w:r>
      </w:ins>
      <w:del w:id="17" w:author="kistlerk" w:date="2020-12-18T16:05:00Z">
        <w:r w:rsidDel="00A31B28">
          <w:delText>.</w:delText>
        </w:r>
      </w:del>
      <w:r>
        <w:t xml:space="preserve"> 2A). A greater occurrence </w:t>
      </w:r>
      <w:r>
        <w:lastRenderedPageBreak/>
        <w:t>of repeated mutations is expected if some mutations within S1 confer immune avoidance. Not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18" w:author="kistlerk" w:date="2020-12-18T16:05:00Z">
        <w:r w:rsidDel="00A31B28">
          <w:delText>Fig.</w:delText>
        </w:r>
      </w:del>
      <w:ins w:id="19" w:author="kistlerk" w:date="2020-12-18T16:05:00Z">
        <w:r w:rsidR="00A31B28">
          <w:t>Figure</w:t>
        </w:r>
      </w:ins>
      <w:r>
        <w:t xml:space="preserve"> 2B and 2C). </w:t>
      </w:r>
    </w:p>
    <w:p w:rsidR="002D395D" w:rsidRDefault="002D395D"/>
    <w:p w:rsidR="002D395D" w:rsidRDefault="00104672">
      <w:r>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common ancestor </w:t>
      </w:r>
      <w:r>
        <w:rPr>
          <w:color w:val="000000"/>
        </w:rPr>
        <w:fldChar w:fldCharType="begin"/>
      </w:r>
      <w:r>
        <w:rPr>
          <w:color w:val="000000"/>
        </w:rPr>
        <w:instrText xml:space="preserve"> HYPERLINK "https://paperpile.com/c/XP3jQC/dnvi" \h </w:instrText>
      </w:r>
      <w:r>
        <w:rPr>
          <w:color w:val="000000"/>
        </w:rPr>
        <w:fldChar w:fldCharType="separate"/>
      </w:r>
      <w:r>
        <w:rPr>
          <w:color w:val="000000"/>
        </w:rPr>
        <w:t>(</w:t>
      </w:r>
      <w:proofErr w:type="spellStart"/>
      <w:r>
        <w:rPr>
          <w:color w:val="000000"/>
        </w:rPr>
        <w:t>Zanini</w:t>
      </w:r>
      <w:proofErr w:type="spellEnd"/>
      <w:r>
        <w:rPr>
          <w:color w:val="000000"/>
        </w:rPr>
        <w:t xml:space="preserve"> et al. 2015)</w:t>
      </w:r>
      <w:r>
        <w:rPr>
          <w:color w:val="000000"/>
        </w:rPr>
        <w:fldChar w:fldCharType="end"/>
      </w:r>
      <w:r>
        <w:t xml:space="preserve">. The rate of nonsynonymous divergence is markedly higher within spike versus </w:t>
      </w:r>
      <w:proofErr w:type="spellStart"/>
      <w:r>
        <w:t>RdRp</w:t>
      </w:r>
      <w:proofErr w:type="spellEnd"/>
      <w:r>
        <w:t xml:space="preserve"> of 229E and OC43 lineage A (Fig</w:t>
      </w:r>
      <w:ins w:id="20" w:author="kistlerk" w:date="2020-12-18T16:04:00Z">
        <w:r w:rsidR="00A31B28">
          <w:t>ure</w:t>
        </w:r>
      </w:ins>
      <w:del w:id="21" w:author="kistlerk"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22" w:author="kistlerk" w:date="2020-12-18T16:05:00Z">
        <w:r w:rsidR="00A31B28">
          <w:t>ure</w:t>
        </w:r>
      </w:ins>
      <w:del w:id="23" w:author="kistlerk"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2D395D" w:rsidRDefault="002D395D"/>
    <w:p w:rsidR="002D395D" w:rsidRDefault="00104672">
      <w:r>
        <w:t xml:space="preserve">As a complement to the divergence analysis, we implemented an alternative to the </w:t>
      </w:r>
      <w:proofErr w:type="spellStart"/>
      <w:r>
        <w:rPr>
          <w:i/>
        </w:rPr>
        <w:t>dN</w:t>
      </w:r>
      <w:proofErr w:type="spellEnd"/>
      <w:r>
        <w:rPr>
          <w:i/>
        </w:rPr>
        <w:t>/</w:t>
      </w:r>
      <w:proofErr w:type="spellStart"/>
      <w:r>
        <w:rPr>
          <w:i/>
        </w:rPr>
        <w:t>dS</w:t>
      </w:r>
      <w:proofErr w:type="spellEnd"/>
      <w:r>
        <w:t xml:space="preserve"> method that was specifically designed to detect positive selection within RNA virus populations </w:t>
      </w:r>
      <w:r>
        <w:rPr>
          <w:color w:val="000000"/>
        </w:rPr>
        <w:fldChar w:fldCharType="begin"/>
      </w:r>
      <w:r>
        <w:rPr>
          <w:color w:val="000000"/>
        </w:rPr>
        <w:instrText xml:space="preserve"> HYPERLINK "https://paperpile.com/c/XP3jQC/tuQL" \h </w:instrText>
      </w:r>
      <w:r>
        <w:rPr>
          <w:color w:val="000000"/>
        </w:rPr>
        <w:fldChar w:fldCharType="separate"/>
      </w:r>
      <w:r>
        <w:rPr>
          <w:color w:val="000000"/>
        </w:rPr>
        <w:t xml:space="preserve">(Bhatt, Holmes, and </w:t>
      </w:r>
      <w:proofErr w:type="spellStart"/>
      <w:r>
        <w:rPr>
          <w:color w:val="000000"/>
        </w:rPr>
        <w:t>Pybus</w:t>
      </w:r>
      <w:proofErr w:type="spellEnd"/>
      <w:r>
        <w:rPr>
          <w:color w:val="000000"/>
        </w:rPr>
        <w:t xml:space="preserve"> 2011)</w:t>
      </w:r>
      <w:r>
        <w:rPr>
          <w:color w:val="000000"/>
        </w:rPr>
        <w:fldChar w:fldCharType="end"/>
      </w:r>
      <w:r>
        <w:t xml:space="preserve">. Compared with traditional </w:t>
      </w:r>
      <w:proofErr w:type="spellStart"/>
      <w:r>
        <w:rPr>
          <w:i/>
        </w:rPr>
        <w:t>dN</w:t>
      </w:r>
      <w:proofErr w:type="spellEnd"/>
      <w:r>
        <w:rPr>
          <w:i/>
        </w:rPr>
        <w:t>/</w:t>
      </w:r>
      <w:proofErr w:type="spellStart"/>
      <w:r>
        <w:rPr>
          <w:i/>
        </w:rPr>
        <w:t>dS</w:t>
      </w:r>
      <w:proofErr w:type="spellEnd"/>
      <w:r>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Pr>
          <w:color w:val="000000"/>
        </w:rPr>
        <w:fldChar w:fldCharType="begin"/>
      </w:r>
      <w:r>
        <w:rPr>
          <w:color w:val="000000"/>
        </w:rPr>
        <w:instrText xml:space="preserve"> HYPERLINK "https://paperpile.com/c/XP3jQC/uLHQ+tuQL" \h </w:instrText>
      </w:r>
      <w:r>
        <w:rPr>
          <w:color w:val="000000"/>
        </w:rPr>
        <w:fldChar w:fldCharType="separate"/>
      </w:r>
      <w:r>
        <w:rPr>
          <w:color w:val="000000"/>
        </w:rPr>
        <w:t xml:space="preserve">(Bhatt, </w:t>
      </w:r>
      <w:proofErr w:type="spellStart"/>
      <w:r>
        <w:rPr>
          <w:color w:val="000000"/>
        </w:rPr>
        <w:t>Katzourakis</w:t>
      </w:r>
      <w:proofErr w:type="spellEnd"/>
      <w:r>
        <w:rPr>
          <w:color w:val="000000"/>
        </w:rPr>
        <w:t xml:space="preserve">, and </w:t>
      </w:r>
      <w:proofErr w:type="spellStart"/>
      <w:r>
        <w:rPr>
          <w:color w:val="000000"/>
        </w:rPr>
        <w:t>Pybus</w:t>
      </w:r>
      <w:proofErr w:type="spellEnd"/>
      <w:r>
        <w:rPr>
          <w:color w:val="000000"/>
        </w:rPr>
        <w:t xml:space="preserve"> 2010; Bhatt, Holmes, and </w:t>
      </w:r>
      <w:proofErr w:type="spellStart"/>
      <w:r>
        <w:rPr>
          <w:color w:val="000000"/>
        </w:rPr>
        <w:t>Pybus</w:t>
      </w:r>
      <w:proofErr w:type="spellEnd"/>
      <w:r>
        <w:rPr>
          <w:color w:val="000000"/>
        </w:rPr>
        <w:t xml:space="preserve"> 2011)</w:t>
      </w:r>
      <w:r>
        <w:rPr>
          <w:color w:val="000000"/>
        </w:rPr>
        <w:fldChar w:fldCharType="end"/>
      </w:r>
      <w:r>
        <w:t xml:space="preserve">. We adapted this method to detect adaptive substitutions in seasonal </w:t>
      </w:r>
      <w:proofErr w:type="spellStart"/>
      <w:r>
        <w:t>HCoVs</w:t>
      </w:r>
      <w:proofErr w:type="spellEnd"/>
      <w:r>
        <w:t xml:space="preserve"> and compare these rates to H3N2, the canonical example of antigenic evolution </w:t>
      </w:r>
      <w:r>
        <w:rPr>
          <w:color w:val="000000"/>
        </w:rPr>
        <w:fldChar w:fldCharType="begin"/>
      </w:r>
      <w:r>
        <w:rPr>
          <w:color w:val="000000"/>
        </w:rPr>
        <w:instrText xml:space="preserve"> HYPERLINK "https://paperpile.com/c/XP3jQC/cbt5+aURU" \h </w:instrText>
      </w:r>
      <w:r>
        <w:rPr>
          <w:color w:val="000000"/>
        </w:rPr>
        <w:fldChar w:fldCharType="separate"/>
      </w:r>
      <w:r>
        <w:rPr>
          <w:color w:val="000000"/>
        </w:rPr>
        <w:t>(</w:t>
      </w:r>
      <w:proofErr w:type="spellStart"/>
      <w:r>
        <w:rPr>
          <w:color w:val="000000"/>
        </w:rPr>
        <w:t>Rambaut</w:t>
      </w:r>
      <w:proofErr w:type="spellEnd"/>
      <w:r>
        <w:rPr>
          <w:color w:val="000000"/>
        </w:rPr>
        <w:t xml:space="preserve"> et al. 2008; Yang 2000)</w:t>
      </w:r>
      <w:r>
        <w:rPr>
          <w:color w:val="000000"/>
        </w:rPr>
        <w:fldChar w:fldCharType="end"/>
      </w:r>
      <w:r>
        <w:t xml:space="preserve">. As shown in Figure 4, OC43 lineage A has continuously amassed adaptive substitutions in spike over the past &gt;30 years while </w:t>
      </w:r>
      <w:proofErr w:type="spellStart"/>
      <w:r>
        <w:t>RdRp</w:t>
      </w:r>
      <w:proofErr w:type="spellEnd"/>
      <w:r>
        <w:t xml:space="preserve"> has accrued few, if any, adaptive substitutions. These adaptive substitutions are located within the S1, and not the S2, domain of spike (Fig</w:t>
      </w:r>
      <w:ins w:id="24" w:author="kistlerk" w:date="2020-12-18T16:05:00Z">
        <w:r w:rsidR="00A31B28">
          <w:t>u</w:t>
        </w:r>
      </w:ins>
      <w:ins w:id="25" w:author="kistlerk" w:date="2020-12-18T16:06:00Z">
        <w:r w:rsidR="00A31B28">
          <w:t>re</w:t>
        </w:r>
      </w:ins>
      <w:del w:id="26" w:author="kistlerk" w:date="2020-12-18T16:05:00Z">
        <w:r w:rsidDel="00A31B28">
          <w:delText>.</w:delText>
        </w:r>
      </w:del>
      <w:r>
        <w:t xml:space="preserve"> 4). We observe a largely linear accumulation of adaptive substitutions in spike and S1 through time, although the method does not dictate a linear increase. </w:t>
      </w:r>
    </w:p>
    <w:p w:rsidR="002D395D" w:rsidRDefault="002D395D"/>
    <w:p w:rsidR="002D395D" w:rsidRDefault="00104672">
      <w:r>
        <w:t>We estimate that OC43 lineage A accumulates roughly 0.6</w:t>
      </w:r>
      <w:ins w:id="27" w:author="kistlerk" w:date="2020-12-19T10:38:00Z">
        <w:r w:rsidR="009B113B">
          <w:t>1</w:t>
        </w:r>
      </w:ins>
      <w:r>
        <w:t xml:space="preserve"> × 10</w:t>
      </w:r>
      <w:r>
        <w:rPr>
          <w:vertAlign w:val="superscript"/>
        </w:rPr>
        <w:t>–3</w:t>
      </w:r>
      <w:r>
        <w:t xml:space="preserve"> adaptive substitutions per codon per year (or 0.45 adaptive substitutions each year) in the S1 domain of spike while the rate of adaptation in OC43 lineage B is slightly higher and is estimated to result in an average 0.56 adaptive substitutions in S1 per year (Fig</w:t>
      </w:r>
      <w:ins w:id="28" w:author="kistlerk" w:date="2020-12-18T16:06:00Z">
        <w:r w:rsidR="00A31B28">
          <w:t>ure</w:t>
        </w:r>
      </w:ins>
      <w:del w:id="29" w:author="kistlerk" w:date="2020-12-18T16:06:00Z">
        <w:r w:rsidDel="00A31B28">
          <w:delText>.</w:delText>
        </w:r>
      </w:del>
      <w:r>
        <w:t xml:space="preserve"> 5). The S1 domain of 229E is estimated to accrue 0.26 adaptive substitutions per year</w:t>
      </w:r>
      <w:ins w:id="30" w:author="kistlerk" w:date="2020-12-19T10:38:00Z">
        <w:r w:rsidR="009B113B">
          <w:t xml:space="preserve"> (a rate of </w:t>
        </w:r>
        <w:r w:rsidR="009B113B">
          <w:t>0.</w:t>
        </w:r>
        <w:r w:rsidR="009B113B">
          <w:t>47</w:t>
        </w:r>
        <w:r w:rsidR="009B113B">
          <w:t xml:space="preserve"> × 10</w:t>
        </w:r>
        <w:r w:rsidR="009B113B">
          <w:rPr>
            <w:vertAlign w:val="superscript"/>
          </w:rPr>
          <w:t>–3</w:t>
        </w:r>
        <w:r w:rsidR="009B113B">
          <w:t xml:space="preserve"> adaptive substitutions per codon per year</w:t>
        </w:r>
        <w:r w:rsidR="009B113B">
          <w:t>)</w:t>
        </w:r>
      </w:ins>
      <w:r>
        <w:t xml:space="preserve">. 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31" w:author="kistlerk" w:date="2020-12-19T10:24:00Z">
        <w:r w:rsidR="00E32482">
          <w:t>A/</w:t>
        </w:r>
      </w:ins>
      <w:r>
        <w:t xml:space="preserve">H3N2, </w:t>
      </w:r>
      <w:r>
        <w:lastRenderedPageBreak/>
        <w:t xml:space="preserve">which is known to undergo rapid antigenic evolution, </w:t>
      </w:r>
      <w:del w:id="32" w:author="kistlerk" w:date="2020-12-19T10:26:00Z">
        <w:r w:rsidDel="00E32482">
          <w:delText xml:space="preserve">and </w:delText>
        </w:r>
      </w:del>
      <w:r>
        <w:t>measles, which does not</w:t>
      </w:r>
      <w:ins w:id="33" w:author="kistlerk" w:date="2020-12-19T10:26:00Z">
        <w:r w:rsidR="00E32482">
          <w:t>, and influenza B strains Vic and Yam, which evolve antigenically at a slower rate than A/H3N2</w:t>
        </w:r>
      </w:ins>
      <w:r>
        <w:t xml:space="preserve">. We estimate that the receptor-binding domain of influenza </w:t>
      </w:r>
      <w:ins w:id="34" w:author="kistlerk" w:date="2020-12-19T10:28:00Z">
        <w:r w:rsidR="00E32482">
          <w:t>A/</w:t>
        </w:r>
      </w:ins>
      <w:r>
        <w:t xml:space="preserve">H3N2 accumulates adaptive substitutions </w:t>
      </w:r>
      <w:del w:id="35" w:author="kistlerk" w:date="2020-12-19T10:29:00Z">
        <w:r w:rsidDel="00E32482">
          <w:delText xml:space="preserve">about </w:delText>
        </w:r>
      </w:del>
      <w:ins w:id="36" w:author="kistlerk" w:date="2020-12-19T10:29:00Z">
        <w:r w:rsidR="00E32482">
          <w:t xml:space="preserve">between </w:t>
        </w:r>
      </w:ins>
      <w:ins w:id="37" w:author="kistlerk" w:date="2020-12-19T10:28:00Z">
        <w:r w:rsidR="00E32482">
          <w:t>2</w:t>
        </w:r>
      </w:ins>
      <w:ins w:id="38" w:author="kistlerk" w:date="2020-12-19T10:29:00Z">
        <w:r w:rsidR="00E32482">
          <w:t xml:space="preserve"> and 3</w:t>
        </w:r>
      </w:ins>
      <w:del w:id="39" w:author="kistlerk" w:date="2020-12-19T10:28:00Z">
        <w:r w:rsidDel="00E32482">
          <w:delText>3</w:delText>
        </w:r>
      </w:del>
      <w:r>
        <w:t xml:space="preserve"> times faster than the </w:t>
      </w:r>
      <w:proofErr w:type="spellStart"/>
      <w:r>
        <w:t>HCoVs</w:t>
      </w:r>
      <w:proofErr w:type="spellEnd"/>
      <w:r>
        <w:t xml:space="preserve"> OC43 and 229E (Fig</w:t>
      </w:r>
      <w:ins w:id="40" w:author="kistlerk" w:date="2020-12-18T16:06:00Z">
        <w:r w:rsidR="00A31B28">
          <w:t>ure</w:t>
        </w:r>
      </w:ins>
      <w:del w:id="41" w:author="kistlerk" w:date="2020-12-18T16:06:00Z">
        <w:r w:rsidDel="00A31B28">
          <w:delText>.</w:delText>
        </w:r>
      </w:del>
      <w:r>
        <w:t xml:space="preserve"> 6).</w:t>
      </w:r>
      <w:ins w:id="42" w:author="kistlerk" w:date="2020-12-19T10:32:00Z">
        <w:r w:rsidR="009B113B">
          <w:t xml:space="preserve"> The rate of adaptive substitution in influenza B/Yam and B/Vic </w:t>
        </w:r>
      </w:ins>
      <w:ins w:id="43" w:author="kistlerk" w:date="2020-12-19T10:33:00Z">
        <w:r w:rsidR="009B113B">
          <w:t xml:space="preserve">are on par with the seasonal </w:t>
        </w:r>
        <w:proofErr w:type="spellStart"/>
        <w:r w:rsidR="009B113B">
          <w:t>HCoVs</w:t>
        </w:r>
      </w:ins>
      <w:proofErr w:type="spellEnd"/>
      <w:ins w:id="44" w:author="kistlerk"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45" w:author="kistlerk" w:date="2020-12-19T10:34:00Z">
        <w:r w:rsidR="009B113B">
          <w:t xml:space="preserve"> the same rate as influenza B strains and about</w:t>
        </w:r>
      </w:ins>
      <w:r>
        <w:t xml:space="preserve"> </w:t>
      </w:r>
      <w:ins w:id="46" w:author="kistlerk" w:date="2020-12-19T10:34:00Z">
        <w:r w:rsidR="009B113B">
          <w:t>half the</w:t>
        </w:r>
      </w:ins>
      <w:del w:id="47" w:author="kistlerk"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48" w:author="kistlerk" w:date="2020-12-19T10:28:00Z">
        <w:r w:rsidR="00E32482">
          <w:t>A/</w:t>
        </w:r>
      </w:ins>
      <w:r>
        <w:t>H3N2.</w:t>
      </w:r>
    </w:p>
    <w:p w:rsidR="002D395D" w:rsidRDefault="002D395D"/>
    <w:p w:rsidR="002D395D" w:rsidRDefault="00104672">
      <w:r>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 and used our implementation of the Bhatt method to identify adaptive substitutions. As the strength of positive selection increases, we detect more adaptive substitutions, regardless of the level of recombination (Fig</w:t>
      </w:r>
      <w:ins w:id="49" w:author="kistlerk" w:date="2020-12-18T16:06:00Z">
        <w:r w:rsidR="00A31B28">
          <w:t>ure</w:t>
        </w:r>
      </w:ins>
      <w:del w:id="50" w:author="kistlerk" w:date="2020-12-18T16:06:00Z">
        <w:r w:rsidDel="00A31B28">
          <w:delText>.</w:delText>
        </w:r>
      </w:del>
      <w:r>
        <w:t xml:space="preserve"> 7). This demonstrates that our estimates of adaptive evolution are not biased by recombination events.</w:t>
      </w:r>
    </w:p>
    <w:p w:rsidR="002D395D" w:rsidRDefault="002D395D"/>
    <w:p w:rsidR="002D395D" w:rsidRDefault="00104672">
      <w:r>
        <w:t xml:space="preserve">Finally, we know that strong directional selection skews the shape of phylogenies </w:t>
      </w:r>
      <w:r>
        <w:rPr>
          <w:color w:val="000000"/>
        </w:rPr>
        <w:fldChar w:fldCharType="begin"/>
      </w:r>
      <w:r>
        <w:rPr>
          <w:color w:val="000000"/>
        </w:rPr>
        <w:instrText xml:space="preserve"> HYPERLINK "https://paperpile.com/c/XP3jQC/UUZ3" \h </w:instrText>
      </w:r>
      <w:r>
        <w:rPr>
          <w:color w:val="000000"/>
        </w:rPr>
        <w:fldChar w:fldCharType="separate"/>
      </w:r>
      <w:r>
        <w:rPr>
          <w:color w:val="000000"/>
        </w:rPr>
        <w:t xml:space="preserve">(Volz, </w:t>
      </w:r>
      <w:proofErr w:type="spellStart"/>
      <w:r>
        <w:rPr>
          <w:color w:val="000000"/>
        </w:rPr>
        <w:t>Koelle</w:t>
      </w:r>
      <w:proofErr w:type="spellEnd"/>
      <w:r>
        <w:rPr>
          <w:color w:val="000000"/>
        </w:rPr>
        <w:t>, and Bedford 2013)</w:t>
      </w:r>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51" w:author="kistlerk" w:date="2020-12-18T16:06:00Z">
        <w:r w:rsidR="00A31B28">
          <w:t>ure</w:t>
        </w:r>
      </w:ins>
      <w:del w:id="52" w:author="kistlerk"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r>
      <w:r>
        <w:rPr>
          <w:color w:val="000000"/>
        </w:rPr>
        <w:instrText xml:space="preserve"> HYPERLINK "https://paperpile.com/c/XP3jQC/Evrw" \h </w:instrText>
      </w:r>
      <w:r>
        <w:rPr>
          <w:color w:val="000000"/>
        </w:rPr>
        <w:fldChar w:fldCharType="separate"/>
      </w:r>
      <w:r>
        <w:rPr>
          <w:color w:val="000000"/>
        </w:rPr>
        <w:t xml:space="preserve">(Bedford, </w:t>
      </w:r>
      <w:proofErr w:type="spellStart"/>
      <w:r>
        <w:rPr>
          <w:color w:val="000000"/>
        </w:rPr>
        <w:t>Cobey</w:t>
      </w:r>
      <w:proofErr w:type="spellEnd"/>
      <w:r>
        <w:rPr>
          <w:color w:val="000000"/>
        </w:rPr>
        <w:t>, and Pascual 2011)</w:t>
      </w:r>
      <w:r>
        <w:rPr>
          <w:color w:val="000000"/>
        </w:rPr>
        <w:fldChar w:fldCharType="end"/>
      </w:r>
      <w:r>
        <w:t xml:space="preserve">. We computed average TMRCA values from phylogenies built on Spike, S1, S2 or </w:t>
      </w:r>
      <w:proofErr w:type="spellStart"/>
      <w:r>
        <w:t>RdRp</w:t>
      </w:r>
      <w:proofErr w:type="spellEnd"/>
      <w:r>
        <w:t xml:space="preserve"> sequences of OC43 and 229E (Table 1). 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 which emphasizes the importance of using methods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lastRenderedPageBreak/>
        <w:t xml:space="preserve">Table 1.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p>
    <w:p w:rsidR="002D395D" w:rsidRDefault="002D395D"/>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53" w:author="kistlerk" w:date="2020-12-18T16:06:00Z">
        <w:r w:rsidR="00A31B28">
          <w:t>ure</w:t>
        </w:r>
      </w:ins>
      <w:del w:id="54" w:author="kistlerk" w:date="2020-12-18T16:06:00Z">
        <w:r w:rsidDel="00A31B28">
          <w:delText>.</w:delText>
        </w:r>
      </w:del>
      <w:r>
        <w:t xml:space="preserve"> 1</w:t>
      </w:r>
      <w:ins w:id="55" w:author="kistlerk" w:date="2020-12-18T16:06:00Z">
        <w:r w:rsidR="00A31B28">
          <w:t>- figure</w:t>
        </w:r>
      </w:ins>
      <w:r>
        <w:t xml:space="preserve"> </w:t>
      </w:r>
      <w:ins w:id="56" w:author="kistlerk" w:date="2020-12-18T16:06:00Z">
        <w:r w:rsidR="00A31B28">
          <w:t>s</w:t>
        </w:r>
      </w:ins>
      <w:del w:id="57" w:author="kistlerk"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58" w:author="kistlerk" w:date="2020-12-18T16:06:00Z">
        <w:r w:rsidR="00A31B28">
          <w:t>ure</w:t>
        </w:r>
      </w:ins>
      <w:del w:id="59" w:author="kistlerk"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60" w:author="kistlerk" w:date="2020-12-18T16:06:00Z">
        <w:r w:rsidR="00A31B28">
          <w:t>ure</w:t>
        </w:r>
      </w:ins>
      <w:del w:id="61" w:author="kistlerk" w:date="2020-12-18T16:06:00Z">
        <w:r w:rsidDel="00A31B28">
          <w:delText>.</w:delText>
        </w:r>
      </w:del>
      <w:r>
        <w:t xml:space="preserve"> 3</w:t>
      </w:r>
      <w:ins w:id="62" w:author="kistlerk" w:date="2020-12-18T16:06:00Z">
        <w:r w:rsidR="00A31B28">
          <w:t>- figure</w:t>
        </w:r>
      </w:ins>
      <w:r>
        <w:t xml:space="preserve"> </w:t>
      </w:r>
      <w:ins w:id="63" w:author="kistlerk" w:date="2020-12-18T16:06:00Z">
        <w:r w:rsidR="00A31B28">
          <w:t>s</w:t>
        </w:r>
      </w:ins>
      <w:del w:id="64" w:author="kistlerk" w:date="2020-12-18T16:06:00Z">
        <w:r w:rsidDel="00A31B28">
          <w:delText>S</w:delText>
        </w:r>
      </w:del>
      <w:r>
        <w:t>upplement 1B) or by the Bhatt method of estimating adaptive evolution (Fig</w:t>
      </w:r>
      <w:ins w:id="65" w:author="kistlerk" w:date="2020-12-18T16:06:00Z">
        <w:r w:rsidR="00A31B28">
          <w:t>ure</w:t>
        </w:r>
      </w:ins>
      <w:del w:id="66" w:author="kistlerk" w:date="2020-12-18T16:06:00Z">
        <w:r w:rsidDel="00A31B28">
          <w:delText>.</w:delText>
        </w:r>
      </w:del>
      <w:r>
        <w:t xml:space="preserve"> 5</w:t>
      </w:r>
      <w:ins w:id="67" w:author="kistlerk" w:date="2020-12-18T16:06:00Z">
        <w:r w:rsidR="00A31B28">
          <w:t>- fi</w:t>
        </w:r>
      </w:ins>
      <w:ins w:id="68" w:author="kistlerk" w:date="2020-12-18T16:07:00Z">
        <w:r w:rsidR="00A31B28">
          <w:t>gure</w:t>
        </w:r>
      </w:ins>
      <w:r>
        <w:t xml:space="preserve"> </w:t>
      </w:r>
      <w:ins w:id="69" w:author="kistlerk" w:date="2020-12-18T16:07:00Z">
        <w:r w:rsidR="00A31B28">
          <w:t>s</w:t>
        </w:r>
      </w:ins>
      <w:del w:id="70" w:author="kistlerk"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71" w:author="kistlerk" w:date="2020-12-18T16:06:00Z">
        <w:r w:rsidR="00A31B28">
          <w:t>ure</w:t>
        </w:r>
      </w:ins>
      <w:del w:id="72" w:author="kistlerk" w:date="2020-12-18T16:06:00Z">
        <w:r w:rsidDel="00A31B28">
          <w:delText>.</w:delText>
        </w:r>
      </w:del>
      <w:r>
        <w:t xml:space="preserve"> 5</w:t>
      </w:r>
      <w:ins w:id="73" w:author="kistlerk" w:date="2020-12-18T16:07:00Z">
        <w:r w:rsidR="00A31B28">
          <w:t>- figure s</w:t>
        </w:r>
      </w:ins>
      <w:del w:id="74" w:author="kistlerk"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75" w:author="kistlerk" w:date="2020-12-18T16:07:00Z">
        <w:r w:rsidR="00A31B28">
          <w:t>ure</w:t>
        </w:r>
      </w:ins>
      <w:del w:id="76" w:author="kistlerk" w:date="2020-12-18T16:07:00Z">
        <w:r w:rsidDel="00A31B28">
          <w:delText>.</w:delText>
        </w:r>
      </w:del>
      <w:r>
        <w:t xml:space="preserve"> 7</w:t>
      </w:r>
      <w:ins w:id="77" w:author="kistlerk" w:date="2020-12-18T16:08:00Z">
        <w:r w:rsidR="00A31B28">
          <w:t>- figure s</w:t>
        </w:r>
      </w:ins>
      <w:del w:id="78" w:author="kistlerk" w:date="2020-12-18T16:08:00Z">
        <w:r w:rsidDel="00A31B28">
          <w:delText xml:space="preserve"> S</w:delText>
        </w:r>
      </w:del>
      <w:r>
        <w:t>upplement</w:t>
      </w:r>
      <w:ins w:id="79" w:author="kistlerk" w:date="2020-12-18T16:08:00Z">
        <w:r w:rsidR="00A31B28">
          <w:t xml:space="preserve"> 1</w:t>
        </w:r>
      </w:ins>
      <w:r>
        <w:t xml:space="preserve">). This simulated data reveals a general trend that less longitudinal data reduces the ability to detect adaptive evolution and increases 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80" w:author="kistlerk" w:date="2020-12-18T16:07:00Z">
        <w:r w:rsidR="00A31B28">
          <w:t>ure</w:t>
        </w:r>
      </w:ins>
      <w:del w:id="81" w:author="kistlerk" w:date="2020-12-18T16:07:00Z">
        <w:r w:rsidDel="00A31B28">
          <w:delText>.</w:delText>
        </w:r>
      </w:del>
      <w:r>
        <w:t xml:space="preserve"> 1</w:t>
      </w:r>
      <w:ins w:id="82" w:author="kistlerk" w:date="2020-12-18T16:07:00Z">
        <w:r w:rsidR="00A31B28">
          <w:t>- figure</w:t>
        </w:r>
      </w:ins>
      <w:r>
        <w:t xml:space="preserve"> </w:t>
      </w:r>
      <w:ins w:id="83" w:author="kistlerk" w:date="2020-12-18T16:07:00Z">
        <w:r w:rsidR="00A31B28">
          <w:t>s</w:t>
        </w:r>
      </w:ins>
      <w:del w:id="84" w:author="kistlerk" w:date="2020-12-18T16:07:00Z">
        <w:r w:rsidDel="00A31B28">
          <w:delText>S</w:delText>
        </w:r>
      </w:del>
      <w:r>
        <w:t>upplement 2) making the phylogenetic reconstruction and evolutionary analyses of this virus correspondingly more reliable. We do not observe evidence for adaptive evolution in NL63 (Fig</w:t>
      </w:r>
      <w:ins w:id="85" w:author="kistlerk" w:date="2020-12-18T16:07:00Z">
        <w:r w:rsidR="00A31B28">
          <w:t>ure</w:t>
        </w:r>
      </w:ins>
      <w:del w:id="86" w:author="kistlerk" w:date="2020-12-18T16:07:00Z">
        <w:r w:rsidDel="00A31B28">
          <w:delText>.</w:delText>
        </w:r>
      </w:del>
      <w:r>
        <w:t xml:space="preserve"> 3</w:t>
      </w:r>
      <w:ins w:id="87" w:author="kistlerk" w:date="2020-12-18T16:07:00Z">
        <w:r w:rsidR="00A31B28">
          <w:t>- figure</w:t>
        </w:r>
      </w:ins>
      <w:r>
        <w:t xml:space="preserve"> </w:t>
      </w:r>
      <w:ins w:id="88" w:author="kistlerk" w:date="2020-12-18T16:07:00Z">
        <w:r w:rsidR="00A31B28">
          <w:t>s</w:t>
        </w:r>
      </w:ins>
      <w:del w:id="89" w:author="kistlerk" w:date="2020-12-18T16:07:00Z">
        <w:r w:rsidDel="00A31B28">
          <w:delText>S</w:delText>
        </w:r>
      </w:del>
      <w:r>
        <w:t>upplement 1A and Fig</w:t>
      </w:r>
      <w:ins w:id="90" w:author="kistlerk" w:date="2020-12-18T16:07:00Z">
        <w:r w:rsidR="00A31B28">
          <w:t>ure</w:t>
        </w:r>
      </w:ins>
      <w:del w:id="91" w:author="kistlerk" w:date="2020-12-18T16:07:00Z">
        <w:r w:rsidDel="00A31B28">
          <w:delText>.</w:delText>
        </w:r>
      </w:del>
      <w:r>
        <w:t xml:space="preserve"> 5</w:t>
      </w:r>
      <w:ins w:id="92" w:author="kistlerk" w:date="2020-12-18T16:07:00Z">
        <w:r w:rsidR="00A31B28">
          <w:t>- figure</w:t>
        </w:r>
      </w:ins>
      <w:r>
        <w:t xml:space="preserve"> </w:t>
      </w:r>
      <w:ins w:id="93" w:author="kistlerk" w:date="2020-12-18T16:07:00Z">
        <w:r w:rsidR="00A31B28">
          <w:t>s</w:t>
        </w:r>
      </w:ins>
      <w:del w:id="94" w:author="kistlerk"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95" w:author="kistlerk" w:date="2020-12-19T11:36:00Z"/>
        </w:rPr>
      </w:pPr>
      <w:r>
        <w:t xml:space="preserve">Using several corroborating methods, we provide evidence that the seasonal </w:t>
      </w:r>
      <w:proofErr w:type="spellStart"/>
      <w:r>
        <w:t>H</w:t>
      </w:r>
      <w:bookmarkStart w:id="96" w:name="_GoBack"/>
      <w:bookmarkEnd w:id="96"/>
      <w:r>
        <w:t>CoVs</w:t>
      </w:r>
      <w:proofErr w:type="spellEnd"/>
      <w:r>
        <w:t xml:space="preserve"> OC43 and 229E undergo adaptive evolution in S1, the region of the spike protein exposed to human humoral immunity (Fig</w:t>
      </w:r>
      <w:ins w:id="97" w:author="kistlerk" w:date="2020-12-18T16:07:00Z">
        <w:r w:rsidR="00A31B28">
          <w:t>ure</w:t>
        </w:r>
      </w:ins>
      <w:r>
        <w:t>s</w:t>
      </w:r>
      <w:del w:id="98" w:author="kistlerk"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(OC43) adaptive substitutions per year. We infer that these viruses accumulate adaptive substitutions at roughly </w:t>
      </w:r>
      <w:ins w:id="99" w:author="kistlerk" w:date="2020-12-19T10:57:00Z">
        <w:r w:rsidR="00FD2F63">
          <w:t>hal</w:t>
        </w:r>
      </w:ins>
      <w:del w:id="100" w:author="kistlerk" w:date="2020-12-19T10:57:00Z">
        <w:r w:rsidDel="00FD2F63">
          <w:delText>a third o</w:delText>
        </w:r>
      </w:del>
      <w:ins w:id="101" w:author="kistlerk" w:date="2020-12-19T10:57:00Z">
        <w:r w:rsidR="00FD2F63">
          <w:t>f</w:t>
        </w:r>
      </w:ins>
      <w:del w:id="102" w:author="kistlerk" w:date="2020-12-19T10:57:00Z">
        <w:r w:rsidDel="00FD2F63">
          <w:delText>f</w:delText>
        </w:r>
      </w:del>
      <w:r>
        <w:t xml:space="preserve"> the rate of influenza </w:t>
      </w:r>
      <w:ins w:id="103" w:author="kistlerk" w:date="2020-12-19T10:57:00Z">
        <w:r w:rsidR="00091096">
          <w:t>A</w:t>
        </w:r>
      </w:ins>
      <w:ins w:id="104" w:author="kistlerk" w:date="2020-12-19T10:58:00Z">
        <w:r w:rsidR="00091096">
          <w:t>/</w:t>
        </w:r>
      </w:ins>
      <w:r>
        <w:t xml:space="preserve">H3N2 </w:t>
      </w:r>
      <w:ins w:id="105" w:author="kistlerk" w:date="2020-12-19T10:58:00Z">
        <w:r w:rsidR="00091096">
          <w:t xml:space="preserve">and at a similar rate to influenza B viruses </w:t>
        </w:r>
      </w:ins>
      <w:r>
        <w:t>(Fig</w:t>
      </w:r>
      <w:ins w:id="106" w:author="kistlerk" w:date="2020-12-18T16:07:00Z">
        <w:r w:rsidR="00A31B28">
          <w:t>ure</w:t>
        </w:r>
      </w:ins>
      <w:del w:id="107" w:author="kistlerk" w:date="2020-12-18T16:07:00Z">
        <w:r w:rsidDel="00A31B28">
          <w:delText>.</w:delText>
        </w:r>
      </w:del>
      <w:r>
        <w:t xml:space="preserve"> 6).</w:t>
      </w:r>
      <w:ins w:id="108" w:author="kistlerk" w:date="2020-12-19T11:10:00Z">
        <w:r w:rsidR="00270892">
          <w:t xml:space="preserve"> </w:t>
        </w:r>
      </w:ins>
      <w:ins w:id="109" w:author="kistlerk" w:date="2020-12-19T11:37:00Z">
        <w:r w:rsidR="006F7109">
          <w: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w:t>
        </w:r>
        <w:r w:rsidR="006F7109">
          <w:lastRenderedPageBreak/>
          <w:t>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110" w:author="kistlerk" w:date="2020-12-19T11:36:00Z"/>
        </w:rPr>
      </w:pPr>
    </w:p>
    <w:p w:rsidR="00091096" w:rsidRDefault="008A4D0B">
      <w:pPr>
        <w:rPr>
          <w:ins w:id="111" w:author="kistlerk" w:date="2020-12-19T10:58:00Z"/>
        </w:rPr>
      </w:pPr>
      <w:ins w:id="112" w:author="kistlerk" w:date="2020-12-19T11:38:00Z">
        <w:r>
          <w:t xml:space="preserve">In seasonal influenza and measles, </w:t>
        </w:r>
      </w:ins>
      <w:ins w:id="113" w:author="kistlerk" w:date="2020-12-19T11:39:00Z">
        <w:r>
          <w:t xml:space="preserve">the </w:t>
        </w:r>
      </w:ins>
      <w:ins w:id="114" w:author="kistlerk" w:date="2020-12-19T11:10:00Z">
        <w:r w:rsidR="00270892">
          <w:t>rat</w:t>
        </w:r>
      </w:ins>
      <w:ins w:id="115" w:author="kistlerk" w:date="2020-12-19T11:11:00Z">
        <w:r w:rsidR="00270892">
          <w:t>es of adaptive evolution</w:t>
        </w:r>
      </w:ins>
      <w:ins w:id="116" w:author="kistlerk" w:date="2020-12-19T11:39:00Z">
        <w:r>
          <w:t xml:space="preserve"> we estimate</w:t>
        </w:r>
      </w:ins>
      <w:ins w:id="117" w:author="kistlerk" w:date="2020-12-19T11:11:00Z">
        <w:r w:rsidR="00270892">
          <w:t xml:space="preserve"> correlate</w:t>
        </w:r>
      </w:ins>
      <w:ins w:id="118" w:author="kistlerk" w:date="2020-12-19T11:17:00Z">
        <w:r w:rsidR="00270892">
          <w:t xml:space="preserve"> well</w:t>
        </w:r>
      </w:ins>
      <w:ins w:id="119" w:author="kistlerk" w:date="2020-12-19T11:11:00Z">
        <w:r w:rsidR="00270892">
          <w:t xml:space="preserve"> with </w:t>
        </w:r>
      </w:ins>
      <w:ins w:id="120" w:author="kistlerk" w:date="2020-12-19T11:13:00Z">
        <w:r w:rsidR="00270892">
          <w:t xml:space="preserve">relative rates of antigenic </w:t>
        </w:r>
      </w:ins>
      <w:ins w:id="121" w:author="kistlerk" w:date="2020-12-19T11:19:00Z">
        <w:r w:rsidR="001D0131">
          <w:t>drift</w:t>
        </w:r>
      </w:ins>
      <w:ins w:id="122" w:author="kistlerk" w:date="2020-12-19T11:12:00Z">
        <w:r w:rsidR="00270892">
          <w:t xml:space="preserve"> reported by other</w:t>
        </w:r>
      </w:ins>
      <w:ins w:id="123" w:author="kistlerk" w:date="2020-12-19T11:11:00Z">
        <w:r w:rsidR="00270892">
          <w:t xml:space="preserve"> groups (cit</w:t>
        </w:r>
      </w:ins>
      <w:ins w:id="124" w:author="kistlerk" w:date="2020-12-19T11:23:00Z">
        <w:r w:rsidR="001D0131">
          <w:t>e Trevor’s paper</w:t>
        </w:r>
      </w:ins>
      <w:ins w:id="125" w:author="kistlerk" w:date="2020-12-19T11:40:00Z">
        <w:r>
          <w:t>, Fulton 2015</w:t>
        </w:r>
      </w:ins>
      <w:ins w:id="126" w:author="kistlerk" w:date="2020-12-19T11:11:00Z">
        <w:r w:rsidR="00270892">
          <w:t>)</w:t>
        </w:r>
      </w:ins>
      <w:ins w:id="127" w:author="kistlerk" w:date="2020-12-19T11:13:00Z">
        <w:r w:rsidR="00270892">
          <w:t>.</w:t>
        </w:r>
      </w:ins>
      <w:ins w:id="128" w:author="kistlerk" w:date="2020-12-19T11:42:00Z">
        <w:r>
          <w:t xml:space="preserve"> </w:t>
        </w:r>
      </w:ins>
      <w:ins w:id="129" w:author="kistlerk" w:date="2020-12-19T11:41:00Z">
        <w:r>
          <w:t>T</w:t>
        </w:r>
      </w:ins>
      <w:ins w:id="130" w:author="kistlerk" w:date="2020-12-19T11:16:00Z">
        <w:r w:rsidR="00270892">
          <w:t>he</w:t>
        </w:r>
      </w:ins>
      <w:ins w:id="131" w:author="kistlerk" w:date="2020-12-19T11:14:00Z">
        <w:r w:rsidR="00270892">
          <w:t xml:space="preserve"> relative rates of adaptation</w:t>
        </w:r>
      </w:ins>
      <w:ins w:id="132" w:author="kistlerk" w:date="2020-12-19T11:16:00Z">
        <w:r w:rsidR="00270892">
          <w:t xml:space="preserve"> we </w:t>
        </w:r>
      </w:ins>
      <w:ins w:id="133" w:author="kistlerk" w:date="2020-12-19T11:42:00Z">
        <w:r>
          <w:t>calculate</w:t>
        </w:r>
      </w:ins>
      <w:ins w:id="134" w:author="kistlerk" w:date="2020-12-19T11:16:00Z">
        <w:r w:rsidR="00270892">
          <w:t xml:space="preserve"> </w:t>
        </w:r>
      </w:ins>
      <w:ins w:id="135" w:author="kistlerk" w:date="2020-12-19T11:41:00Z">
        <w:r>
          <w:t xml:space="preserve">also </w:t>
        </w:r>
      </w:ins>
      <w:ins w:id="136" w:author="kistlerk" w:date="2020-12-19T11:16:00Z">
        <w:r w:rsidR="00270892">
          <w:t>match</w:t>
        </w:r>
      </w:ins>
      <w:ins w:id="137" w:author="kistlerk" w:date="2020-12-19T11:17:00Z">
        <w:r w:rsidR="00270892">
          <w:t xml:space="preserve"> the</w:t>
        </w:r>
      </w:ins>
      <w:ins w:id="138" w:author="kistlerk" w:date="2020-12-19T11:42:00Z">
        <w:r>
          <w:t xml:space="preserve"> relative</w:t>
        </w:r>
      </w:ins>
      <w:ins w:id="139" w:author="kistlerk" w:date="2020-12-19T11:17:00Z">
        <w:r w:rsidR="00270892">
          <w:t xml:space="preserve"> frequency</w:t>
        </w:r>
      </w:ins>
      <w:ins w:id="140" w:author="kistlerk" w:date="2020-12-19T11:42:00Z">
        <w:r>
          <w:t xml:space="preserve"> of</w:t>
        </w:r>
      </w:ins>
      <w:ins w:id="141" w:author="kistlerk" w:date="2020-12-19T11:17:00Z">
        <w:r w:rsidR="00270892">
          <w:t xml:space="preserve"> vaccine </w:t>
        </w:r>
      </w:ins>
      <w:ins w:id="142" w:author="kistlerk" w:date="2020-12-19T11:18:00Z">
        <w:r w:rsidR="001D0131">
          <w:t xml:space="preserve">strain </w:t>
        </w:r>
      </w:ins>
      <w:ins w:id="143" w:author="kistlerk" w:date="2020-12-19T11:20:00Z">
        <w:r w:rsidR="001D0131">
          <w:t>updates</w:t>
        </w:r>
      </w:ins>
      <w:ins w:id="144" w:author="kistlerk" w:date="2020-12-19T11:41:00Z">
        <w:r>
          <w:t>, as would be expected</w:t>
        </w:r>
      </w:ins>
      <w:ins w:id="145" w:author="kistlerk" w:date="2020-12-19T11:42:00Z">
        <w:r>
          <w:t xml:space="preserve"> since vaccines must be updated to match antigenically-evolving viruses</w:t>
        </w:r>
      </w:ins>
      <w:ins w:id="146" w:author="kistlerk" w:date="2020-12-19T11:18:00Z">
        <w:r w:rsidR="001D0131">
          <w:t>.</w:t>
        </w:r>
      </w:ins>
      <w:ins w:id="147" w:author="kistlerk" w:date="2020-12-19T11:20:00Z">
        <w:r w:rsidR="001D0131">
          <w:t xml:space="preserve"> Since 2006,</w:t>
        </w:r>
      </w:ins>
      <w:ins w:id="148" w:author="kistlerk" w:date="2020-12-19T11:26:00Z">
        <w:r w:rsidR="001D0131">
          <w:t xml:space="preserve"> the A/H3N2 comp</w:t>
        </w:r>
      </w:ins>
      <w:ins w:id="149" w:author="kistlerk" w:date="2020-12-19T11:27:00Z">
        <w:r w:rsidR="001D0131">
          <w:t>onent of the</w:t>
        </w:r>
      </w:ins>
      <w:ins w:id="150" w:author="kistlerk" w:date="2020-12-19T11:26:00Z">
        <w:r w:rsidR="001D0131">
          <w:t xml:space="preserve"> seasonal influenza vaccine has been updated 10 times </w:t>
        </w:r>
      </w:ins>
      <w:ins w:id="151" w:author="kistlerk" w:date="2020-12-19T11:27:00Z">
        <w:r w:rsidR="001D0131">
          <w:t>(</w:t>
        </w:r>
      </w:ins>
      <w:ins w:id="152" w:author="kistlerk" w:date="2020-12-19T11:20:00Z">
        <w:r w:rsidR="001D0131">
          <w:t>11 different</w:t>
        </w:r>
      </w:ins>
      <w:ins w:id="153" w:author="kistlerk" w:date="2020-12-19T11:26:00Z">
        <w:r w:rsidR="001D0131">
          <w:t xml:space="preserve"> A/H3N2</w:t>
        </w:r>
      </w:ins>
      <w:ins w:id="154" w:author="kistlerk" w:date="2020-12-19T11:20:00Z">
        <w:r w:rsidR="001D0131">
          <w:t xml:space="preserve"> strains</w:t>
        </w:r>
      </w:ins>
      <w:ins w:id="155" w:author="kistlerk" w:date="2020-12-19T11:27:00Z">
        <w:r w:rsidR="001D0131">
          <w:t>),</w:t>
        </w:r>
      </w:ins>
      <w:ins w:id="156" w:author="kistlerk" w:date="2020-12-19T11:21:00Z">
        <w:r w:rsidR="001D0131">
          <w:t xml:space="preserve"> </w:t>
        </w:r>
      </w:ins>
      <w:ins w:id="157" w:author="kistlerk" w:date="2020-12-19T11:22:00Z">
        <w:r w:rsidR="001D0131">
          <w:t xml:space="preserve">4 </w:t>
        </w:r>
      </w:ins>
      <w:ins w:id="158" w:author="kistlerk" w:date="2020-12-19T11:25:00Z">
        <w:r w:rsidR="001D0131">
          <w:t xml:space="preserve">different </w:t>
        </w:r>
      </w:ins>
      <w:ins w:id="159" w:author="kistlerk" w:date="2020-12-19T11:21:00Z">
        <w:r w:rsidR="001D0131">
          <w:t>B/Vic</w:t>
        </w:r>
      </w:ins>
      <w:ins w:id="160" w:author="kistlerk" w:date="2020-12-19T11:29:00Z">
        <w:r w:rsidR="006F7109">
          <w:t xml:space="preserve"> strains</w:t>
        </w:r>
      </w:ins>
      <w:ins w:id="161" w:author="kistlerk" w:date="2020-12-19T11:25:00Z">
        <w:r w:rsidR="001D0131">
          <w:t xml:space="preserve"> </w:t>
        </w:r>
      </w:ins>
      <w:ins w:id="162" w:author="kistlerk" w:date="2020-12-19T11:21:00Z">
        <w:r w:rsidR="001D0131">
          <w:t>and</w:t>
        </w:r>
      </w:ins>
      <w:ins w:id="163" w:author="kistlerk" w:date="2020-12-19T11:22:00Z">
        <w:r w:rsidR="001D0131">
          <w:t xml:space="preserve"> 4</w:t>
        </w:r>
      </w:ins>
      <w:ins w:id="164" w:author="kistlerk" w:date="2020-12-19T11:21:00Z">
        <w:r w:rsidR="001D0131">
          <w:t xml:space="preserve"> </w:t>
        </w:r>
      </w:ins>
      <w:ins w:id="165" w:author="kistlerk" w:date="2020-12-19T11:28:00Z">
        <w:r w:rsidR="006F7109">
          <w:t xml:space="preserve">different </w:t>
        </w:r>
      </w:ins>
      <w:ins w:id="166" w:author="kistlerk" w:date="2020-12-19T11:21:00Z">
        <w:r w:rsidR="001D0131">
          <w:t>B/Yam</w:t>
        </w:r>
      </w:ins>
      <w:ins w:id="167" w:author="kistlerk" w:date="2020-12-19T11:28:00Z">
        <w:r w:rsidR="006F7109">
          <w:t xml:space="preserve"> strains </w:t>
        </w:r>
      </w:ins>
      <w:ins w:id="168" w:author="kistlerk" w:date="2020-12-19T11:21:00Z">
        <w:r w:rsidR="001D0131">
          <w:t xml:space="preserve">have </w:t>
        </w:r>
      </w:ins>
      <w:ins w:id="169" w:author="kistlerk" w:date="2020-12-19T11:28:00Z">
        <w:r w:rsidR="006F7109">
          <w:t>been i</w:t>
        </w:r>
      </w:ins>
      <w:ins w:id="170" w:author="kistlerk" w:date="2020-12-19T11:29:00Z">
        <w:r w:rsidR="006F7109">
          <w:t>ncluded in the vaccine,</w:t>
        </w:r>
      </w:ins>
      <w:ins w:id="171" w:author="kistlerk" w:date="2020-12-19T11:27:00Z">
        <w:r w:rsidR="001D0131">
          <w:t xml:space="preserve"> and </w:t>
        </w:r>
      </w:ins>
      <w:ins w:id="172" w:author="kistlerk" w:date="2020-12-19T11:22:00Z">
        <w:r w:rsidR="001D0131">
          <w:t>the measles</w:t>
        </w:r>
      </w:ins>
      <w:ins w:id="173" w:author="kistlerk" w:date="2020-12-19T11:24:00Z">
        <w:r w:rsidR="001D0131">
          <w:t xml:space="preserve"> vaccine</w:t>
        </w:r>
      </w:ins>
      <w:ins w:id="174" w:author="kistlerk" w:date="2020-12-19T11:22:00Z">
        <w:r w:rsidR="001D0131">
          <w:t xml:space="preserve"> strain</w:t>
        </w:r>
      </w:ins>
      <w:ins w:id="175" w:author="kistlerk" w:date="2020-12-19T11:24:00Z">
        <w:r w:rsidR="001D0131">
          <w:t xml:space="preserve"> has not changed</w:t>
        </w:r>
      </w:ins>
      <w:ins w:id="176" w:author="kistlerk" w:date="2020-12-19T11:22:00Z">
        <w:r w:rsidR="001D0131">
          <w:t xml:space="preserve"> (cit</w:t>
        </w:r>
      </w:ins>
      <w:ins w:id="177" w:author="kistlerk" w:date="2020-12-19T11:23:00Z">
        <w:r w:rsidR="001D0131">
          <w:t xml:space="preserve">e seasonal-flu </w:t>
        </w:r>
        <w:proofErr w:type="spellStart"/>
        <w:r w:rsidR="001D0131">
          <w:t>Nextstrain</w:t>
        </w:r>
        <w:proofErr w:type="spellEnd"/>
        <w:r w:rsidR="001D0131">
          <w:t xml:space="preserve"> config file?</w:t>
        </w:r>
      </w:ins>
      <w:ins w:id="178" w:author="kistlerk" w:date="2020-12-19T11:22:00Z">
        <w:r w:rsidR="001D0131">
          <w:t>)</w:t>
        </w:r>
      </w:ins>
      <w:ins w:id="179" w:author="kistlerk" w:date="2020-12-19T11:24:00Z">
        <w:r w:rsidR="001D0131">
          <w:t>.</w:t>
        </w:r>
      </w:ins>
      <w:ins w:id="180" w:author="kistlerk" w:date="2020-12-19T11:43:00Z">
        <w:r>
          <w:t xml:space="preserve"> Using these numbers</w:t>
        </w:r>
      </w:ins>
      <w:ins w:id="181" w:author="kistlerk" w:date="2020-12-19T11:44:00Z">
        <w:r>
          <w:t xml:space="preserve"> as guidance, our results suggest that a vaccine against OC43 or 229E might ne</w:t>
        </w:r>
      </w:ins>
      <w:ins w:id="182" w:author="kistlerk" w:date="2020-12-19T11:45:00Z">
        <w:r>
          <w:t>ed to be updated as frequently as the B/Vic and B/Yam components of the influenza</w:t>
        </w:r>
      </w:ins>
      <w:ins w:id="183" w:author="kistlerk" w:date="2020-12-19T11:29:00Z">
        <w:r w:rsidR="006F7109">
          <w:t xml:space="preserve"> </w:t>
        </w:r>
      </w:ins>
      <w:ins w:id="184" w:author="kistlerk" w:date="2020-12-19T11:45:00Z">
        <w:r>
          <w:t>vaccine are.</w:t>
        </w:r>
      </w:ins>
      <w:del w:id="185" w:author="kistlerk" w:date="2020-12-19T11:09:00Z">
        <w:r w:rsidR="00104672" w:rsidDel="00270892">
          <w:delText xml:space="preserve"> </w:delText>
        </w:r>
      </w:del>
    </w:p>
    <w:p w:rsidR="00091096" w:rsidRDefault="00091096">
      <w:pPr>
        <w:rPr>
          <w:ins w:id="186" w:author="kistlerk" w:date="2020-12-19T10:58:00Z"/>
        </w:rPr>
      </w:pPr>
    </w:p>
    <w:p w:rsidR="002D395D" w:rsidRDefault="00104672">
      <w:del w:id="187" w:author="kistlerk"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We do not observe evidence of antigenic evolution in NL63 or HKU1 (Fig</w:t>
      </w:r>
      <w:del w:id="188" w:author="kistlerk" w:date="2020-12-18T16:07:00Z">
        <w:r w:rsidDel="00A31B28">
          <w:delText>s</w:delText>
        </w:r>
      </w:del>
      <w:ins w:id="189" w:author="kistlerk" w:date="2020-12-18T16:07:00Z">
        <w:r w:rsidR="00A31B28">
          <w:t>ure</w:t>
        </w:r>
      </w:ins>
      <w:del w:id="190" w:author="kistlerk" w:date="2020-12-18T16:07:00Z">
        <w:r w:rsidDel="00A31B28">
          <w:delText>.</w:delText>
        </w:r>
      </w:del>
      <w:r>
        <w:t xml:space="preserve"> 3</w:t>
      </w:r>
      <w:ins w:id="191" w:author="kistlerk" w:date="2020-12-18T16:09:00Z">
        <w:r w:rsidR="00A70378">
          <w:t>-figure supplement 1</w:t>
        </w:r>
      </w:ins>
      <w:r>
        <w:t xml:space="preserve"> and </w:t>
      </w:r>
      <w:ins w:id="192" w:author="kistlerk" w:date="2020-12-18T16:09:00Z">
        <w:r w:rsidR="00A70378">
          <w:t xml:space="preserve">Figure </w:t>
        </w:r>
      </w:ins>
      <w:r>
        <w:t>5</w:t>
      </w:r>
      <w:ins w:id="193" w:author="kistlerk" w:date="2020-12-18T16:09:00Z">
        <w:r w:rsidR="00A70378">
          <w:t>- figure s</w:t>
        </w:r>
      </w:ins>
      <w:del w:id="194" w:author="kistlerk" w:date="2020-12-18T16:09:00Z">
        <w:r w:rsidDel="00A70378">
          <w:delText xml:space="preserve"> S</w:delText>
        </w:r>
      </w:del>
      <w:r>
        <w:t>upplement</w:t>
      </w:r>
      <w:ins w:id="195" w:author="kistlerk" w:date="2020-12-18T16:09:00Z">
        <w:r w:rsidR="00A70378">
          <w:t xml:space="preserve"> 1</w:t>
        </w:r>
      </w:ins>
      <w:del w:id="196" w:author="kistlerk" w:date="2020-12-18T16:09:00Z">
        <w:r w:rsidDel="00A70378">
          <w:delText>s</w:delText>
        </w:r>
      </w:del>
      <w:r>
        <w:t>). For NL63, this likely represents a true lack of marked adaptive evolution in S1. There is much less longitudinal sequencing data available for HKU1 and it is possible that a more completely sampled time series of genome sequences could alter the result for this virus (Fig</w:t>
      </w:r>
      <w:ins w:id="197" w:author="kistlerk" w:date="2020-12-18T16:09:00Z">
        <w:r w:rsidR="00A70378">
          <w:t>ure</w:t>
        </w:r>
      </w:ins>
      <w:del w:id="198" w:author="kistlerk" w:date="2020-12-18T16:09:00Z">
        <w:r w:rsidDel="00A70378">
          <w:delText>.</w:delText>
        </w:r>
      </w:del>
      <w:r>
        <w:t xml:space="preserve"> 7</w:t>
      </w:r>
      <w:ins w:id="199" w:author="kistlerk" w:date="2020-12-18T16:09:00Z">
        <w:r w:rsidR="00A70378">
          <w:t>-figure</w:t>
        </w:r>
      </w:ins>
      <w:r>
        <w:t xml:space="preserve"> </w:t>
      </w:r>
      <w:ins w:id="200" w:author="kistlerk" w:date="2020-12-18T16:09:00Z">
        <w:r w:rsidR="00A70378">
          <w:t>s</w:t>
        </w:r>
      </w:ins>
      <w:del w:id="201" w:author="kistlerk"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r>
      <w:r>
        <w:rPr>
          <w:color w:val="000000"/>
        </w:rPr>
        <w:instrText xml:space="preserve"> HYPERLINK "https://paperpile.com/c/XP3jQC/AEGo" \h </w:instrText>
      </w:r>
      <w:r>
        <w:rPr>
          <w:color w:val="000000"/>
        </w:rPr>
        <w:fldChar w:fldCharType="separate"/>
      </w:r>
      <w:r>
        <w:rPr>
          <w:color w:val="000000"/>
        </w:rPr>
        <w:t>(Reed 1984)</w:t>
      </w:r>
      <w:r>
        <w:rPr>
          <w:color w:val="000000"/>
        </w:rPr>
        <w:fldChar w:fldCharType="end"/>
      </w:r>
      <w:r>
        <w:t xml:space="preserve">, sequential dominance of specific genotypes of OC43 </w:t>
      </w:r>
      <w:r>
        <w:rPr>
          <w:color w:val="000000"/>
        </w:rPr>
        <w:fldChar w:fldCharType="begin"/>
      </w:r>
      <w:r>
        <w:rPr>
          <w:color w:val="000000"/>
        </w:rPr>
        <w:instrText xml:space="preserve"> HYPERLINK "https://paperpile.com/c/XP3jQC/vLU9+PxoP" \h </w:instrText>
      </w:r>
      <w:r>
        <w:rPr>
          <w:color w:val="000000"/>
        </w:rPr>
        <w:fldChar w:fldCharType="separate"/>
      </w:r>
      <w:r>
        <w:rPr>
          <w:color w:val="000000"/>
        </w:rPr>
        <w:t>(Lau et al. 2011; Zhang et al. 2015)</w:t>
      </w:r>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r>
      <w:r>
        <w:rPr>
          <w:color w:val="000000"/>
        </w:rPr>
        <w:instrText xml:space="preserve"> HYPERLINK "https://paperpile.com/c/XP3jQC/Fa5C" \h </w:instrText>
      </w:r>
      <w:r>
        <w:rPr>
          <w:color w:val="000000"/>
        </w:rPr>
        <w:fldChar w:fldCharType="separate"/>
      </w:r>
      <w:r>
        <w:rPr>
          <w:color w:val="000000"/>
        </w:rPr>
        <w:t>(</w:t>
      </w:r>
      <w:proofErr w:type="spellStart"/>
      <w:r>
        <w:rPr>
          <w:color w:val="000000"/>
        </w:rPr>
        <w:t>Edridge</w:t>
      </w:r>
      <w:proofErr w:type="spellEnd"/>
      <w:r>
        <w:rPr>
          <w:color w:val="000000"/>
        </w:rPr>
        <w:t xml:space="preserve"> et al. 2020)</w:t>
      </w:r>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r>
      <w:r>
        <w:rPr>
          <w:color w:val="000000"/>
        </w:rPr>
        <w:instrText xml:space="preserve"> HYPERLINK "https://paperpile.com/c/XP3jQC/Fa5C" \h </w:instrText>
      </w:r>
      <w:r>
        <w:rPr>
          <w:color w:val="000000"/>
        </w:rPr>
        <w:fldChar w:fldCharType="separate"/>
      </w:r>
      <w:r>
        <w:rPr>
          <w:color w:val="000000"/>
        </w:rPr>
        <w:t>(</w:t>
      </w:r>
      <w:proofErr w:type="spellStart"/>
      <w:r>
        <w:rPr>
          <w:color w:val="000000"/>
        </w:rPr>
        <w:t>Edridge</w:t>
      </w:r>
      <w:proofErr w:type="spellEnd"/>
      <w:r>
        <w:rPr>
          <w:color w:val="000000"/>
        </w:rPr>
        <w:t xml:space="preserve"> et al. 2020)</w:t>
      </w:r>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r>
      <w:r>
        <w:rPr>
          <w:color w:val="000000"/>
        </w:rPr>
        <w:instrText xml:space="preserve"> HYPERLINK "https://paperpile.com/c/XP3jQC/7qVi" \h </w:instrText>
      </w:r>
      <w:r>
        <w:rPr>
          <w:color w:val="000000"/>
        </w:rPr>
        <w:fldChar w:fldCharType="separate"/>
      </w:r>
      <w:r>
        <w:rPr>
          <w:color w:val="000000"/>
        </w:rPr>
        <w:t>(Kucharski et al. 2015)</w:t>
      </w:r>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Transmissibility and pathology do not seem to correlate with genus, nor does the method of cell-entry.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r>
      <w:r>
        <w:rPr>
          <w:color w:val="000000"/>
        </w:rPr>
        <w:instrText xml:space="preserve"> HYPERLINK "https://paperpile.com/c/XP3jQC/T0oG" \h </w:instrText>
      </w:r>
      <w:r>
        <w:rPr>
          <w:color w:val="000000"/>
        </w:rPr>
        <w:fldChar w:fldCharType="separate"/>
      </w:r>
      <w:r>
        <w:rPr>
          <w:color w:val="000000"/>
        </w:rPr>
        <w:t>(</w:t>
      </w:r>
      <w:proofErr w:type="spellStart"/>
      <w:r>
        <w:rPr>
          <w:color w:val="000000"/>
        </w:rPr>
        <w:t>Hulswit</w:t>
      </w:r>
      <w:proofErr w:type="spellEnd"/>
      <w:r>
        <w:rPr>
          <w:color w:val="000000"/>
        </w:rPr>
        <w:t xml:space="preserve"> et al. 2019)</w:t>
      </w:r>
      <w:r>
        <w:rPr>
          <w:color w:val="000000"/>
        </w:rPr>
        <w:fldChar w:fldCharType="end"/>
      </w:r>
      <w:r>
        <w:t xml:space="preserve"> while 229E binds human aminopeptidase N (</w:t>
      </w:r>
      <w:proofErr w:type="spellStart"/>
      <w:r>
        <w:t>hAPN</w:t>
      </w:r>
      <w:proofErr w:type="spellEnd"/>
      <w:r>
        <w:t xml:space="preserve">) and NL63 binds angiotensin-converting enzyme 2 (ACE2) </w:t>
      </w:r>
      <w:r>
        <w:rPr>
          <w:color w:val="000000"/>
        </w:rPr>
        <w:fldChar w:fldCharType="begin"/>
      </w:r>
      <w:r>
        <w:rPr>
          <w:color w:val="000000"/>
        </w:rPr>
        <w:instrText xml:space="preserve"> HYPERLINK "https://paperpile.com/c/XP3jQC/6JUk" \h </w:instrText>
      </w:r>
      <w:r>
        <w:rPr>
          <w:color w:val="000000"/>
        </w:rPr>
        <w:fldChar w:fldCharType="separate"/>
      </w:r>
      <w:r>
        <w:rPr>
          <w:color w:val="000000"/>
        </w:rPr>
        <w:t>(Liu, Liang, and Fung 2020)</w:t>
      </w:r>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r>
      <w:r>
        <w:rPr>
          <w:color w:val="000000"/>
        </w:rPr>
        <w:instrText xml:space="preserve"> HYPERLINK "https://paperpile.com/c/XP3jQC/qj7z" \h </w:instrText>
      </w:r>
      <w:r>
        <w:rPr>
          <w:color w:val="000000"/>
        </w:rPr>
        <w:fldChar w:fldCharType="separate"/>
      </w:r>
      <w:r>
        <w:rPr>
          <w:color w:val="000000"/>
        </w:rPr>
        <w:t>(Li 2016)</w:t>
      </w:r>
      <w:r>
        <w:rPr>
          <w:color w:val="000000"/>
        </w:rPr>
        <w:fldChar w:fldCharType="end"/>
      </w:r>
      <w:r>
        <w:t xml:space="preserve">. This VBM is located in the C-terminal domain of S1 </w:t>
      </w:r>
      <w:r>
        <w:lastRenderedPageBreak/>
        <w:t xml:space="preserve">(S1-CTD), which fits within the trend of S1-CTD receptor-binding in </w:t>
      </w:r>
      <w:proofErr w:type="spellStart"/>
      <w:r>
        <w:t>CoVs</w:t>
      </w:r>
      <w:proofErr w:type="spellEnd"/>
      <w:r>
        <w:t xml:space="preserve"> that bind protein receptors </w:t>
      </w:r>
      <w:r>
        <w:rPr>
          <w:color w:val="000000"/>
        </w:rPr>
        <w:fldChar w:fldCharType="begin"/>
      </w:r>
      <w:r>
        <w:rPr>
          <w:color w:val="000000"/>
        </w:rPr>
        <w:instrText xml:space="preserve"> HYPERLINK "https://paperpile.com/c/XP3jQC/U6B3+qj7z" \h </w:instrText>
      </w:r>
      <w:r>
        <w:rPr>
          <w:color w:val="000000"/>
        </w:rPr>
        <w:fldChar w:fldCharType="separate"/>
      </w:r>
      <w:r>
        <w:rPr>
          <w:color w:val="000000"/>
        </w:rPr>
        <w:t>(Hofmann et al. 2006; Li 2016)</w:t>
      </w:r>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r>
      <w:r>
        <w:rPr>
          <w:color w:val="000000"/>
        </w:rPr>
        <w:instrText xml:space="preserve"> HYPERLINK "https://paperpile.com/c/XP3jQC/qj7z" \h </w:instrText>
      </w:r>
      <w:r>
        <w:rPr>
          <w:color w:val="000000"/>
        </w:rPr>
        <w:fldChar w:fldCharType="separate"/>
      </w:r>
      <w:r>
        <w:rPr>
          <w:color w:val="000000"/>
        </w:rPr>
        <w:t>(Li 2016)</w:t>
      </w:r>
      <w:r>
        <w:rPr>
          <w:color w:val="000000"/>
        </w:rPr>
        <w:fldChar w:fldCharType="end"/>
      </w:r>
      <w:r>
        <w:t>. This localization roughly aligns with our observations that the majority of the repeatedly-mutated sites occur toward the C-terminal end of 229E S1 and the N-terminal end of OC43 S1 (Fig</w:t>
      </w:r>
      <w:ins w:id="202" w:author="kistlerk" w:date="2020-12-18T16:09:00Z">
        <w:r w:rsidR="00A70378">
          <w:t>ure</w:t>
        </w:r>
      </w:ins>
      <w:del w:id="203" w:author="kistlerk"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r>
      <w:r>
        <w:rPr>
          <w:color w:val="000000"/>
        </w:rPr>
        <w:instrText xml:space="preserve"> HYPERLINK "https://paperpile.com/c/XP3jQC/Mei3" \h </w:instrText>
      </w:r>
      <w:r>
        <w:rPr>
          <w:color w:val="000000"/>
        </w:rPr>
        <w:fldChar w:fldCharType="separate"/>
      </w:r>
      <w:r>
        <w:rPr>
          <w:color w:val="000000"/>
        </w:rPr>
        <w:t>(</w:t>
      </w:r>
      <w:proofErr w:type="spellStart"/>
      <w:r>
        <w:rPr>
          <w:color w:val="000000"/>
        </w:rPr>
        <w:t>Krammer</w:t>
      </w:r>
      <w:proofErr w:type="spellEnd"/>
      <w:r>
        <w:rPr>
          <w:color w:val="000000"/>
        </w:rPr>
        <w:t xml:space="preserve"> 2020)</w:t>
      </w:r>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204" w:author="kistlerk" w:date="2020-12-15T15:06:00Z">
        <w:r w:rsidR="00616B3D">
          <w:t xml:space="preserve"> All analysis code is written in Python 3</w:t>
        </w:r>
      </w:ins>
      <w:ins w:id="205" w:author="kistlerk" w:date="2020-12-15T15:07:00Z">
        <w:r w:rsidR="00616B3D">
          <w:t xml:space="preserve"> (Python Programming Language, SCR_008394)</w:t>
        </w:r>
      </w:ins>
      <w:ins w:id="206" w:author="kistlerk" w:date="2020-12-15T15:08:00Z">
        <w:r>
          <w:t xml:space="preserve"> </w:t>
        </w:r>
        <w:r w:rsidR="00507520">
          <w:t>in</w:t>
        </w:r>
      </w:ins>
      <w:ins w:id="207" w:author="kistlerk" w:date="2020-12-15T15:09:00Z">
        <w:r w:rsidR="00507520">
          <w:t xml:space="preserve"> </w:t>
        </w:r>
      </w:ins>
      <w:proofErr w:type="spellStart"/>
      <w:ins w:id="208" w:author="kistlerk" w:date="2020-12-15T15:08:00Z">
        <w:r w:rsidR="00507520">
          <w:t>Jupyter</w:t>
        </w:r>
        <w:proofErr w:type="spellEnd"/>
        <w:r w:rsidR="00507520">
          <w:t xml:space="preserve"> notebooks (</w:t>
        </w:r>
        <w:proofErr w:type="spellStart"/>
        <w:r w:rsidR="00507520">
          <w:t>Jupyter</w:t>
        </w:r>
      </w:ins>
      <w:proofErr w:type="spellEnd"/>
      <w:ins w:id="209" w:author="kistlerk" w:date="2020-12-15T15:09:00Z">
        <w:r w:rsidR="00507520">
          <w:t>-console, RRID:SRC_018414</w:t>
        </w:r>
      </w:ins>
      <w:ins w:id="210" w:author="kistlerk" w:date="2020-12-15T15:08:00Z">
        <w:r w:rsidR="00507520">
          <w:t>)</w:t>
        </w:r>
      </w:ins>
      <w:ins w:id="211" w:author="kistlerk" w:date="2020-12-15T15:07:00Z">
        <w:r w:rsidR="00616B3D">
          <w:t>.</w:t>
        </w:r>
      </w:ins>
    </w:p>
    <w:p w:rsidR="002D395D" w:rsidRDefault="002D395D"/>
    <w:p w:rsidR="002D395D" w:rsidRDefault="00104672">
      <w:pPr>
        <w:rPr>
          <w:b/>
        </w:rPr>
      </w:pPr>
      <w:r>
        <w:rPr>
          <w:b/>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r>
      <w:r>
        <w:rPr>
          <w:color w:val="000000"/>
        </w:rPr>
        <w:instrText xml:space="preserve"> HYPERLINK "https://paperpile.com/c/XP3jQC/zE0l" \h </w:instrText>
      </w:r>
      <w:r>
        <w:rPr>
          <w:color w:val="000000"/>
        </w:rPr>
        <w:fldChar w:fldCharType="separate"/>
      </w:r>
      <w:r>
        <w:rPr>
          <w:color w:val="000000"/>
        </w:rPr>
        <w:t>(Pickett et al. 2012</w:t>
      </w:r>
      <w:ins w:id="212" w:author="kistlerk" w:date="2020-12-15T15:04:00Z">
        <w:r w:rsidR="00616B3D">
          <w:rPr>
            <w:color w:val="000000"/>
          </w:rPr>
          <w:t>, RRID:SCR_012983</w:t>
        </w:r>
      </w:ins>
      <w:r>
        <w:rPr>
          <w:color w:val="000000"/>
        </w:rPr>
        <w:t>)</w:t>
      </w:r>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Default="00104672">
      <w:pPr>
        <w:rPr>
          <w:b/>
        </w:rPr>
      </w:pPr>
      <w:r>
        <w:rPr>
          <w:b/>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r>
      <w:r>
        <w:rPr>
          <w:color w:val="000000"/>
        </w:rPr>
        <w:instrText xml:space="preserve"> HYPERLINK "https://paperpile.com/c/XP3jQC/wcvp" \h </w:instrText>
      </w:r>
      <w:r>
        <w:rPr>
          <w:color w:val="000000"/>
        </w:rPr>
        <w:fldChar w:fldCharType="separate"/>
      </w:r>
      <w:r>
        <w:rPr>
          <w:color w:val="000000"/>
        </w:rPr>
        <w:t>(Hadfield et al. 2018)</w:t>
      </w:r>
      <w:r>
        <w:rPr>
          <w:color w:val="000000"/>
        </w:rPr>
        <w:fldChar w:fldCharType="end"/>
      </w:r>
      <w:r>
        <w:t xml:space="preserve"> and MAFFT </w:t>
      </w:r>
      <w:r>
        <w:rPr>
          <w:color w:val="000000"/>
        </w:rPr>
        <w:fldChar w:fldCharType="begin"/>
      </w:r>
      <w:r>
        <w:rPr>
          <w:color w:val="000000"/>
        </w:rPr>
        <w:instrText xml:space="preserve"> HYPERLINK "https://paperpile.com/c/XP3jQC/lm2p" \h </w:instrText>
      </w:r>
      <w:r>
        <w:rPr>
          <w:color w:val="000000"/>
        </w:rPr>
        <w:fldChar w:fldCharType="separate"/>
      </w:r>
      <w:r>
        <w:rPr>
          <w:color w:val="000000"/>
        </w:rPr>
        <w:t>(</w:t>
      </w:r>
      <w:proofErr w:type="spellStart"/>
      <w:r>
        <w:rPr>
          <w:color w:val="000000"/>
        </w:rPr>
        <w:t>Katoh</w:t>
      </w:r>
      <w:proofErr w:type="spellEnd"/>
      <w:r>
        <w:rPr>
          <w:color w:val="000000"/>
        </w:rPr>
        <w:t xml:space="preserve"> et al. 2002</w:t>
      </w:r>
      <w:ins w:id="213" w:author="kistlerk" w:date="2020-12-15T15:01:00Z">
        <w:r w:rsidR="00616B3D">
          <w:rPr>
            <w:color w:val="000000"/>
          </w:rPr>
          <w:t>, RRID:SCR_011</w:t>
        </w:r>
      </w:ins>
      <w:ins w:id="214" w:author="kistlerk" w:date="2020-12-15T15:02:00Z">
        <w:r w:rsidR="00616B3D">
          <w:rPr>
            <w:color w:val="000000"/>
          </w:rPr>
          <w:t>811</w:t>
        </w:r>
      </w:ins>
      <w:r>
        <w:rPr>
          <w:color w:val="000000"/>
        </w:rPr>
        <w:t>)</w:t>
      </w:r>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r>
      <w:r>
        <w:rPr>
          <w:color w:val="000000"/>
        </w:rPr>
        <w:instrText xml:space="preserve"> HYPERLINK "https://paperpile.com/c/XP3jQC/iIM0" \h </w:instrText>
      </w:r>
      <w:r>
        <w:rPr>
          <w:color w:val="000000"/>
        </w:rPr>
        <w:fldChar w:fldCharType="separate"/>
      </w:r>
      <w:r>
        <w:rPr>
          <w:color w:val="000000"/>
        </w:rPr>
        <w:t>(</w:t>
      </w:r>
      <w:proofErr w:type="spellStart"/>
      <w:r>
        <w:rPr>
          <w:color w:val="000000"/>
        </w:rPr>
        <w:t>Köster</w:t>
      </w:r>
      <w:proofErr w:type="spellEnd"/>
      <w:r>
        <w:rPr>
          <w:color w:val="000000"/>
        </w:rPr>
        <w:t xml:space="preserve"> and </w:t>
      </w:r>
      <w:proofErr w:type="spellStart"/>
      <w:r>
        <w:rPr>
          <w:color w:val="000000"/>
        </w:rPr>
        <w:t>Rahmann</w:t>
      </w:r>
      <w:proofErr w:type="spellEnd"/>
      <w:r>
        <w:rPr>
          <w:color w:val="000000"/>
        </w:rPr>
        <w:t xml:space="preserve"> 2012)</w:t>
      </w:r>
      <w:r>
        <w:rPr>
          <w:color w:val="000000"/>
        </w:rPr>
        <w:fldChar w:fldCharType="end"/>
      </w:r>
      <w:r>
        <w:t xml:space="preserve"> within each </w:t>
      </w:r>
      <w:proofErr w:type="spellStart"/>
      <w:r>
        <w:t>HCoV</w:t>
      </w:r>
      <w:proofErr w:type="spellEnd"/>
      <w:r>
        <w:t xml:space="preserve"> directory</w:t>
      </w:r>
      <w:ins w:id="215" w:author="kistlerk"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216" w:author="kistlerk" w:date="2020-12-15T15:00:00Z">
        <w:r w:rsidR="00616B3D">
          <w:t xml:space="preserve"> </w:t>
        </w:r>
        <w:r w:rsidR="00616B3D">
          <w:lastRenderedPageBreak/>
          <w:t>and</w:t>
        </w:r>
      </w:ins>
      <w:r>
        <w:t xml:space="preserve"> was </w:t>
      </w:r>
      <w:del w:id="217" w:author="kistlerk" w:date="2020-12-15T15:00:00Z">
        <w:r w:rsidDel="00616B3D">
          <w:delText xml:space="preserve">then </w:delText>
        </w:r>
      </w:del>
      <w:r>
        <w:t>used to align</w:t>
      </w:r>
      <w:del w:id="218" w:author="kistlerk" w:date="2020-12-15T14:57:00Z">
        <w:r w:rsidDel="00A750C2">
          <w:delText>ed</w:delText>
        </w:r>
      </w:del>
      <w:r>
        <w:t xml:space="preserve"> each gene to a reference strain and </w:t>
      </w:r>
      <w:ins w:id="219" w:author="kistlerk" w:date="2020-12-15T15:00:00Z">
        <w:r w:rsidR="00616B3D">
          <w:t xml:space="preserve">build </w:t>
        </w:r>
      </w:ins>
      <w:r>
        <w:t xml:space="preserve">a time-resolved phylogeny </w:t>
      </w:r>
      <w:del w:id="220" w:author="kistlerk" w:date="2020-12-15T15:00:00Z">
        <w:r w:rsidDel="00616B3D">
          <w:delText xml:space="preserve">was built </w:delText>
        </w:r>
      </w:del>
      <w:r>
        <w:t>with I</w:t>
      </w:r>
      <w:ins w:id="221" w:author="kistlerk" w:date="2020-12-15T15:02:00Z">
        <w:r w:rsidR="00616B3D">
          <w:t>Q</w:t>
        </w:r>
      </w:ins>
      <w:del w:id="222" w:author="kistlerk" w:date="2020-12-15T15:02:00Z">
        <w:r w:rsidDel="00616B3D">
          <w:delText>G</w:delText>
        </w:r>
      </w:del>
      <w:r>
        <w:t>-Tree</w:t>
      </w:r>
      <w:ins w:id="223" w:author="kistlerk" w:date="2020-12-18T16:21:00Z">
        <w:r w:rsidR="001B1381">
          <w:t xml:space="preserve"> v1</w:t>
        </w:r>
      </w:ins>
      <w:r>
        <w:t xml:space="preserve"> </w:t>
      </w:r>
      <w:r>
        <w:rPr>
          <w:color w:val="000000"/>
        </w:rPr>
        <w:fldChar w:fldCharType="begin"/>
      </w:r>
      <w:r>
        <w:rPr>
          <w:color w:val="000000"/>
        </w:rPr>
        <w:instrText xml:space="preserve"> HYPERLINK "https://paperpile.com/c/XP3jQC/C4TB" \h </w:instrText>
      </w:r>
      <w:r>
        <w:rPr>
          <w:color w:val="000000"/>
        </w:rPr>
        <w:fldChar w:fldCharType="separate"/>
      </w:r>
      <w:r>
        <w:rPr>
          <w:color w:val="000000"/>
        </w:rPr>
        <w:t>(Nguyen et al. 2015</w:t>
      </w:r>
      <w:ins w:id="224" w:author="kistlerk" w:date="2020-12-15T15:03:00Z">
        <w:r w:rsidR="00616B3D">
          <w:rPr>
            <w:color w:val="000000"/>
          </w:rPr>
          <w:t>, RRID:SCR_017254</w:t>
        </w:r>
      </w:ins>
      <w:r>
        <w:rPr>
          <w:color w:val="000000"/>
        </w:rPr>
        <w:t>)</w:t>
      </w:r>
      <w:r>
        <w:rPr>
          <w:color w:val="000000"/>
        </w:rPr>
        <w:fldChar w:fldCharType="end"/>
      </w:r>
      <w:r>
        <w:t xml:space="preserve"> and </w:t>
      </w:r>
      <w:proofErr w:type="spellStart"/>
      <w:r>
        <w:t>TimeTree</w:t>
      </w:r>
      <w:proofErr w:type="spellEnd"/>
      <w:r>
        <w:t xml:space="preserve"> </w:t>
      </w:r>
      <w:r>
        <w:rPr>
          <w:color w:val="000000"/>
        </w:rPr>
        <w:fldChar w:fldCharType="begin"/>
      </w:r>
      <w:r>
        <w:rPr>
          <w:color w:val="000000"/>
        </w:rPr>
        <w:instrText xml:space="preserve"> HYPERLINK "https://paperpile.com/c/XP3jQC/hAg8" \h </w:instrText>
      </w:r>
      <w:r>
        <w:rPr>
          <w:color w:val="000000"/>
        </w:rPr>
        <w:fldChar w:fldCharType="separate"/>
      </w:r>
      <w:r>
        <w:rPr>
          <w:color w:val="000000"/>
        </w:rPr>
        <w:t>(</w:t>
      </w:r>
      <w:proofErr w:type="spellStart"/>
      <w:r>
        <w:rPr>
          <w:color w:val="000000"/>
        </w:rPr>
        <w:t>Sagulenko</w:t>
      </w:r>
      <w:proofErr w:type="spellEnd"/>
      <w:r>
        <w:rPr>
          <w:color w:val="000000"/>
        </w:rPr>
        <w:t xml:space="preserve">, Puller, and </w:t>
      </w:r>
      <w:proofErr w:type="spellStart"/>
      <w:r>
        <w:rPr>
          <w:color w:val="000000"/>
        </w:rPr>
        <w:t>Neher</w:t>
      </w:r>
      <w:proofErr w:type="spellEnd"/>
      <w:r>
        <w:rPr>
          <w:color w:val="000000"/>
        </w:rPr>
        <w:t xml:space="preserve"> 2018)</w:t>
      </w:r>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r>
      <w:r>
        <w:rPr>
          <w:color w:val="000000"/>
        </w:rPr>
        <w:instrText xml:space="preserve"> HYPERLINK "https://paperpile.com/c/XP3jQC/wcvp" \h </w:instrText>
      </w:r>
      <w:r>
        <w:rPr>
          <w:color w:val="000000"/>
        </w:rPr>
        <w:fldChar w:fldCharType="separate"/>
      </w:r>
      <w:r>
        <w:rPr>
          <w:color w:val="000000"/>
        </w:rPr>
        <w:t>(Hadfield et al. 2018)</w:t>
      </w:r>
      <w:r>
        <w:rPr>
          <w:color w:val="000000"/>
        </w:rPr>
        <w:fldChar w:fldCharType="end"/>
      </w:r>
      <w:r>
        <w:t xml:space="preserve">. The clock rate of the phylogeny based on spike sequences for each isolate (as shown in Fig. 1 and Fig. 1 Supplement 2) was 0.0005 for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Default="00104672">
      <w:pPr>
        <w:rPr>
          <w:b/>
        </w:rPr>
      </w:pPr>
      <w:r>
        <w:rPr>
          <w:b/>
        </w:rPr>
        <w:t>Mutation counting</w:t>
      </w:r>
    </w:p>
    <w:p w:rsidR="002D395D" w:rsidRDefault="00104672">
      <w:r>
        <w:t xml:space="preserve">Amino acid substitutions at each position in spike were tallied from the phylogeny 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Default="00104672">
      <w:pPr>
        <w:rPr>
          <w:b/>
        </w:rPr>
      </w:pPr>
      <w:r>
        <w:rPr>
          <w:b/>
        </w:rPr>
        <w:t>Divergence analysis</w:t>
      </w:r>
    </w:p>
    <w:p w:rsidR="002D395D" w:rsidRDefault="00104672">
      <w:r>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r>
      <w:r>
        <w:rPr>
          <w:color w:val="000000"/>
        </w:rPr>
        <w:instrText xml:space="preserve"> HYPERLINK "https://paperpile.com/c/XP3jQC/m1AR" \h </w:instrText>
      </w:r>
      <w:r>
        <w:rPr>
          <w:color w:val="000000"/>
        </w:rPr>
        <w:fldChar w:fldCharType="separate"/>
      </w:r>
      <w:r>
        <w:rPr>
          <w:color w:val="000000"/>
        </w:rPr>
        <w:t>(</w:t>
      </w:r>
      <w:proofErr w:type="spellStart"/>
      <w:r>
        <w:rPr>
          <w:color w:val="000000"/>
        </w:rPr>
        <w:t>Bouckaert</w:t>
      </w:r>
      <w:proofErr w:type="spellEnd"/>
      <w:r>
        <w:rPr>
          <w:color w:val="000000"/>
        </w:rPr>
        <w:t xml:space="preserve"> et al. 2019</w:t>
      </w:r>
      <w:ins w:id="225" w:author="kistlerk" w:date="2020-12-15T15:05:00Z">
        <w:r w:rsidR="00616B3D">
          <w:rPr>
            <w:color w:val="000000"/>
          </w:rPr>
          <w:t>, RRID:SCR_017307</w:t>
        </w:r>
      </w:ins>
      <w:r>
        <w:rPr>
          <w:color w:val="000000"/>
        </w:rPr>
        <w:t>)</w:t>
      </w:r>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r>
        <w:t xml:space="preserve"> .  Divergence is calculated from nucleotide alignments. Sliding 3-year windows were used and only timepoints that contained at least 2 sequences were considered. The concept for this analysis is from </w:t>
      </w:r>
      <w:r>
        <w:rPr>
          <w:color w:val="000000"/>
        </w:rPr>
        <w:fldChar w:fldCharType="begin"/>
      </w:r>
      <w:r>
        <w:rPr>
          <w:color w:val="000000"/>
        </w:rPr>
        <w:instrText xml:space="preserve"> HYPERLINK "https://paperpile.com/c/XP3jQC/dnvi" \h </w:instrText>
      </w:r>
      <w:r>
        <w:rPr>
          <w:color w:val="000000"/>
        </w:rPr>
        <w:fldChar w:fldCharType="separate"/>
      </w:r>
      <w:r>
        <w:rPr>
          <w:color w:val="000000"/>
        </w:rPr>
        <w:t>(</w:t>
      </w:r>
      <w:proofErr w:type="spellStart"/>
      <w:r>
        <w:rPr>
          <w:color w:val="000000"/>
        </w:rPr>
        <w:t>Zanini</w:t>
      </w:r>
      <w:proofErr w:type="spellEnd"/>
      <w:r>
        <w:rPr>
          <w:color w:val="000000"/>
        </w:rPr>
        <w:t xml:space="preserve"> et al. 2015)</w:t>
      </w:r>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 w:rsidR="002D395D" w:rsidRDefault="00104672">
      <w:pPr>
        <w:rPr>
          <w:b/>
        </w:rPr>
      </w:pPr>
      <w:r>
        <w:rPr>
          <w:b/>
        </w:rPr>
        <w:t>Implementation of the Bhatt method</w:t>
      </w:r>
    </w:p>
    <w:p w:rsidR="002D395D" w:rsidRDefault="00104672">
      <w:r>
        <w:t xml:space="preserve">The rate of adaptive evolution was computed using an adaptation of the Bhatt method </w:t>
      </w:r>
      <w:r>
        <w:rPr>
          <w:color w:val="000000"/>
        </w:rPr>
        <w:fldChar w:fldCharType="begin"/>
      </w:r>
      <w:r>
        <w:rPr>
          <w:color w:val="000000"/>
        </w:rPr>
        <w:instrText xml:space="preserve"> HYPERLINK "https://paperpile.com/c/XP3jQC/tuQL+uLHQ" \h </w:instrText>
      </w:r>
      <w:r>
        <w:rPr>
          <w:color w:val="000000"/>
        </w:rPr>
        <w:fldChar w:fldCharType="separate"/>
      </w:r>
      <w:r>
        <w:rPr>
          <w:color w:val="000000"/>
        </w:rPr>
        <w:t xml:space="preserve">(Bhatt, Holmes, and </w:t>
      </w:r>
      <w:proofErr w:type="spellStart"/>
      <w:r>
        <w:rPr>
          <w:color w:val="000000"/>
        </w:rPr>
        <w:t>Pybus</w:t>
      </w:r>
      <w:proofErr w:type="spellEnd"/>
      <w:r>
        <w:rPr>
          <w:color w:val="000000"/>
        </w:rPr>
        <w:t xml:space="preserve"> 2011; Bhatt, </w:t>
      </w:r>
      <w:proofErr w:type="spellStart"/>
      <w:r>
        <w:rPr>
          <w:color w:val="000000"/>
        </w:rPr>
        <w:t>Katzourakis</w:t>
      </w:r>
      <w:proofErr w:type="spellEnd"/>
      <w:r>
        <w:rPr>
          <w:color w:val="000000"/>
        </w:rPr>
        <w:t xml:space="preserve">, and </w:t>
      </w:r>
      <w:proofErr w:type="spellStart"/>
      <w:r>
        <w:rPr>
          <w:color w:val="000000"/>
        </w:rPr>
        <w:t>Pybus</w:t>
      </w:r>
      <w:proofErr w:type="spellEnd"/>
      <w:r>
        <w:rPr>
          <w:color w:val="000000"/>
        </w:rPr>
        <w:t xml:space="preserve"> 2010)</w:t>
      </w:r>
      <w:r>
        <w:rPr>
          <w:color w:val="000000"/>
        </w:rPr>
        <w:fldChar w:fldCharType="end"/>
      </w:r>
      <w:r>
        <w:t xml:space="preserve">. 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 Eight estimators (silent fixed, replacement fixed, silent high frequency, replacement high frequency, silent mid-frequency, replacement mid-frequency, silent low frequency and replacement low-frequency) are then calculated by the site-counting method </w:t>
      </w:r>
      <w:r>
        <w:rPr>
          <w:color w:val="000000"/>
        </w:rPr>
        <w:fldChar w:fldCharType="begin"/>
      </w:r>
      <w:r>
        <w:rPr>
          <w:color w:val="000000"/>
        </w:rPr>
        <w:instrText xml:space="preserve"> HYPERLINK "https://paperpile.com/c/XP3jQC/uLHQ" \h </w:instrText>
      </w:r>
      <w:r>
        <w:rPr>
          <w:color w:val="000000"/>
        </w:rPr>
        <w:fldChar w:fldCharType="separate"/>
      </w:r>
      <w:r>
        <w:rPr>
          <w:color w:val="000000"/>
        </w:rPr>
        <w:t xml:space="preserve">(Bhatt, </w:t>
      </w:r>
      <w:proofErr w:type="spellStart"/>
      <w:r>
        <w:rPr>
          <w:color w:val="000000"/>
        </w:rPr>
        <w:t>Katzourakis</w:t>
      </w:r>
      <w:proofErr w:type="spellEnd"/>
      <w:r>
        <w:rPr>
          <w:color w:val="000000"/>
        </w:rPr>
        <w:t xml:space="preserve">, and </w:t>
      </w:r>
      <w:proofErr w:type="spellStart"/>
      <w:r>
        <w:rPr>
          <w:color w:val="000000"/>
        </w:rPr>
        <w:t>Pybus</w:t>
      </w:r>
      <w:proofErr w:type="spellEnd"/>
      <w:r>
        <w:rPr>
          <w:color w:val="000000"/>
        </w:rPr>
        <w:t xml:space="preserve"> 2010)</w:t>
      </w:r>
      <w:r>
        <w:rPr>
          <w:color w:val="000000"/>
        </w:rPr>
        <w:fldChar w:fldCharType="end"/>
      </w:r>
      <w:r>
        <w:t xml:space="preserve">. In the site-counting method, each estimator is the product of the fixation or polymorphism score times </w:t>
      </w:r>
      <w:r>
        <w:lastRenderedPageBreak/>
        <w:t xml:space="preserve">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r>
      <w:r>
        <w:rPr>
          <w:color w:val="000000"/>
        </w:rPr>
        <w:instrText xml:space="preserve"> HYPERLINK "https://paperpile.com/c/XP3jQC/tuQL" \h </w:instrText>
      </w:r>
      <w:r>
        <w:rPr>
          <w:color w:val="000000"/>
        </w:rPr>
        <w:fldChar w:fldCharType="separate"/>
      </w:r>
      <w:r>
        <w:rPr>
          <w:color w:val="000000"/>
        </w:rPr>
        <w:t xml:space="preserve">(Bhatt, Holmes, and </w:t>
      </w:r>
      <w:proofErr w:type="spellStart"/>
      <w:r>
        <w:rPr>
          <w:color w:val="000000"/>
        </w:rPr>
        <w:t>Pybus</w:t>
      </w:r>
      <w:proofErr w:type="spellEnd"/>
      <w:r>
        <w:rPr>
          <w:color w:val="000000"/>
        </w:rPr>
        <w:t xml:space="preserve"> 2011)</w:t>
      </w:r>
      <w:r>
        <w:rPr>
          <w:color w:val="000000"/>
        </w:rPr>
        <w:fldChar w:fldCharType="end"/>
      </w:r>
      <w:r>
        <w:t xml:space="preserve">. Sliding 3-year windows were used and only timepoints that contained at least </w:t>
      </w:r>
      <w:del w:id="226" w:author="kistlerk" w:date="2020-12-18T18:23:00Z">
        <w:r w:rsidDel="00976E2C">
          <w:delText xml:space="preserve">2 </w:delText>
        </w:r>
      </w:del>
      <w:ins w:id="227" w:author="kistlerk" w:date="2020-12-18T18:23:00Z">
        <w:r w:rsidR="00976E2C">
          <w:t xml:space="preserve">3 </w:t>
        </w:r>
      </w:ins>
      <w:r>
        <w:t xml:space="preserve">sequences were considered. For each lineage and gene, 100 bootstrap alignments and ancestral sequences were generated and run through the Bhatt method to assess the statistical uncertainty of our estimates of rates of adaptation </w:t>
      </w:r>
      <w:r>
        <w:rPr>
          <w:color w:val="000000"/>
        </w:rPr>
        <w:fldChar w:fldCharType="begin"/>
      </w:r>
      <w:r>
        <w:rPr>
          <w:color w:val="000000"/>
        </w:rPr>
        <w:instrText xml:space="preserve"> HYPERLINK "https://paperpile.com/c/XP3jQC/tuQL" \h </w:instrText>
      </w:r>
      <w:r>
        <w:rPr>
          <w:color w:val="000000"/>
        </w:rPr>
        <w:fldChar w:fldCharType="separate"/>
      </w:r>
      <w:r>
        <w:rPr>
          <w:color w:val="000000"/>
        </w:rPr>
        <w:t xml:space="preserve">(Bhatt, Holmes, and </w:t>
      </w:r>
      <w:proofErr w:type="spellStart"/>
      <w:r>
        <w:rPr>
          <w:color w:val="000000"/>
        </w:rPr>
        <w:t>Pybus</w:t>
      </w:r>
      <w:proofErr w:type="spellEnd"/>
      <w:r>
        <w:rPr>
          <w:color w:val="000000"/>
        </w:rPr>
        <w:t xml:space="preserve"> 2011)</w:t>
      </w:r>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Default="00104672">
      <w:pPr>
        <w:rPr>
          <w:b/>
        </w:rPr>
      </w:pPr>
      <w:r>
        <w:rPr>
          <w:b/>
        </w:rPr>
        <w:t xml:space="preserve">Estimation of rates of adaptation of </w:t>
      </w:r>
      <w:del w:id="228" w:author="kistlerk" w:date="2020-12-19T10:20:00Z">
        <w:r w:rsidDel="00E32482">
          <w:rPr>
            <w:b/>
          </w:rPr>
          <w:delText xml:space="preserve">H3N2 </w:delText>
        </w:r>
      </w:del>
      <w:ins w:id="229" w:author="kistlerk" w:date="2020-12-19T10:20:00Z">
        <w:r w:rsidR="00E32482">
          <w:rPr>
            <w:b/>
          </w:rPr>
          <w:t xml:space="preserve">measles </w:t>
        </w:r>
      </w:ins>
      <w:r>
        <w:rPr>
          <w:b/>
        </w:rPr>
        <w:t xml:space="preserve">and </w:t>
      </w:r>
      <w:del w:id="230" w:author="kistlerk" w:date="2020-12-19T10:20:00Z">
        <w:r w:rsidDel="00E32482">
          <w:rPr>
            <w:b/>
          </w:rPr>
          <w:delText>measles</w:delText>
        </w:r>
      </w:del>
      <w:ins w:id="231" w:author="kistlerk" w:date="2020-12-19T10:20:00Z">
        <w:r w:rsidR="00E32482">
          <w:rPr>
            <w:b/>
          </w:rPr>
          <w:t>influenza strains</w:t>
        </w:r>
      </w:ins>
    </w:p>
    <w:p w:rsidR="002D395D" w:rsidRDefault="00104672">
      <w:del w:id="232" w:author="kistlerk" w:date="2020-12-19T10:21:00Z">
        <w:r w:rsidDel="00E32482">
          <w:delText xml:space="preserve">Influenza </w:delText>
        </w:r>
      </w:del>
      <w:del w:id="233" w:author="kistlerk" w:date="2020-12-19T10:20:00Z">
        <w:r w:rsidDel="00E32482">
          <w:delText xml:space="preserve">H3N2 </w:delText>
        </w:r>
      </w:del>
      <w:del w:id="234" w:author="kistlerk" w:date="2020-12-19T10:21:00Z">
        <w:r w:rsidDel="00E32482">
          <w:delText>and measles sequencing data was downloaded from</w:delText>
        </w:r>
      </w:del>
      <w:ins w:id="235" w:author="kistlerk" w:date="2020-12-19T10:21:00Z">
        <w:r w:rsidR="00E32482">
          <w:t>Influenza and measles alignments</w:t>
        </w:r>
      </w:ins>
      <w:ins w:id="236" w:author="kistlerk" w:date="2020-12-19T10:22:00Z">
        <w:r w:rsidR="00E32482">
          <w:t xml:space="preserve"> were generated by running </w:t>
        </w:r>
      </w:ins>
      <w:proofErr w:type="spellStart"/>
      <w:ins w:id="237" w:author="kistlerk" w:date="2020-12-19T10:21:00Z">
        <w:r w:rsidR="00E32482">
          <w:t>Nextstrain</w:t>
        </w:r>
      </w:ins>
      <w:proofErr w:type="spellEnd"/>
      <w:ins w:id="238" w:author="kistlerk" w:date="2020-12-19T10:22:00Z">
        <w:r w:rsidR="00E32482">
          <w:t xml:space="preserve"> the respective </w:t>
        </w:r>
        <w:proofErr w:type="spellStart"/>
        <w:r w:rsidR="00E32482">
          <w:t>Nextstrain</w:t>
        </w:r>
      </w:ins>
      <w:proofErr w:type="spellEnd"/>
      <w:ins w:id="239" w:author="kistlerk" w:date="2020-12-19T10:21:00Z">
        <w:r w:rsidR="00E32482">
          <w:t xml:space="preserve"> </w:t>
        </w:r>
      </w:ins>
      <w:ins w:id="240" w:author="kistlerk" w:date="2020-12-19T10:22:00Z">
        <w:r w:rsidR="00E32482">
          <w:t>builds</w:t>
        </w:r>
      </w:ins>
      <w:ins w:id="241" w:author="kistlerk" w:date="2020-12-19T10:21:00Z">
        <w:r w:rsidR="00E32482">
          <w:t xml:space="preserve"> </w:t>
        </w:r>
      </w:ins>
      <w:ins w:id="242" w:author="kistlerk"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del w:id="243" w:author="kistlerk" w:date="2020-12-19T10:22:00Z">
        <w:r w:rsidDel="00E32482">
          <w:delText>, respectively</w:delText>
        </w:r>
      </w:del>
      <w:r>
        <w:t>.</w:t>
      </w:r>
      <w:ins w:id="244" w:author="kistlerk" w:date="2020-12-19T10:35:00Z">
        <w:r w:rsidR="009B113B">
          <w:t xml:space="preserve"> The seasonal influenza build was run with 20 year resolution for H3N2, H1N1pdm, Vic and Yam.</w:t>
        </w:r>
      </w:ins>
      <w:r>
        <w:t xml:space="preserve"> The rates of adaptation of different genes was calculated using our implementation of the Bhatt method described above. The receptor-binding domain used for </w:t>
      </w:r>
      <w:del w:id="245" w:author="kistlerk" w:date="2020-12-19T10:23:00Z">
        <w:r w:rsidDel="00E32482">
          <w:delText xml:space="preserve">H3N2 </w:delText>
        </w:r>
      </w:del>
      <w:ins w:id="246" w:author="kistlerk"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247" w:author="kistlerk" w:date="2020-12-19T10:23:00Z">
        <w:r w:rsidDel="00E32482">
          <w:delText xml:space="preserve">H3N2 </w:delText>
        </w:r>
      </w:del>
      <w:ins w:id="248" w:author="kistlerk"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249" w:author="kistlerk" w:date="2020-12-19T10:23:00Z">
        <w:r w:rsidDel="00E32482">
          <w:delText xml:space="preserve">H3N2 </w:delText>
        </w:r>
      </w:del>
      <w:ins w:id="250" w:author="kistlerk"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251" w:author="kistlerk" w:date="2020-12-19T10:23:00Z">
        <w:r w:rsidDel="00E32482">
          <w:rPr>
            <w:rFonts w:ascii="Courier New" w:eastAsia="Courier New" w:hAnsi="Courier New" w:cs="Courier New"/>
          </w:rPr>
          <w:delText>measles_h3n2_bhatt</w:delText>
        </w:r>
      </w:del>
      <w:ins w:id="252" w:author="kistlerk" w:date="2020-12-19T10:23:00Z">
        <w:r w:rsidR="00E32482">
          <w:rPr>
            <w:rFonts w:ascii="Courier New" w:eastAsia="Courier New" w:hAnsi="Courier New" w:cs="Courier New"/>
          </w:rPr>
          <w:t>bhatt_nextstrain</w:t>
        </w:r>
      </w:ins>
      <w:r>
        <w:rPr>
          <w:rFonts w:ascii="Courier New" w:eastAsia="Courier New" w:hAnsi="Courier New" w:cs="Courier New"/>
        </w:rPr>
        <w:t>.ipynb</w:t>
      </w:r>
      <w:proofErr w:type="spellEnd"/>
      <w:r>
        <w:t>.</w:t>
      </w:r>
    </w:p>
    <w:p w:rsidR="002D395D" w:rsidRDefault="002D395D"/>
    <w:p w:rsidR="002D395D" w:rsidRDefault="00104672">
      <w:pPr>
        <w:rPr>
          <w:b/>
        </w:rPr>
      </w:pPr>
      <w:r>
        <w:rPr>
          <w:b/>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r>
      <w:r>
        <w:rPr>
          <w:color w:val="000000"/>
        </w:rPr>
        <w:instrText xml:space="preserve"> HYPERLINK "https://paperpile.com/c/XP3jQC/LduQ" \h </w:instrText>
      </w:r>
      <w:r>
        <w:rPr>
          <w:color w:val="000000"/>
        </w:rPr>
        <w:fldChar w:fldCharType="separate"/>
      </w:r>
      <w:r>
        <w:rPr>
          <w:color w:val="000000"/>
        </w:rPr>
        <w:t>(</w:t>
      </w:r>
      <w:proofErr w:type="spellStart"/>
      <w:r>
        <w:rPr>
          <w:color w:val="000000"/>
        </w:rPr>
        <w:t>Jariani</w:t>
      </w:r>
      <w:proofErr w:type="spellEnd"/>
      <w:r>
        <w:rPr>
          <w:color w:val="000000"/>
        </w:rPr>
        <w:t xml:space="preserve"> et al. 2019)</w:t>
      </w:r>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Spike sites proportional to the number of epitope sites in H3N2 HA </w:t>
      </w:r>
      <w:r>
        <w:rPr>
          <w:color w:val="000000"/>
        </w:rPr>
        <w:fldChar w:fldCharType="begin"/>
      </w:r>
      <w:r>
        <w:rPr>
          <w:color w:val="000000"/>
        </w:rPr>
        <w:instrText xml:space="preserve"> HYPERLINK "https://paperpile.com/c/XP3jQC/KOzg" \h </w:instrText>
      </w:r>
      <w:r>
        <w:rPr>
          <w:color w:val="000000"/>
        </w:rPr>
        <w:fldChar w:fldCharType="separate"/>
      </w:r>
      <w:r>
        <w:rPr>
          <w:color w:val="000000"/>
        </w:rPr>
        <w:t>(</w:t>
      </w:r>
      <w:proofErr w:type="spellStart"/>
      <w:r>
        <w:rPr>
          <w:color w:val="000000"/>
        </w:rPr>
        <w:t>Luksza</w:t>
      </w:r>
      <w:proofErr w:type="spellEnd"/>
      <w:r>
        <w:rPr>
          <w:color w:val="000000"/>
        </w:rPr>
        <w:t xml:space="preserve"> and </w:t>
      </w:r>
      <w:proofErr w:type="spellStart"/>
      <w:r>
        <w:rPr>
          <w:color w:val="000000"/>
        </w:rPr>
        <w:t>Lässig</w:t>
      </w:r>
      <w:proofErr w:type="spellEnd"/>
      <w:r>
        <w:rPr>
          <w:color w:val="000000"/>
        </w:rPr>
        <w:t xml:space="preserve"> 2014)</w:t>
      </w:r>
      <w:r>
        <w:rPr>
          <w:color w:val="000000"/>
        </w:rPr>
        <w:fldChar w:fldCharType="end"/>
      </w:r>
      <w:r>
        <w:t xml:space="preserve">. All simulations were run with a nucleotide mutation rate of 1x10-4 </w:t>
      </w:r>
      <w:r>
        <w:rPr>
          <w:color w:val="000000"/>
        </w:rPr>
        <w:fldChar w:fldCharType="begin"/>
      </w:r>
      <w:r>
        <w:rPr>
          <w:color w:val="000000"/>
        </w:rPr>
        <w:instrText xml:space="preserve"> HYPERLINK "https://paperpile.com/c/XP3jQC/3Ryx" \h </w:instrText>
      </w:r>
      <w:r>
        <w:rPr>
          <w:color w:val="000000"/>
        </w:rPr>
        <w:fldChar w:fldCharType="separate"/>
      </w:r>
      <w:r>
        <w:rPr>
          <w:color w:val="000000"/>
        </w:rPr>
        <w:t>(</w:t>
      </w:r>
      <w:proofErr w:type="spellStart"/>
      <w:r>
        <w:rPr>
          <w:color w:val="000000"/>
        </w:rPr>
        <w:t>Vijgen</w:t>
      </w:r>
      <w:proofErr w:type="spellEnd"/>
      <w:r>
        <w:rPr>
          <w:color w:val="000000"/>
        </w:rPr>
        <w:t xml:space="preserve"> et al. 2005)</w:t>
      </w:r>
      <w:r>
        <w:rPr>
          <w:color w:val="000000"/>
        </w:rPr>
        <w:fldChar w:fldCharType="end"/>
      </w:r>
      <w:r>
        <w:t xml:space="preserve">. Config files, results and source code for these simulations can be at </w:t>
      </w:r>
      <w:r>
        <w:rPr>
          <w:rFonts w:ascii="Courier New" w:eastAsia="Courier New" w:hAnsi="Courier New" w:cs="Courier New"/>
        </w:rPr>
        <w:t>santa-sim_oc43a/</w:t>
      </w:r>
      <w:r>
        <w:t>.</w:t>
      </w:r>
    </w:p>
    <w:p w:rsidR="002D395D" w:rsidRDefault="002D395D"/>
    <w:p w:rsidR="002D395D" w:rsidRDefault="00104672">
      <w:pPr>
        <w:rPr>
          <w:b/>
        </w:rPr>
      </w:pPr>
      <w:r>
        <w:rPr>
          <w:b/>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r>
      <w:r>
        <w:rPr>
          <w:color w:val="000000"/>
        </w:rPr>
        <w:instrText xml:space="preserve"> HYPERLINK "https://paperpile.com/c/XP3jQC/Evrw" \h </w:instrText>
      </w:r>
      <w:r>
        <w:rPr>
          <w:color w:val="000000"/>
        </w:rPr>
        <w:fldChar w:fldCharType="separate"/>
      </w:r>
      <w:r>
        <w:rPr>
          <w:color w:val="000000"/>
        </w:rPr>
        <w:t xml:space="preserve">(Bedford, </w:t>
      </w:r>
      <w:proofErr w:type="spellStart"/>
      <w:r>
        <w:rPr>
          <w:color w:val="000000"/>
        </w:rPr>
        <w:t>Cobey</w:t>
      </w:r>
      <w:proofErr w:type="spellEnd"/>
      <w:r>
        <w:rPr>
          <w:color w:val="000000"/>
        </w:rPr>
        <w:t>, and Pascual 2011)</w:t>
      </w:r>
      <w:r>
        <w:rPr>
          <w:color w:val="000000"/>
        </w:rPr>
        <w:fldChar w:fldCharType="end"/>
      </w:r>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lastRenderedPageBreak/>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253" w:author="kistlerk" w:date="2020-12-18T15:04:00Z">
        <w:r w:rsidDel="00EC4892">
          <w:rPr>
            <w:sz w:val="20"/>
            <w:szCs w:val="20"/>
          </w:rPr>
          <w:delText>HCoVs that bifurcate immediately after the root are split into</w:delText>
        </w:r>
      </w:del>
      <w:ins w:id="254" w:author="kistlerk" w:date="2020-12-18T15:03:00Z">
        <w:r w:rsidR="00EC4892">
          <w:rPr>
            <w:sz w:val="20"/>
            <w:szCs w:val="20"/>
          </w:rPr>
          <w:t>OC43 bifurcates immed</w:t>
        </w:r>
      </w:ins>
      <w:ins w:id="255" w:author="kistlerk" w:date="2020-12-18T15:04:00Z">
        <w:r w:rsidR="00EC4892">
          <w:rPr>
            <w:sz w:val="20"/>
            <w:szCs w:val="20"/>
          </w:rPr>
          <w:t>iately after the root and is split into two lineages: lineage A</w:t>
        </w:r>
      </w:ins>
      <w:r>
        <w:rPr>
          <w:sz w:val="20"/>
          <w:szCs w:val="20"/>
        </w:rPr>
        <w:t xml:space="preserve"> </w:t>
      </w:r>
      <w:ins w:id="256" w:author="kistlerk" w:date="2020-12-18T15:04:00Z">
        <w:r w:rsidR="00EC4892">
          <w:rPr>
            <w:sz w:val="20"/>
            <w:szCs w:val="20"/>
          </w:rPr>
          <w:t>(</w:t>
        </w:r>
      </w:ins>
      <w:del w:id="257" w:author="kistlerk" w:date="2020-12-18T15:03:00Z">
        <w:r w:rsidDel="00E6584D">
          <w:rPr>
            <w:sz w:val="20"/>
            <w:szCs w:val="20"/>
          </w:rPr>
          <w:delText xml:space="preserve">blue </w:delText>
        </w:r>
      </w:del>
      <w:ins w:id="258" w:author="kistlerk" w:date="2020-12-18T15:03:00Z">
        <w:r w:rsidR="00E6584D">
          <w:rPr>
            <w:sz w:val="20"/>
            <w:szCs w:val="20"/>
          </w:rPr>
          <w:t>dark teal</w:t>
        </w:r>
      </w:ins>
      <w:ins w:id="259" w:author="kistlerk" w:date="2020-12-18T15:04:00Z">
        <w:r w:rsidR="00EC4892">
          <w:rPr>
            <w:sz w:val="20"/>
            <w:szCs w:val="20"/>
          </w:rPr>
          <w:t>)</w:t>
        </w:r>
      </w:ins>
      <w:ins w:id="260" w:author="kistlerk" w:date="2020-12-18T15:03:00Z">
        <w:r w:rsidR="00E6584D">
          <w:rPr>
            <w:sz w:val="20"/>
            <w:szCs w:val="20"/>
          </w:rPr>
          <w:t xml:space="preserve"> </w:t>
        </w:r>
      </w:ins>
      <w:r>
        <w:rPr>
          <w:sz w:val="20"/>
          <w:szCs w:val="20"/>
        </w:rPr>
        <w:t xml:space="preserve">and </w:t>
      </w:r>
      <w:ins w:id="261" w:author="kistlerk" w:date="2020-12-18T15:04:00Z">
        <w:r w:rsidR="00EC4892">
          <w:rPr>
            <w:sz w:val="20"/>
            <w:szCs w:val="20"/>
          </w:rPr>
          <w:t>lineage B (</w:t>
        </w:r>
      </w:ins>
      <w:del w:id="262" w:author="kistlerk" w:date="2020-12-18T15:03:00Z">
        <w:r w:rsidDel="00EC4892">
          <w:rPr>
            <w:sz w:val="20"/>
            <w:szCs w:val="20"/>
          </w:rPr>
          <w:delText xml:space="preserve">yellow </w:delText>
        </w:r>
      </w:del>
      <w:ins w:id="263" w:author="kistlerk" w:date="2020-12-18T15:03:00Z">
        <w:r w:rsidR="00EC4892">
          <w:rPr>
            <w:sz w:val="20"/>
            <w:szCs w:val="20"/>
          </w:rPr>
          <w:t xml:space="preserve">light </w:t>
        </w:r>
      </w:ins>
      <w:ins w:id="264" w:author="kistlerk" w:date="2020-12-18T15:04:00Z">
        <w:r w:rsidR="00EC4892">
          <w:rPr>
            <w:sz w:val="20"/>
            <w:szCs w:val="20"/>
          </w:rPr>
          <w:t>teal</w:t>
        </w:r>
      </w:ins>
      <w:ins w:id="265" w:author="kistlerk" w:date="2020-12-18T15:03:00Z">
        <w:r w:rsidR="00EC4892">
          <w:rPr>
            <w:sz w:val="20"/>
            <w:szCs w:val="20"/>
          </w:rPr>
          <w:t>)</w:t>
        </w:r>
      </w:ins>
      <w:del w:id="266" w:author="kistlerk" w:date="2020-12-18T15:04:00Z">
        <w:r w:rsidDel="00EC4892">
          <w:rPr>
            <w:sz w:val="20"/>
            <w:szCs w:val="20"/>
          </w:rPr>
          <w:delText>lineages</w:delText>
        </w:r>
      </w:del>
      <w:r>
        <w:rPr>
          <w:sz w:val="20"/>
          <w:szCs w:val="20"/>
        </w:rPr>
        <w:t>. 229E and contains just one lineage (</w:t>
      </w:r>
      <w:del w:id="267" w:author="kistlerk" w:date="2020-12-18T15:02:00Z">
        <w:r w:rsidDel="00E6584D">
          <w:rPr>
            <w:sz w:val="20"/>
            <w:szCs w:val="20"/>
          </w:rPr>
          <w:delText>teal</w:delText>
        </w:r>
      </w:del>
      <w:ins w:id="268" w:author="kistlerk"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for OC43 and 6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269" w:author="kistlerk" w:date="2020-12-18T17:52:00Z">
        <w:r w:rsidDel="00E47040">
          <w:rPr>
            <w:sz w:val="20"/>
            <w:szCs w:val="20"/>
          </w:rPr>
          <w:delText xml:space="preserve">mutations </w:delText>
        </w:r>
      </w:del>
      <w:ins w:id="270" w:author="kistlerk" w:date="2020-12-18T17:52:00Z">
        <w:r w:rsidR="00E47040">
          <w:rPr>
            <w:sz w:val="20"/>
            <w:szCs w:val="20"/>
          </w:rPr>
          <w:t xml:space="preserve">substitutions </w:t>
        </w:r>
      </w:ins>
      <w:r>
        <w:rPr>
          <w:sz w:val="20"/>
          <w:szCs w:val="20"/>
        </w:rPr>
        <w:t>observed at each</w:t>
      </w:r>
      <w:ins w:id="271" w:author="kistlerk" w:date="2020-12-18T17:53:00Z">
        <w:r w:rsidR="00E47040">
          <w:rPr>
            <w:sz w:val="20"/>
            <w:szCs w:val="20"/>
          </w:rPr>
          <w:t xml:space="preserve"> amino acid</w:t>
        </w:r>
      </w:ins>
      <w:r>
        <w:rPr>
          <w:sz w:val="20"/>
          <w:szCs w:val="20"/>
        </w:rPr>
        <w:t xml:space="preserve"> position in the spike gene</w:t>
      </w:r>
      <w:ins w:id="272" w:author="kistlerk" w:date="2020-12-18T18:01:00Z">
        <w:r w:rsidR="00E47040">
          <w:rPr>
            <w:sz w:val="20"/>
            <w:szCs w:val="20"/>
          </w:rPr>
          <w:t xml:space="preserve"> throughout the phylogeny</w:t>
        </w:r>
      </w:ins>
      <w:r>
        <w:rPr>
          <w:sz w:val="20"/>
          <w:szCs w:val="20"/>
        </w:rPr>
        <w:t>. S1 (</w:t>
      </w:r>
      <w:del w:id="273" w:author="kistlerk" w:date="2020-12-18T15:05:00Z">
        <w:r w:rsidDel="00EC4892">
          <w:rPr>
            <w:sz w:val="20"/>
            <w:szCs w:val="20"/>
          </w:rPr>
          <w:delText xml:space="preserve">darker </w:delText>
        </w:r>
      </w:del>
      <w:r>
        <w:rPr>
          <w:sz w:val="20"/>
          <w:szCs w:val="20"/>
        </w:rPr>
        <w:t>gray) and S2 (</w:t>
      </w:r>
      <w:del w:id="274" w:author="kistlerk" w:date="2020-12-18T15:05:00Z">
        <w:r w:rsidDel="00EC4892">
          <w:rPr>
            <w:sz w:val="20"/>
            <w:szCs w:val="20"/>
          </w:rPr>
          <w:delText>light gray</w:delText>
        </w:r>
      </w:del>
      <w:ins w:id="275" w:author="kistlerk" w:date="2020-12-18T15:05:00Z">
        <w:r w:rsidR="00EC4892">
          <w:rPr>
            <w:sz w:val="20"/>
            <w:szCs w:val="20"/>
          </w:rPr>
          <w:t>white</w:t>
        </w:r>
      </w:ins>
      <w:r>
        <w:rPr>
          <w:sz w:val="20"/>
          <w:szCs w:val="20"/>
        </w:rPr>
        <w:t>) are indicated by shading and the</w:t>
      </w:r>
      <w:del w:id="276" w:author="kistlerk" w:date="2020-12-18T17:51:00Z">
        <w:r w:rsidDel="00D332E5">
          <w:rPr>
            <w:sz w:val="20"/>
            <w:szCs w:val="20"/>
          </w:rPr>
          <w:delText xml:space="preserve"> average</w:delText>
        </w:r>
      </w:del>
      <w:r>
        <w:rPr>
          <w:sz w:val="20"/>
          <w:szCs w:val="20"/>
        </w:rPr>
        <w:t xml:space="preserve"> number of </w:t>
      </w:r>
      <w:del w:id="277" w:author="kistlerk" w:date="2020-12-18T17:52:00Z">
        <w:r w:rsidDel="00E47040">
          <w:rPr>
            <w:sz w:val="20"/>
            <w:szCs w:val="20"/>
          </w:rPr>
          <w:delText xml:space="preserve">mutations </w:delText>
        </w:r>
      </w:del>
      <w:ins w:id="278" w:author="kistlerk"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 Asterisks indicate </w:t>
      </w:r>
      <w:ins w:id="279" w:author="kistlerk" w:date="2020-12-15T09:53:00Z">
        <w:r w:rsidR="004F1997">
          <w:rPr>
            <w:sz w:val="20"/>
            <w:szCs w:val="20"/>
          </w:rPr>
          <w:t>two</w:t>
        </w:r>
      </w:ins>
      <w:ins w:id="280" w:author="kistlerk" w:date="2020-12-15T09:54:00Z">
        <w:r w:rsidR="004F1997">
          <w:rPr>
            <w:sz w:val="20"/>
            <w:szCs w:val="20"/>
          </w:rPr>
          <w:t xml:space="preserve"> example</w:t>
        </w:r>
      </w:ins>
      <w:ins w:id="281" w:author="kistlerk" w:date="2020-12-15T09:53:00Z">
        <w:r w:rsidR="004F1997">
          <w:rPr>
            <w:sz w:val="20"/>
            <w:szCs w:val="20"/>
          </w:rPr>
          <w:t xml:space="preserve"> </w:t>
        </w:r>
      </w:ins>
      <w:r>
        <w:rPr>
          <w:sz w:val="20"/>
          <w:szCs w:val="20"/>
        </w:rPr>
        <w:t xml:space="preserve">positions </w:t>
      </w:r>
      <w:ins w:id="282" w:author="kistlerk" w:date="2020-12-15T09:54:00Z">
        <w:r w:rsidR="004F1997">
          <w:rPr>
            <w:sz w:val="20"/>
            <w:szCs w:val="20"/>
          </w:rPr>
          <w:t>(</w:t>
        </w:r>
      </w:ins>
      <w:r>
        <w:rPr>
          <w:sz w:val="20"/>
          <w:szCs w:val="20"/>
        </w:rPr>
        <w:t>192 and 262</w:t>
      </w:r>
      <w:ins w:id="283" w:author="kistlerk"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(teal) and </w:t>
      </w:r>
      <w:proofErr w:type="spellStart"/>
      <w:r>
        <w:rPr>
          <w:sz w:val="20"/>
          <w:szCs w:val="20"/>
        </w:rPr>
        <w:t>RdRp</w:t>
      </w:r>
      <w:proofErr w:type="spellEnd"/>
      <w:r>
        <w:rPr>
          <w:sz w:val="20"/>
          <w:szCs w:val="20"/>
        </w:rPr>
        <w:t xml:space="preserve"> (orange) genes of all 229E and OC43 lineages over time. Divergence is the average Hamming distance from the ancestral sequence, computed in sliding 3-year windows which contain at least 2 sequenced isolates. Shaded region shows 95% confidence intervals. B: Nonsynonymous and synonymous </w:t>
      </w:r>
      <w:r>
        <w:rPr>
          <w:sz w:val="20"/>
          <w:szCs w:val="20"/>
        </w:rPr>
        <w:lastRenderedPageBreak/>
        <w:t>divergence within the S1 (light green) and S2 (blue) domains of spike. Year is shown on the x-axis. Note that x- and y-axis scales are not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284" w:author="kistlerk" w:date="2020-12-18T19:12:00Z">
        <w:r w:rsidR="00CA3CF6">
          <w:rPr>
            <w:sz w:val="20"/>
            <w:szCs w:val="20"/>
          </w:rPr>
          <w:t xml:space="preserve"> </w:t>
        </w:r>
      </w:ins>
      <w:del w:id="285" w:author="kistlerk"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286" w:author="kistlerk" w:date="2020-12-19T10:13:00Z">
        <w:r w:rsidR="00B26EFA">
          <w:rPr>
            <w:b/>
            <w:sz w:val="20"/>
            <w:szCs w:val="20"/>
          </w:rPr>
          <w:t>A/</w:t>
        </w:r>
      </w:ins>
      <w:r>
        <w:rPr>
          <w:b/>
          <w:sz w:val="20"/>
          <w:szCs w:val="20"/>
        </w:rPr>
        <w:t>H3N2.</w:t>
      </w:r>
      <w:r>
        <w:rPr>
          <w:sz w:val="20"/>
          <w:szCs w:val="20"/>
        </w:rPr>
        <w:t xml:space="preserve"> Comparison of adaptive substitutions per codon per year between</w:t>
      </w:r>
      <w:ins w:id="287" w:author="kistlerk" w:date="2020-12-19T10:14:00Z">
        <w:r w:rsidR="00D8585F">
          <w:rPr>
            <w:sz w:val="20"/>
            <w:szCs w:val="20"/>
          </w:rPr>
          <w:t xml:space="preserve"> measles (yellow),</w:t>
        </w:r>
      </w:ins>
      <w:ins w:id="288" w:author="kistlerk" w:date="2020-12-19T10:17:00Z">
        <w:r w:rsidR="00D8585F">
          <w:rPr>
            <w:sz w:val="20"/>
            <w:szCs w:val="20"/>
          </w:rPr>
          <w:t xml:space="preserve"> 4</w:t>
        </w:r>
      </w:ins>
      <w:r>
        <w:rPr>
          <w:sz w:val="20"/>
          <w:szCs w:val="20"/>
        </w:rPr>
        <w:t xml:space="preserve"> influenza</w:t>
      </w:r>
      <w:ins w:id="289" w:author="kistlerk" w:date="2020-12-19T10:17:00Z">
        <w:r w:rsidR="00D8585F">
          <w:rPr>
            <w:sz w:val="20"/>
            <w:szCs w:val="20"/>
          </w:rPr>
          <w:t xml:space="preserve"> strains (A/H3N2, A/H1N1pdm, B/Vic and B/Yam</w:t>
        </w:r>
      </w:ins>
      <w:ins w:id="290" w:author="kistlerk" w:date="2020-12-19T10:18:00Z">
        <w:r w:rsidR="00D8585F">
          <w:rPr>
            <w:sz w:val="20"/>
            <w:szCs w:val="20"/>
          </w:rPr>
          <w:t>- shown in shades of red</w:t>
        </w:r>
      </w:ins>
      <w:ins w:id="291" w:author="kistlerk" w:date="2020-12-19T10:17:00Z">
        <w:r w:rsidR="00D8585F">
          <w:rPr>
            <w:sz w:val="20"/>
            <w:szCs w:val="20"/>
          </w:rPr>
          <w:t>)</w:t>
        </w:r>
      </w:ins>
      <w:del w:id="292" w:author="kistlerk" w:date="2020-12-19T10:17:00Z">
        <w:r w:rsidDel="00D8585F">
          <w:rPr>
            <w:sz w:val="20"/>
            <w:szCs w:val="20"/>
          </w:rPr>
          <w:delText xml:space="preserve"> H3N2 (</w:delText>
        </w:r>
      </w:del>
      <w:del w:id="293" w:author="kistlerk" w:date="2020-12-19T10:13:00Z">
        <w:r w:rsidDel="00D8585F">
          <w:rPr>
            <w:sz w:val="20"/>
            <w:szCs w:val="20"/>
          </w:rPr>
          <w:delText>black</w:delText>
        </w:r>
      </w:del>
      <w:del w:id="294" w:author="kistlerk" w:date="2020-12-19T10:17:00Z">
        <w:r w:rsidDel="00D8585F">
          <w:rPr>
            <w:sz w:val="20"/>
            <w:szCs w:val="20"/>
          </w:rPr>
          <w:delText>),</w:delText>
        </w:r>
      </w:del>
      <w:ins w:id="295" w:author="kistlerk" w:date="2020-12-19T10:16:00Z">
        <w:r w:rsidR="00D8585F">
          <w:rPr>
            <w:sz w:val="20"/>
            <w:szCs w:val="20"/>
          </w:rPr>
          <w:t>,</w:t>
        </w:r>
      </w:ins>
      <w:r>
        <w:rPr>
          <w:sz w:val="20"/>
          <w:szCs w:val="20"/>
        </w:rPr>
        <w:t xml:space="preserve"> </w:t>
      </w:r>
      <w:del w:id="296" w:author="kistlerk" w:date="2020-12-19T10:13:00Z">
        <w:r w:rsidDel="00D8585F">
          <w:rPr>
            <w:sz w:val="20"/>
            <w:szCs w:val="20"/>
          </w:rPr>
          <w:delText xml:space="preserve">measles (gray), </w:delText>
        </w:r>
      </w:del>
      <w:r>
        <w:rPr>
          <w:sz w:val="20"/>
          <w:szCs w:val="20"/>
        </w:rPr>
        <w:t>OC43 lineage A (</w:t>
      </w:r>
      <w:del w:id="297" w:author="kistlerk" w:date="2020-12-19T10:15:00Z">
        <w:r w:rsidDel="00D8585F">
          <w:rPr>
            <w:sz w:val="20"/>
            <w:szCs w:val="20"/>
          </w:rPr>
          <w:delText>red</w:delText>
        </w:r>
      </w:del>
      <w:ins w:id="298" w:author="kistlerk" w:date="2020-12-19T10:15:00Z">
        <w:r w:rsidR="00D8585F">
          <w:rPr>
            <w:sz w:val="20"/>
            <w:szCs w:val="20"/>
          </w:rPr>
          <w:t>dark teal</w:t>
        </w:r>
      </w:ins>
      <w:r>
        <w:rPr>
          <w:sz w:val="20"/>
          <w:szCs w:val="20"/>
        </w:rPr>
        <w:t>),</w:t>
      </w:r>
      <w:ins w:id="299" w:author="kistlerk" w:date="2020-12-19T10:15:00Z">
        <w:r w:rsidR="00D8585F">
          <w:rPr>
            <w:sz w:val="20"/>
            <w:szCs w:val="20"/>
          </w:rPr>
          <w:t xml:space="preserve"> OC43 lineage B (light teal),</w:t>
        </w:r>
      </w:ins>
      <w:r>
        <w:rPr>
          <w:sz w:val="20"/>
          <w:szCs w:val="20"/>
        </w:rPr>
        <w:t xml:space="preserve"> and 229E (</w:t>
      </w:r>
      <w:del w:id="300" w:author="kistlerk" w:date="2020-12-19T10:15:00Z">
        <w:r w:rsidDel="00D8585F">
          <w:rPr>
            <w:sz w:val="20"/>
            <w:szCs w:val="20"/>
          </w:rPr>
          <w:delText>orange</w:delText>
        </w:r>
      </w:del>
      <w:ins w:id="301" w:author="kistlerk" w:date="2020-12-19T10:15:00Z">
        <w:r w:rsidR="00D8585F">
          <w:rPr>
            <w:sz w:val="20"/>
            <w:szCs w:val="20"/>
          </w:rPr>
          <w:t>dark blue</w:t>
        </w:r>
      </w:ins>
      <w:r>
        <w:rPr>
          <w:sz w:val="20"/>
          <w:szCs w:val="20"/>
        </w:rPr>
        <w:t xml:space="preserve">). The polymerase, receptor binding domain and membrane fusion domain for </w:t>
      </w:r>
      <w:del w:id="302" w:author="kistlerk" w:date="2020-12-19T10:18:00Z">
        <w:r w:rsidDel="00D8585F">
          <w:rPr>
            <w:sz w:val="20"/>
            <w:szCs w:val="20"/>
          </w:rPr>
          <w:delText xml:space="preserve">H3N2 </w:delText>
        </w:r>
      </w:del>
      <w:ins w:id="303" w:author="kistlerk"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green), S2 (blue) and </w:t>
      </w:r>
      <w:proofErr w:type="spellStart"/>
      <w:r>
        <w:rPr>
          <w:sz w:val="20"/>
          <w:szCs w:val="20"/>
        </w:rPr>
        <w:t>RdRp</w:t>
      </w:r>
      <w:proofErr w:type="spellEnd"/>
      <w:r>
        <w:rPr>
          <w:sz w:val="20"/>
          <w:szCs w:val="20"/>
        </w:rPr>
        <w:t xml:space="preserve"> (orange). The mean and 95% confidence interval of 5 independent simulations is plotted.</w:t>
      </w:r>
    </w:p>
    <w:p w:rsidR="002D395D" w:rsidRDefault="002D395D"/>
    <w:p w:rsidR="002D395D" w:rsidRDefault="00104672">
      <w:pPr>
        <w:rPr>
          <w:sz w:val="20"/>
          <w:szCs w:val="20"/>
        </w:rPr>
      </w:pPr>
      <w:r>
        <w:rPr>
          <w:b/>
          <w:sz w:val="20"/>
          <w:szCs w:val="20"/>
        </w:rPr>
        <w:t>Figure 1</w:t>
      </w:r>
      <w:ins w:id="304" w:author="kistlerk" w:date="2020-12-18T16:44:00Z">
        <w:r w:rsidR="000B6369">
          <w:rPr>
            <w:b/>
            <w:sz w:val="20"/>
            <w:szCs w:val="20"/>
          </w:rPr>
          <w:t>- fig</w:t>
        </w:r>
      </w:ins>
      <w:ins w:id="305" w:author="kistlerk" w:date="2020-12-18T16:45:00Z">
        <w:r w:rsidR="000B6369">
          <w:rPr>
            <w:b/>
            <w:sz w:val="20"/>
            <w:szCs w:val="20"/>
          </w:rPr>
          <w:t>u</w:t>
        </w:r>
      </w:ins>
      <w:ins w:id="306" w:author="kistlerk" w:date="2020-12-18T16:44:00Z">
        <w:r w:rsidR="000B6369">
          <w:rPr>
            <w:b/>
            <w:sz w:val="20"/>
            <w:szCs w:val="20"/>
          </w:rPr>
          <w:t>re s</w:t>
        </w:r>
      </w:ins>
      <w:del w:id="307" w:author="kistlerk"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308" w:author="kistlerk" w:date="2020-12-18T16:43:00Z">
        <w:r w:rsidDel="000B6369">
          <w:rPr>
            <w:sz w:val="20"/>
            <w:szCs w:val="20"/>
          </w:rPr>
          <w:delText xml:space="preserve">RdRp </w:delText>
        </w:r>
      </w:del>
      <w:ins w:id="309" w:author="kistlerk" w:date="2020-12-18T16:43:00Z">
        <w:r w:rsidR="000B6369">
          <w:rPr>
            <w:sz w:val="20"/>
            <w:szCs w:val="20"/>
          </w:rPr>
          <w:t xml:space="preserve">spike </w:t>
        </w:r>
      </w:ins>
      <w:r>
        <w:rPr>
          <w:sz w:val="20"/>
          <w:szCs w:val="20"/>
        </w:rPr>
        <w:t>sequences</w:t>
      </w:r>
      <w:ins w:id="310" w:author="kistlerk" w:date="2020-12-18T16:43:00Z">
        <w:r w:rsidR="000B6369">
          <w:rPr>
            <w:sz w:val="20"/>
            <w:szCs w:val="20"/>
          </w:rPr>
          <w:t xml:space="preserve"> (left)</w:t>
        </w:r>
      </w:ins>
      <w:r>
        <w:rPr>
          <w:sz w:val="20"/>
          <w:szCs w:val="20"/>
        </w:rPr>
        <w:t xml:space="preserve"> versus relationships based on </w:t>
      </w:r>
      <w:del w:id="311" w:author="kistlerk" w:date="2020-12-18T16:42:00Z">
        <w:r w:rsidDel="000B6369">
          <w:rPr>
            <w:sz w:val="20"/>
            <w:szCs w:val="20"/>
          </w:rPr>
          <w:delText xml:space="preserve">Spike </w:delText>
        </w:r>
      </w:del>
      <w:proofErr w:type="spellStart"/>
      <w:ins w:id="312" w:author="kistlerk" w:date="2020-12-18T16:42:00Z">
        <w:r w:rsidR="000B6369">
          <w:rPr>
            <w:sz w:val="20"/>
            <w:szCs w:val="20"/>
          </w:rPr>
          <w:t>RdRp</w:t>
        </w:r>
        <w:proofErr w:type="spellEnd"/>
        <w:r w:rsidR="000B6369">
          <w:rPr>
            <w:sz w:val="20"/>
            <w:szCs w:val="20"/>
          </w:rPr>
          <w:t xml:space="preserve"> </w:t>
        </w:r>
      </w:ins>
      <w:r>
        <w:rPr>
          <w:sz w:val="20"/>
          <w:szCs w:val="20"/>
        </w:rPr>
        <w:t>sequences</w:t>
      </w:r>
      <w:ins w:id="313" w:author="kistlerk" w:date="2020-12-18T16:43:00Z">
        <w:r w:rsidR="000B6369">
          <w:rPr>
            <w:sz w:val="20"/>
            <w:szCs w:val="20"/>
          </w:rPr>
          <w:t xml:space="preserve"> (right)</w:t>
        </w:r>
      </w:ins>
      <w:r>
        <w:rPr>
          <w:sz w:val="20"/>
          <w:szCs w:val="20"/>
        </w:rPr>
        <w:t xml:space="preserve">. </w:t>
      </w:r>
      <w:del w:id="314" w:author="kistlerk" w:date="2020-12-18T16:44:00Z">
        <w:r w:rsidDel="000B6369">
          <w:rPr>
            <w:sz w:val="20"/>
            <w:szCs w:val="20"/>
          </w:rPr>
          <w:delText xml:space="preserve">Blue </w:delText>
        </w:r>
      </w:del>
      <w:ins w:id="315" w:author="kistlerk" w:date="2020-12-18T16:44:00Z">
        <w:r w:rsidR="000B6369">
          <w:rPr>
            <w:sz w:val="20"/>
            <w:szCs w:val="20"/>
          </w:rPr>
          <w:t xml:space="preserve">Light teal </w:t>
        </w:r>
      </w:ins>
      <w:r>
        <w:rPr>
          <w:sz w:val="20"/>
          <w:szCs w:val="20"/>
        </w:rPr>
        <w:t xml:space="preserve">lines that connect isolates classified as lineage A based on their </w:t>
      </w:r>
      <w:proofErr w:type="spellStart"/>
      <w:ins w:id="316" w:author="kistlerk" w:date="2020-12-18T16:44:00Z">
        <w:r w:rsidR="000B6369">
          <w:rPr>
            <w:sz w:val="20"/>
            <w:szCs w:val="20"/>
          </w:rPr>
          <w:t>RdRp</w:t>
        </w:r>
      </w:ins>
      <w:proofErr w:type="spellEnd"/>
      <w:del w:id="317" w:author="kistlerk" w:date="2020-12-18T16:44:00Z">
        <w:r w:rsidDel="000B6369">
          <w:rPr>
            <w:sz w:val="20"/>
            <w:szCs w:val="20"/>
          </w:rPr>
          <w:delText xml:space="preserve">RdRp </w:delText>
        </w:r>
      </w:del>
      <w:ins w:id="318" w:author="kistlerk" w:date="2020-12-18T16:44:00Z">
        <w:r w:rsidR="000B6369">
          <w:rPr>
            <w:sz w:val="20"/>
            <w:szCs w:val="20"/>
          </w:rPr>
          <w:t xml:space="preserve"> </w:t>
        </w:r>
      </w:ins>
      <w:r>
        <w:rPr>
          <w:sz w:val="20"/>
          <w:szCs w:val="20"/>
        </w:rPr>
        <w:t xml:space="preserve">sequence to isolates classified as lineage B based on their </w:t>
      </w:r>
      <w:ins w:id="319" w:author="kistlerk" w:date="2020-12-18T16:44:00Z">
        <w:r w:rsidR="000B6369">
          <w:rPr>
            <w:sz w:val="20"/>
            <w:szCs w:val="20"/>
          </w:rPr>
          <w:t>s</w:t>
        </w:r>
      </w:ins>
      <w:del w:id="320" w:author="kistlerk" w:date="2020-12-18T16:44:00Z">
        <w:r w:rsidDel="000B6369">
          <w:rPr>
            <w:sz w:val="20"/>
            <w:szCs w:val="20"/>
          </w:rPr>
          <w:delText>S</w:delText>
        </w:r>
      </w:del>
      <w:r>
        <w:rPr>
          <w:sz w:val="20"/>
          <w:szCs w:val="20"/>
        </w:rPr>
        <w:t>pike sequence</w:t>
      </w:r>
      <w:del w:id="321" w:author="kistlerk"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322" w:author="kistlerk" w:date="2020-12-18T16:43:00Z">
        <w:r w:rsidR="000B6369">
          <w:rPr>
            <w:sz w:val="20"/>
            <w:szCs w:val="20"/>
          </w:rPr>
          <w:t xml:space="preserve"> (left)</w:t>
        </w:r>
      </w:ins>
      <w:r>
        <w:rPr>
          <w:sz w:val="20"/>
          <w:szCs w:val="20"/>
        </w:rPr>
        <w:t xml:space="preserve"> versus S2 sequences</w:t>
      </w:r>
      <w:ins w:id="323" w:author="kistlerk"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324" w:author="kistlerk" w:date="2020-12-18T16:41:00Z">
        <w:r w:rsidR="00AB542F">
          <w:rPr>
            <w:b/>
            <w:sz w:val="20"/>
            <w:szCs w:val="20"/>
          </w:rPr>
          <w:t>- figure s</w:t>
        </w:r>
      </w:ins>
      <w:del w:id="325" w:author="kistlerk"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326" w:author="kistlerk" w:date="2020-12-18T16:00:00Z">
        <w:r w:rsidDel="004F4892">
          <w:rPr>
            <w:sz w:val="20"/>
            <w:szCs w:val="20"/>
          </w:rPr>
          <w:delText xml:space="preserve">HCoVs </w:delText>
        </w:r>
      </w:del>
      <w:ins w:id="327" w:author="kistlerk" w:date="2020-12-18T16:00:00Z">
        <w:r w:rsidR="004F4892">
          <w:rPr>
            <w:sz w:val="20"/>
            <w:szCs w:val="20"/>
          </w:rPr>
          <w:t xml:space="preserve">HKU1 </w:t>
        </w:r>
      </w:ins>
      <w:del w:id="328" w:author="kistlerk" w:date="2020-12-18T16:00:00Z">
        <w:r w:rsidDel="004F4892">
          <w:rPr>
            <w:sz w:val="20"/>
            <w:szCs w:val="20"/>
          </w:rPr>
          <w:delText xml:space="preserve">that </w:delText>
        </w:r>
      </w:del>
      <w:r>
        <w:rPr>
          <w:sz w:val="20"/>
          <w:szCs w:val="20"/>
        </w:rPr>
        <w:t xml:space="preserve">bifurcate immediately after the root </w:t>
      </w:r>
      <w:del w:id="329" w:author="kistlerk" w:date="2020-12-18T16:00:00Z">
        <w:r w:rsidDel="004F4892">
          <w:rPr>
            <w:sz w:val="20"/>
            <w:szCs w:val="20"/>
          </w:rPr>
          <w:delText xml:space="preserve">are </w:delText>
        </w:r>
      </w:del>
      <w:ins w:id="330" w:author="kistlerk" w:date="2020-12-18T16:00:00Z">
        <w:r w:rsidR="004F4892">
          <w:rPr>
            <w:sz w:val="20"/>
            <w:szCs w:val="20"/>
          </w:rPr>
          <w:t xml:space="preserve">and is </w:t>
        </w:r>
      </w:ins>
      <w:r>
        <w:rPr>
          <w:sz w:val="20"/>
          <w:szCs w:val="20"/>
        </w:rPr>
        <w:t xml:space="preserve">split into </w:t>
      </w:r>
      <w:del w:id="331" w:author="kistlerk" w:date="2020-12-18T16:00:00Z">
        <w:r w:rsidDel="004F4892">
          <w:rPr>
            <w:sz w:val="20"/>
            <w:szCs w:val="20"/>
          </w:rPr>
          <w:delText xml:space="preserve">blue </w:delText>
        </w:r>
      </w:del>
      <w:ins w:id="332" w:author="kistlerk" w:date="2020-12-18T16:00:00Z">
        <w:r w:rsidR="004F4892">
          <w:rPr>
            <w:sz w:val="20"/>
            <w:szCs w:val="20"/>
          </w:rPr>
          <w:t xml:space="preserve">lineage A (darker blue) </w:t>
        </w:r>
      </w:ins>
      <w:r>
        <w:rPr>
          <w:sz w:val="20"/>
          <w:szCs w:val="20"/>
        </w:rPr>
        <w:t xml:space="preserve">and </w:t>
      </w:r>
      <w:del w:id="333" w:author="kistlerk" w:date="2020-12-18T16:00:00Z">
        <w:r w:rsidDel="004F4892">
          <w:rPr>
            <w:sz w:val="20"/>
            <w:szCs w:val="20"/>
          </w:rPr>
          <w:delText xml:space="preserve">yellow </w:delText>
        </w:r>
      </w:del>
      <w:r>
        <w:rPr>
          <w:sz w:val="20"/>
          <w:szCs w:val="20"/>
        </w:rPr>
        <w:t>lineage</w:t>
      </w:r>
      <w:ins w:id="334" w:author="kistlerk" w:date="2020-12-18T16:00:00Z">
        <w:r w:rsidR="004F4892">
          <w:rPr>
            <w:sz w:val="20"/>
            <w:szCs w:val="20"/>
          </w:rPr>
          <w:t xml:space="preserve"> B (lighter blue)</w:t>
        </w:r>
      </w:ins>
      <w:del w:id="335" w:author="kistlerk" w:date="2020-12-18T16:00:00Z">
        <w:r w:rsidDel="004F4892">
          <w:rPr>
            <w:sz w:val="20"/>
            <w:szCs w:val="20"/>
          </w:rPr>
          <w:delText>s</w:delText>
        </w:r>
      </w:del>
      <w:r>
        <w:rPr>
          <w:sz w:val="20"/>
          <w:szCs w:val="20"/>
        </w:rPr>
        <w:t>. NL63 contains just one lineage (</w:t>
      </w:r>
      <w:del w:id="336" w:author="kistlerk" w:date="2020-12-18T16:00:00Z">
        <w:r w:rsidDel="00E850AD">
          <w:rPr>
            <w:sz w:val="20"/>
            <w:szCs w:val="20"/>
          </w:rPr>
          <w:delText>teal</w:delText>
        </w:r>
      </w:del>
      <w:ins w:id="337" w:author="kistlerk"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338" w:author="kistlerk" w:date="2020-12-18T16:41:00Z">
        <w:r w:rsidR="00AB542F">
          <w:rPr>
            <w:b/>
            <w:sz w:val="20"/>
            <w:szCs w:val="20"/>
          </w:rPr>
          <w:t>- figure s</w:t>
        </w:r>
      </w:ins>
      <w:del w:id="339" w:author="kistlerk"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340" w:author="kistlerk" w:date="2020-12-18T18:01:00Z">
        <w:r w:rsidR="00E47040">
          <w:rPr>
            <w:sz w:val="20"/>
            <w:szCs w:val="20"/>
          </w:rPr>
          <w:t>Number of substitutions observed at each amino acid position in the spike gene throughout the phylogeny</w:t>
        </w:r>
      </w:ins>
      <w:del w:id="341" w:author="kistlerk" w:date="2020-12-18T18:01:00Z">
        <w:r w:rsidDel="00E47040">
          <w:rPr>
            <w:sz w:val="20"/>
            <w:szCs w:val="20"/>
          </w:rPr>
          <w:delText>Number of mutations observed at each position in the Spike gene</w:delText>
        </w:r>
      </w:del>
      <w:ins w:id="342" w:author="kistlerk"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343" w:author="kistlerk"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344" w:author="kistlerk"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345" w:author="kistlerk" w:date="2020-12-18T16:42:00Z">
        <w:r w:rsidR="000B6369">
          <w:rPr>
            <w:b/>
            <w:sz w:val="20"/>
            <w:szCs w:val="20"/>
          </w:rPr>
          <w:t>- figure s</w:t>
        </w:r>
      </w:ins>
      <w:del w:id="346" w:author="kistlerk"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Spike (teal) and </w:t>
      </w:r>
      <w:proofErr w:type="spellStart"/>
      <w:r>
        <w:rPr>
          <w:sz w:val="20"/>
          <w:szCs w:val="20"/>
        </w:rPr>
        <w:t>RdRp</w:t>
      </w:r>
      <w:proofErr w:type="spellEnd"/>
      <w:r>
        <w:rPr>
          <w:sz w:val="20"/>
          <w:szCs w:val="20"/>
        </w:rPr>
        <w:t xml:space="preserve"> (orange) genes and within S1 (light green) and S2 (blue)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are not shared between plots.</w:t>
      </w:r>
    </w:p>
    <w:p w:rsidR="002D395D" w:rsidRDefault="002D395D"/>
    <w:p w:rsidR="002D395D" w:rsidRDefault="00104672">
      <w:pPr>
        <w:rPr>
          <w:sz w:val="20"/>
          <w:szCs w:val="20"/>
        </w:rPr>
      </w:pPr>
      <w:r>
        <w:rPr>
          <w:b/>
          <w:sz w:val="20"/>
          <w:szCs w:val="20"/>
        </w:rPr>
        <w:t>Figure 5</w:t>
      </w:r>
      <w:ins w:id="347" w:author="kistlerk" w:date="2020-12-18T16:42:00Z">
        <w:r w:rsidR="000B6369">
          <w:rPr>
            <w:b/>
            <w:sz w:val="20"/>
            <w:szCs w:val="20"/>
          </w:rPr>
          <w:t>- figure s</w:t>
        </w:r>
      </w:ins>
      <w:del w:id="348" w:author="kistlerk" w:date="2020-12-18T16:42:00Z">
        <w:r w:rsidDel="000B6369">
          <w:rPr>
            <w:b/>
            <w:sz w:val="20"/>
            <w:szCs w:val="20"/>
          </w:rPr>
          <w:delText xml:space="preserve"> S</w:delText>
        </w:r>
      </w:del>
      <w:r>
        <w:rPr>
          <w:b/>
          <w:sz w:val="20"/>
          <w:szCs w:val="20"/>
        </w:rPr>
        <w:t xml:space="preserve">upplement 1. NL63 and HKU1 have low rates of adaptation in </w:t>
      </w:r>
      <w:ins w:id="349" w:author="kistlerk" w:date="2020-12-18T19:13:00Z">
        <w:r w:rsidR="00BE22D4">
          <w:rPr>
            <w:b/>
            <w:sz w:val="20"/>
            <w:szCs w:val="20"/>
          </w:rPr>
          <w:t>s</w:t>
        </w:r>
      </w:ins>
      <w:del w:id="350" w:author="kistlerk"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351" w:author="kistlerk" w:date="2020-12-18T19:12:00Z">
        <w:r w:rsidDel="00CA3CF6">
          <w:rPr>
            <w:sz w:val="20"/>
            <w:szCs w:val="20"/>
          </w:rPr>
          <w:delText>teal</w:delText>
        </w:r>
      </w:del>
      <w:ins w:id="352" w:author="kistlerk" w:date="2020-12-18T19:12:00Z">
        <w:r w:rsidR="00CA3CF6">
          <w:rPr>
            <w:sz w:val="20"/>
            <w:szCs w:val="20"/>
          </w:rPr>
          <w:t>green</w:t>
        </w:r>
      </w:ins>
      <w:r>
        <w:rPr>
          <w:sz w:val="20"/>
          <w:szCs w:val="20"/>
        </w:rPr>
        <w:t>) and HKU1 (</w:t>
      </w:r>
      <w:del w:id="353" w:author="kistlerk" w:date="2020-12-18T19:13:00Z">
        <w:r w:rsidDel="00BE22D4">
          <w:rPr>
            <w:sz w:val="20"/>
            <w:szCs w:val="20"/>
          </w:rPr>
          <w:delText>purple</w:delText>
        </w:r>
      </w:del>
      <w:ins w:id="354" w:author="kistlerk" w:date="2020-12-18T19:13:00Z">
        <w:r w:rsidR="00BE22D4">
          <w:rPr>
            <w:sz w:val="20"/>
            <w:szCs w:val="20"/>
          </w:rPr>
          <w:t>blue</w:t>
        </w:r>
      </w:ins>
      <w:r>
        <w:rPr>
          <w:sz w:val="20"/>
          <w:szCs w:val="20"/>
        </w:rPr>
        <w:t>) are both considered to consist of a single lineage. B: HKU1 is divided into 2 co-circulating lineages (</w:t>
      </w:r>
      <w:del w:id="355" w:author="kistlerk" w:date="2020-12-18T19:13:00Z">
        <w:r w:rsidDel="00BE22D4">
          <w:rPr>
            <w:sz w:val="20"/>
            <w:szCs w:val="20"/>
          </w:rPr>
          <w:delText xml:space="preserve">dark </w:delText>
        </w:r>
      </w:del>
      <w:ins w:id="356" w:author="kistlerk" w:date="2020-12-18T19:13:00Z">
        <w:r w:rsidR="00BE22D4">
          <w:rPr>
            <w:sz w:val="20"/>
            <w:szCs w:val="20"/>
          </w:rPr>
          <w:t xml:space="preserve">blue </w:t>
        </w:r>
      </w:ins>
      <w:r>
        <w:rPr>
          <w:sz w:val="20"/>
          <w:szCs w:val="20"/>
        </w:rPr>
        <w:t xml:space="preserve">and light </w:t>
      </w:r>
      <w:del w:id="357" w:author="kistlerk" w:date="2020-12-18T19:13:00Z">
        <w:r w:rsidDel="00BE22D4">
          <w:rPr>
            <w:sz w:val="20"/>
            <w:szCs w:val="20"/>
          </w:rPr>
          <w:delText>purple</w:delText>
        </w:r>
      </w:del>
      <w:ins w:id="358" w:author="kistlerk" w:date="2020-12-18T19:13:00Z">
        <w:r w:rsidR="00BE22D4">
          <w:rPr>
            <w:sz w:val="20"/>
            <w:szCs w:val="20"/>
          </w:rPr>
          <w:t>blue</w:t>
        </w:r>
      </w:ins>
      <w:r>
        <w:rPr>
          <w:sz w:val="20"/>
          <w:szCs w:val="20"/>
        </w:rPr>
        <w:t xml:space="preserve">). The calculated rates of adaptive substitution within </w:t>
      </w:r>
      <w:ins w:id="359" w:author="kistlerk" w:date="2020-12-18T19:13:00Z">
        <w:r w:rsidR="00BE22D4">
          <w:rPr>
            <w:sz w:val="20"/>
            <w:szCs w:val="20"/>
          </w:rPr>
          <w:t>s</w:t>
        </w:r>
      </w:ins>
      <w:del w:id="360" w:author="kistlerk"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r>
        <w:rPr>
          <w:b/>
          <w:sz w:val="20"/>
          <w:szCs w:val="20"/>
        </w:rPr>
        <w:t>Figure 7</w:t>
      </w:r>
      <w:ins w:id="361" w:author="kistlerk" w:date="2020-12-18T16:42:00Z">
        <w:r w:rsidR="000B6369">
          <w:rPr>
            <w:b/>
            <w:sz w:val="20"/>
            <w:szCs w:val="20"/>
          </w:rPr>
          <w:t>- figure s</w:t>
        </w:r>
      </w:ins>
      <w:del w:id="362" w:author="kistlerk"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the rate of adaptive evolution under each of these scenarios using all available sequence data (30 years), or only the most recent 24, 14, 10 or 7 years of simulated sequences. </w:t>
      </w:r>
    </w:p>
    <w:p w:rsidR="002D395D" w:rsidRDefault="002D395D">
      <w:pPr>
        <w:rPr>
          <w:sz w:val="20"/>
          <w:szCs w:val="20"/>
        </w:rPr>
      </w:pPr>
    </w:p>
    <w:p w:rsidR="002D395D" w:rsidRDefault="00104672">
      <w:pPr>
        <w:rPr>
          <w:b/>
          <w:sz w:val="18"/>
          <w:szCs w:val="18"/>
        </w:rPr>
      </w:pPr>
      <w:r>
        <w:rPr>
          <w:b/>
          <w:sz w:val="24"/>
          <w:szCs w:val="24"/>
        </w:rPr>
        <w:t>References</w:t>
      </w:r>
    </w:p>
    <w:p w:rsidR="002D395D" w:rsidRDefault="00104672">
      <w:pPr>
        <w:widowControl w:val="0"/>
        <w:pBdr>
          <w:top w:val="nil"/>
          <w:left w:val="nil"/>
          <w:bottom w:val="nil"/>
          <w:right w:val="nil"/>
          <w:between w:val="nil"/>
        </w:pBdr>
        <w:spacing w:before="220" w:line="240" w:lineRule="auto"/>
        <w:ind w:left="440" w:hanging="440"/>
        <w:rPr>
          <w:color w:val="000000"/>
        </w:rPr>
      </w:pPr>
      <w:r>
        <w:rPr>
          <w:color w:val="000000"/>
        </w:rPr>
        <w:fldChar w:fldCharType="begin"/>
      </w:r>
      <w:r>
        <w:rPr>
          <w:color w:val="000000"/>
        </w:rPr>
        <w:instrText xml:space="preserve"> HYPERLINK "http://paperpile.com/b/XP3jQC/Evrw" \h </w:instrText>
      </w:r>
      <w:r>
        <w:rPr>
          <w:color w:val="000000"/>
        </w:rPr>
        <w:fldChar w:fldCharType="separate"/>
      </w:r>
      <w:r>
        <w:rPr>
          <w:color w:val="000000"/>
        </w:rPr>
        <w:t xml:space="preserve">Bedford, Trevor, Sarah </w:t>
      </w:r>
      <w:proofErr w:type="spellStart"/>
      <w:r>
        <w:rPr>
          <w:color w:val="000000"/>
        </w:rPr>
        <w:t>Cobey</w:t>
      </w:r>
      <w:proofErr w:type="spellEnd"/>
      <w:r>
        <w:rPr>
          <w:color w:val="000000"/>
        </w:rPr>
        <w:t>, and Mercedes Pascual. 2011. “Strength and Tempo of Selection Revealed in Viral Gene Genealogies.”</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"http://paperpile.com/b/XP3jQC/tuQL" \h </w:instrText>
      </w:r>
      <w:r>
        <w:rPr>
          <w:color w:val="000000"/>
        </w:rPr>
        <w:fldChar w:fldCharType="separate"/>
      </w:r>
      <w:r>
        <w:rPr>
          <w:color w:val="000000"/>
        </w:rPr>
        <w:t xml:space="preserve">Bhatt, Samir, Edward C. Holmes, and Oliver G. </w:t>
      </w:r>
      <w:proofErr w:type="spellStart"/>
      <w:r>
        <w:rPr>
          <w:color w:val="000000"/>
        </w:rPr>
        <w:t>Pybus</w:t>
      </w:r>
      <w:proofErr w:type="spellEnd"/>
      <w:r>
        <w:rPr>
          <w:color w:val="000000"/>
        </w:rPr>
        <w:t xml:space="preserve">. 2011. “The Genomic Rate of Molecular Adaptation of the Human Influenza A Virus.” </w:t>
      </w:r>
      <w:r>
        <w:rPr>
          <w:color w:val="000000"/>
        </w:rPr>
        <w:fldChar w:fldCharType="end"/>
      </w:r>
      <w:r>
        <w:rPr>
          <w:i/>
          <w:color w:val="000000"/>
        </w:rPr>
        <w:fldChar w:fldCharType="begin"/>
      </w:r>
      <w:r>
        <w:rPr>
          <w:i/>
          <w:color w:val="000000"/>
        </w:rPr>
        <w:instrText xml:space="preserve"> HYPERLINK "http://paperpile.com/b/XP3jQC/tuQL" \h </w:instrText>
      </w:r>
      <w:r>
        <w:rPr>
          <w:i/>
          <w:color w:val="000000"/>
        </w:rPr>
        <w:fldChar w:fldCharType="separate"/>
      </w:r>
      <w:r>
        <w:rPr>
          <w:i/>
          <w:color w:val="000000"/>
        </w:rPr>
        <w:t>Molecular Biology and Evolution</w:t>
      </w:r>
      <w:r>
        <w:rPr>
          <w:i/>
          <w:color w:val="000000"/>
        </w:rPr>
        <w:fldChar w:fldCharType="end"/>
      </w:r>
      <w:r>
        <w:rPr>
          <w:color w:val="000000"/>
        </w:rPr>
        <w:fldChar w:fldCharType="begin"/>
      </w:r>
      <w:r>
        <w:rPr>
          <w:color w:val="000000"/>
        </w:rPr>
        <w:instrText xml:space="preserve"> HYPERLINK "http://paperpile.com/b/XP3jQC/tuQL" \h </w:instrText>
      </w:r>
      <w:r>
        <w:rPr>
          <w:color w:val="000000"/>
        </w:rPr>
        <w:fldChar w:fldCharType="separate"/>
      </w:r>
      <w:r>
        <w:rPr>
          <w:color w:val="000000"/>
        </w:rPr>
        <w:t xml:space="preserve"> 28 (9): 2443–51.</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"http://paperpile.com/b/XP3jQC/uLHQ" \h </w:instrText>
      </w:r>
      <w:r>
        <w:rPr>
          <w:color w:val="000000"/>
        </w:rPr>
        <w:fldChar w:fldCharType="separate"/>
      </w:r>
      <w:r>
        <w:rPr>
          <w:color w:val="000000"/>
        </w:rPr>
        <w:t xml:space="preserve">Bhatt, Samir, Aris </w:t>
      </w:r>
      <w:proofErr w:type="spellStart"/>
      <w:r>
        <w:rPr>
          <w:color w:val="000000"/>
        </w:rPr>
        <w:t>Katzourakis</w:t>
      </w:r>
      <w:proofErr w:type="spellEnd"/>
      <w:r>
        <w:rPr>
          <w:color w:val="000000"/>
        </w:rPr>
        <w:t xml:space="preserve">, and Oliver G. </w:t>
      </w:r>
      <w:proofErr w:type="spellStart"/>
      <w:r>
        <w:rPr>
          <w:color w:val="000000"/>
        </w:rPr>
        <w:t>Pybus</w:t>
      </w:r>
      <w:proofErr w:type="spellEnd"/>
      <w:r>
        <w:rPr>
          <w:color w:val="000000"/>
        </w:rPr>
        <w:t xml:space="preserve">. 2010. “Detecting Natural Selection in RNA Virus Populations Using Sequence Summary Statistics.” </w:t>
      </w:r>
      <w:r>
        <w:rPr>
          <w:color w:val="000000"/>
        </w:rPr>
        <w:fldChar w:fldCharType="end"/>
      </w:r>
      <w:r>
        <w:rPr>
          <w:i/>
          <w:color w:val="000000"/>
        </w:rPr>
        <w:fldChar w:fldCharType="begin"/>
      </w:r>
      <w:r>
        <w:rPr>
          <w:i/>
          <w:color w:val="000000"/>
        </w:rPr>
        <w:instrText xml:space="preserve"> HYPERLINK "http://paperpile.com/b/XP3jQC/uLHQ" \h </w:instrText>
      </w:r>
      <w:r>
        <w:rPr>
          <w:i/>
          <w:color w:val="000000"/>
        </w:rPr>
        <w:fldChar w:fldCharType="separate"/>
      </w:r>
      <w:r>
        <w:rPr>
          <w:i/>
          <w:color w:val="000000"/>
        </w:rPr>
        <w:t>Infection, Genetics and Evolution: Journal of Molecular Epidemiology and Evolutionary Genetics in Infectious Diseases</w:t>
      </w:r>
      <w:r>
        <w:rPr>
          <w:i/>
          <w:color w:val="000000"/>
        </w:rPr>
        <w:fldChar w:fldCharType="end"/>
      </w:r>
      <w:r>
        <w:rPr>
          <w:color w:val="000000"/>
        </w:rPr>
        <w:fldChar w:fldCharType="begin"/>
      </w:r>
      <w:r>
        <w:rPr>
          <w:color w:val="000000"/>
        </w:rPr>
        <w:instrText xml:space="preserve"> HYPERLINK "http://paperpile.com/b/XP3jQC/uLHQ" \h </w:instrText>
      </w:r>
      <w:r>
        <w:rPr>
          <w:color w:val="000000"/>
        </w:rPr>
        <w:fldChar w:fldCharType="separate"/>
      </w:r>
      <w:r>
        <w:rPr>
          <w:color w:val="000000"/>
        </w:rPr>
        <w:t xml:space="preserve"> 10 (3): 421–30.</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"http://paperpile.com/b/XP3jQC/m1AR" \h </w:instrText>
      </w:r>
      <w:r>
        <w:rPr>
          <w:color w:val="000000"/>
        </w:rPr>
        <w:fldChar w:fldCharType="separate"/>
      </w:r>
      <w:proofErr w:type="spellStart"/>
      <w:r>
        <w:rPr>
          <w:color w:val="000000"/>
        </w:rPr>
        <w:t>Bouckaert</w:t>
      </w:r>
      <w:proofErr w:type="spellEnd"/>
      <w:r>
        <w:rPr>
          <w:color w:val="000000"/>
        </w:rPr>
        <w:t xml:space="preserve">, Remco, Timothy G. Vaughan, </w:t>
      </w:r>
      <w:proofErr w:type="spellStart"/>
      <w:r>
        <w:rPr>
          <w:color w:val="000000"/>
        </w:rPr>
        <w:t>Joëlle</w:t>
      </w:r>
      <w:proofErr w:type="spellEnd"/>
      <w:r>
        <w:rPr>
          <w:color w:val="000000"/>
        </w:rPr>
        <w:t xml:space="preserve"> </w:t>
      </w:r>
      <w:proofErr w:type="spellStart"/>
      <w:r>
        <w:rPr>
          <w:color w:val="000000"/>
        </w:rPr>
        <w:t>Barido-Sottani</w:t>
      </w:r>
      <w:proofErr w:type="spellEnd"/>
      <w:r>
        <w:rPr>
          <w:color w:val="000000"/>
        </w:rPr>
        <w:t xml:space="preserve">, Sebastián </w:t>
      </w:r>
      <w:proofErr w:type="spellStart"/>
      <w:r>
        <w:rPr>
          <w:color w:val="000000"/>
        </w:rPr>
        <w:t>Duchêne</w:t>
      </w:r>
      <w:proofErr w:type="spellEnd"/>
      <w:r>
        <w:rPr>
          <w:color w:val="000000"/>
        </w:rPr>
        <w:t xml:space="preserve">, Mathieu </w:t>
      </w:r>
      <w:proofErr w:type="spellStart"/>
      <w:r>
        <w:rPr>
          <w:color w:val="000000"/>
        </w:rPr>
        <w:t>Fourment</w:t>
      </w:r>
      <w:proofErr w:type="spellEnd"/>
      <w:r>
        <w:rPr>
          <w:color w:val="000000"/>
        </w:rPr>
        <w:t xml:space="preserve">, Alexandra </w:t>
      </w:r>
      <w:proofErr w:type="spellStart"/>
      <w:r>
        <w:rPr>
          <w:color w:val="000000"/>
        </w:rPr>
        <w:t>Gavryushkina</w:t>
      </w:r>
      <w:proofErr w:type="spellEnd"/>
      <w:r>
        <w:rPr>
          <w:color w:val="000000"/>
        </w:rPr>
        <w:t xml:space="preserve">, Joseph Heled, et al. 2019. “BEAST 2.5: An Advanced Software Platform for Bayesian Evolutionary Analysis.” </w:t>
      </w:r>
      <w:r>
        <w:rPr>
          <w:color w:val="000000"/>
        </w:rPr>
        <w:fldChar w:fldCharType="end"/>
      </w:r>
      <w:r>
        <w:rPr>
          <w:i/>
          <w:color w:val="000000"/>
        </w:rPr>
        <w:fldChar w:fldCharType="begin"/>
      </w:r>
      <w:r>
        <w:rPr>
          <w:i/>
          <w:color w:val="000000"/>
        </w:rPr>
        <w:instrText xml:space="preserve"> HYPERLINK "http://paperpile.com/b/XP3jQC/m1AR" \h </w:instrText>
      </w:r>
      <w:r>
        <w:rPr>
          <w:i/>
          <w:color w:val="000000"/>
        </w:rPr>
        <w:fldChar w:fldCharType="separate"/>
      </w:r>
      <w:proofErr w:type="spellStart"/>
      <w:r>
        <w:rPr>
          <w:i/>
          <w:color w:val="000000"/>
        </w:rPr>
        <w:t>PLoS</w:t>
      </w:r>
      <w:proofErr w:type="spellEnd"/>
      <w:r>
        <w:rPr>
          <w:i/>
          <w:color w:val="000000"/>
        </w:rPr>
        <w:t xml:space="preserve"> Computational Biology</w:t>
      </w:r>
      <w:r>
        <w:rPr>
          <w:i/>
          <w:color w:val="000000"/>
        </w:rPr>
        <w:fldChar w:fldCharType="end"/>
      </w:r>
      <w:r>
        <w:rPr>
          <w:color w:val="000000"/>
        </w:rPr>
        <w:fldChar w:fldCharType="begin"/>
      </w:r>
      <w:r>
        <w:rPr>
          <w:color w:val="000000"/>
        </w:rPr>
        <w:instrText xml:space="preserve"> HYPERLINK "http://paperpile.com/b/XP3jQC/m1AR" \h </w:instrText>
      </w:r>
      <w:r>
        <w:rPr>
          <w:color w:val="000000"/>
        </w:rPr>
        <w:fldChar w:fldCharType="separate"/>
      </w:r>
      <w:r>
        <w:rPr>
          <w:color w:val="000000"/>
        </w:rPr>
        <w:t xml:space="preserve"> 15 (4): e1006650.</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"http://paperpile.com/b/XP3jQC/YPRA" \h </w:instrText>
      </w:r>
      <w:r>
        <w:rPr>
          <w:color w:val="000000"/>
        </w:rPr>
        <w:fldChar w:fldCharType="separate"/>
      </w:r>
      <w:proofErr w:type="spellStart"/>
      <w:r>
        <w:rPr>
          <w:color w:val="000000"/>
        </w:rPr>
        <w:t>Chibo</w:t>
      </w:r>
      <w:proofErr w:type="spellEnd"/>
      <w:r>
        <w:rPr>
          <w:color w:val="000000"/>
        </w:rPr>
        <w:t xml:space="preserve">, Doris, and Chris Birch. 2006. “Analysis of Human Coronavirus 229E Spike and Nucleoprotein Genes Demonstrates Genetic Drift between Chronologically Distinct Strains.” </w:t>
      </w:r>
      <w:r>
        <w:rPr>
          <w:color w:val="000000"/>
        </w:rPr>
        <w:fldChar w:fldCharType="end"/>
      </w:r>
      <w:r>
        <w:rPr>
          <w:i/>
          <w:color w:val="000000"/>
        </w:rPr>
        <w:fldChar w:fldCharType="begin"/>
      </w:r>
      <w:r>
        <w:rPr>
          <w:i/>
          <w:color w:val="000000"/>
        </w:rPr>
        <w:instrText xml:space="preserve"> HYPERLINK "http://paperpile.com/b/XP3jQC/YPRA" \h </w:instrText>
      </w:r>
      <w:r>
        <w:rPr>
          <w:i/>
          <w:color w:val="000000"/>
        </w:rPr>
        <w:fldChar w:fldCharType="separate"/>
      </w:r>
      <w:r>
        <w:rPr>
          <w:i/>
          <w:color w:val="000000"/>
        </w:rPr>
        <w:t>The Journal of General Virology</w:t>
      </w:r>
      <w:r>
        <w:rPr>
          <w:i/>
          <w:color w:val="000000"/>
        </w:rPr>
        <w:fldChar w:fldCharType="end"/>
      </w:r>
      <w:r>
        <w:rPr>
          <w:color w:val="000000"/>
        </w:rPr>
        <w:fldChar w:fldCharType="begin"/>
      </w:r>
      <w:r>
        <w:rPr>
          <w:color w:val="000000"/>
        </w:rPr>
        <w:instrText xml:space="preserve"> HYPERLINK "http://paperpile.com/b/XP3jQC/YPRA" \h </w:instrText>
      </w:r>
      <w:r>
        <w:rPr>
          <w:color w:val="000000"/>
        </w:rPr>
        <w:fldChar w:fldCharType="separate"/>
      </w:r>
      <w:r>
        <w:rPr>
          <w:color w:val="000000"/>
        </w:rPr>
        <w:t xml:space="preserve"> 87 (Pt 5): 1203–8.</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"http://paperpile.com/b/XP3jQC/c13U" \h </w:instrText>
      </w:r>
      <w:r>
        <w:rPr>
          <w:color w:val="000000"/>
        </w:rPr>
        <w:fldChar w:fldCharType="separate"/>
      </w:r>
      <w:r>
        <w:rPr>
          <w:color w:val="000000"/>
        </w:rPr>
        <w:t xml:space="preserve">Drake, J. W. 1993. “Rates of Spontaneous Mutation among RNA Viruses.” </w:t>
      </w:r>
      <w:r>
        <w:rPr>
          <w:color w:val="000000"/>
        </w:rPr>
        <w:fldChar w:fldCharType="end"/>
      </w:r>
      <w:r>
        <w:rPr>
          <w:i/>
          <w:color w:val="000000"/>
        </w:rPr>
        <w:fldChar w:fldCharType="begin"/>
      </w:r>
      <w:r>
        <w:rPr>
          <w:i/>
          <w:color w:val="000000"/>
        </w:rPr>
        <w:instrText xml:space="preserve"> HYPERLINK "http://paperpile.com/b/XP3jQC/c13U" \h </w:instrText>
      </w:r>
      <w:r>
        <w:rPr>
          <w:i/>
          <w:color w:val="000000"/>
        </w:rPr>
        <w:fldChar w:fldCharType="separate"/>
      </w:r>
      <w:r>
        <w:rPr>
          <w:i/>
          <w:color w:val="000000"/>
        </w:rPr>
        <w:t>Proceedings of the National Academy of Sciences of the United States of America</w:t>
      </w:r>
      <w:r>
        <w:rPr>
          <w:i/>
          <w:color w:val="000000"/>
        </w:rPr>
        <w:fldChar w:fldCharType="end"/>
      </w:r>
      <w:r>
        <w:rPr>
          <w:color w:val="000000"/>
        </w:rPr>
        <w:fldChar w:fldCharType="begin"/>
      </w:r>
      <w:r>
        <w:rPr>
          <w:color w:val="000000"/>
        </w:rPr>
        <w:instrText xml:space="preserve"> HYPERLINK "http://paperpile.com/b/XP3jQC/c13U" \h </w:instrText>
      </w:r>
      <w:r>
        <w:rPr>
          <w:color w:val="000000"/>
        </w:rPr>
        <w:fldChar w:fldCharType="separate"/>
      </w:r>
      <w:r>
        <w:rPr>
          <w:color w:val="000000"/>
        </w:rPr>
        <w:t xml:space="preserve"> 90 (9): 4171–75.</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lastRenderedPageBreak/>
        <w:fldChar w:fldCharType="begin"/>
      </w:r>
      <w:r>
        <w:rPr>
          <w:color w:val="000000"/>
        </w:rPr>
        <w:instrText xml:space="preserve"> HYPERLINK "http://paperpile.com/b/XP3jQC/Fa5C" \h </w:instrText>
      </w:r>
      <w:r>
        <w:rPr>
          <w:color w:val="000000"/>
        </w:rPr>
        <w:fldChar w:fldCharType="separate"/>
      </w:r>
      <w:r>
        <w:rPr>
          <w:color w:val="000000"/>
        </w:rPr>
        <w:t xml:space="preserve">Edridge, Arthur W. D., Joanna Kaczorowska, Alexis C. R. Hoste, Margreet Bakker, Michelle Klein, Katherine Loens, Maarten F. Jebbink, et al. 2020. “Seasonal Coronavirus Protective Immunity Is Short-Lasting.” </w:t>
      </w:r>
      <w:r>
        <w:rPr>
          <w:color w:val="000000"/>
        </w:rPr>
        <w:fldChar w:fldCharType="end"/>
      </w:r>
      <w:r>
        <w:rPr>
          <w:i/>
          <w:color w:val="000000"/>
        </w:rPr>
        <w:fldChar w:fldCharType="begin"/>
      </w:r>
      <w:r>
        <w:rPr>
          <w:i/>
          <w:color w:val="000000"/>
        </w:rPr>
        <w:instrText xml:space="preserve"> HYPERLINK "http://paperpile.com/b/XP3jQC/Fa5C" \h </w:instrText>
      </w:r>
      <w:r>
        <w:rPr>
          <w:i/>
          <w:color w:val="000000"/>
        </w:rPr>
        <w:fldChar w:fldCharType="separate"/>
      </w:r>
      <w:r>
        <w:rPr>
          <w:i/>
          <w:color w:val="000000"/>
        </w:rPr>
        <w:t>Nature Medicine</w:t>
      </w:r>
      <w:r>
        <w:rPr>
          <w:i/>
          <w:color w:val="000000"/>
        </w:rPr>
        <w:fldChar w:fldCharType="end"/>
      </w:r>
      <w:r>
        <w:rPr>
          <w:color w:val="000000"/>
        </w:rPr>
        <w:fldChar w:fldCharType="begin"/>
      </w:r>
      <w:r>
        <w:rPr>
          <w:color w:val="000000"/>
        </w:rPr>
        <w:instrText xml:space="preserve"> HYPERLINK "http://paperpile.com/b/XP3jQC/Fa5C" \h </w:instrText>
      </w:r>
      <w:r>
        <w:rPr>
          <w:color w:val="000000"/>
        </w:rPr>
        <w:fldChar w:fldCharType="separate"/>
      </w:r>
      <w:r>
        <w:rPr>
          <w:color w:val="000000"/>
        </w:rPr>
        <w:t>, September. https://doi.org/</w:t>
      </w:r>
      <w:r>
        <w:rPr>
          <w:color w:val="000000"/>
        </w:rPr>
        <w:fldChar w:fldCharType="end"/>
      </w:r>
      <w:r>
        <w:rPr>
          <w:color w:val="000000"/>
        </w:rPr>
        <w:fldChar w:fldCharType="begin"/>
      </w:r>
      <w:r>
        <w:rPr>
          <w:color w:val="000000"/>
        </w:rPr>
        <w:instrText xml:space="preserve"> HYPERLINK "http://dx.doi.org/10.1038/s41591-020-1083-1" \h </w:instrText>
      </w:r>
      <w:r>
        <w:rPr>
          <w:color w:val="000000"/>
        </w:rPr>
        <w:fldChar w:fldCharType="separate"/>
      </w:r>
      <w:r>
        <w:rPr>
          <w:color w:val="000000"/>
        </w:rPr>
        <w:t>10.1038/s41591-020-1083-1</w:t>
      </w:r>
      <w:r>
        <w:rPr>
          <w:color w:val="000000"/>
        </w:rPr>
        <w:fldChar w:fldCharType="end"/>
      </w:r>
      <w:r>
        <w:rPr>
          <w:color w:val="000000"/>
        </w:rPr>
        <w:fldChar w:fldCharType="begin"/>
      </w:r>
      <w:r>
        <w:rPr>
          <w:color w:val="000000"/>
        </w:rPr>
        <w:instrText xml:space="preserve"> HYPERLINK "http://paperpile.com/b/XP3jQC/Fa5C" \h </w:instrText>
      </w:r>
      <w:r>
        <w:rPr>
          <w:color w:val="000000"/>
        </w:rPr>
        <w:fldChar w:fldCharType="separate"/>
      </w:r>
      <w:r>
        <w:rPr>
          <w:color w:val="000000"/>
        </w:rPr>
        <w:t>.</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"http://paperpile.com/b/XP3jQC/qGRT" \h </w:instrText>
      </w:r>
      <w:r>
        <w:rPr>
          <w:color w:val="000000"/>
        </w:rPr>
        <w:fldChar w:fldCharType="separate"/>
      </w:r>
      <w:r>
        <w:rPr>
          <w:color w:val="000000"/>
        </w:rPr>
        <w:t xml:space="preserve">Fulton, Benjamin O., David Sachs, Shannon M. </w:t>
      </w:r>
      <w:proofErr w:type="spellStart"/>
      <w:r>
        <w:rPr>
          <w:color w:val="000000"/>
        </w:rPr>
        <w:t>Beaty</w:t>
      </w:r>
      <w:proofErr w:type="spellEnd"/>
      <w:r>
        <w:rPr>
          <w:color w:val="000000"/>
        </w:rPr>
        <w:t xml:space="preserve">, </w:t>
      </w:r>
      <w:proofErr w:type="spellStart"/>
      <w:r>
        <w:rPr>
          <w:color w:val="000000"/>
        </w:rPr>
        <w:t>Sohui</w:t>
      </w:r>
      <w:proofErr w:type="spellEnd"/>
      <w:r>
        <w:rPr>
          <w:color w:val="000000"/>
        </w:rPr>
        <w:t xml:space="preserve"> T. Won, </w:t>
      </w:r>
      <w:proofErr w:type="spellStart"/>
      <w:r>
        <w:rPr>
          <w:color w:val="000000"/>
        </w:rPr>
        <w:t>Benhur</w:t>
      </w:r>
      <w:proofErr w:type="spellEnd"/>
      <w:r>
        <w:rPr>
          <w:color w:val="000000"/>
        </w:rPr>
        <w:t xml:space="preserve"> Lee, Peter </w:t>
      </w:r>
      <w:proofErr w:type="spellStart"/>
      <w:r>
        <w:rPr>
          <w:color w:val="000000"/>
        </w:rPr>
        <w:t>Palese</w:t>
      </w:r>
      <w:proofErr w:type="spellEnd"/>
      <w:r>
        <w:rPr>
          <w:color w:val="000000"/>
        </w:rPr>
        <w:t xml:space="preserve">, and Nicholas S. Heaton. 2015. “Mutational Analysis of Measles Virus Suggests Constraints on Antigenic Variation of the Glycoproteins.” </w:t>
      </w:r>
      <w:r>
        <w:rPr>
          <w:color w:val="000000"/>
        </w:rPr>
        <w:fldChar w:fldCharType="end"/>
      </w:r>
      <w:r>
        <w:rPr>
          <w:i/>
          <w:color w:val="000000"/>
        </w:rPr>
        <w:fldChar w:fldCharType="begin"/>
      </w:r>
      <w:r>
        <w:rPr>
          <w:i/>
          <w:color w:val="000000"/>
        </w:rPr>
        <w:instrText xml:space="preserve"> HYPERLINK "http://paperpile.com/b/XP3jQC/qGRT" \h </w:instrText>
      </w:r>
      <w:r>
        <w:rPr>
          <w:i/>
          <w:color w:val="000000"/>
        </w:rPr>
        <w:fldChar w:fldCharType="separate"/>
      </w:r>
      <w:r>
        <w:rPr>
          <w:i/>
          <w:color w:val="000000"/>
        </w:rPr>
        <w:t>Cell Reports</w:t>
      </w:r>
      <w:r>
        <w:rPr>
          <w:i/>
          <w:color w:val="000000"/>
        </w:rPr>
        <w:fldChar w:fldCharType="end"/>
      </w:r>
      <w:r>
        <w:rPr>
          <w:color w:val="000000"/>
        </w:rPr>
        <w:fldChar w:fldCharType="begin"/>
      </w:r>
      <w:r>
        <w:rPr>
          <w:color w:val="000000"/>
        </w:rPr>
        <w:instrText xml:space="preserve"> HYPERLINK "http://paperpile.com/b/XP3jQC/qGRT" \h </w:instrText>
      </w:r>
      <w:r>
        <w:rPr>
          <w:color w:val="000000"/>
        </w:rPr>
        <w:fldChar w:fldCharType="separate"/>
      </w:r>
      <w:r>
        <w:rPr>
          <w:color w:val="000000"/>
        </w:rPr>
        <w:t xml:space="preserve"> 11 (9): 1331–38.</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"http://paperpile.com/b/XP3jQC/wcvp" \h </w:instrText>
      </w:r>
      <w:r>
        <w:rPr>
          <w:color w:val="000000"/>
        </w:rPr>
        <w:fldChar w:fldCharType="separate"/>
      </w:r>
      <w:r>
        <w:rPr>
          <w:color w:val="000000"/>
        </w:rPr>
        <w:t xml:space="preserve">Hadfield, James, Colin </w:t>
      </w:r>
      <w:proofErr w:type="spellStart"/>
      <w:r>
        <w:rPr>
          <w:color w:val="000000"/>
        </w:rPr>
        <w:t>Megill</w:t>
      </w:r>
      <w:proofErr w:type="spellEnd"/>
      <w:r>
        <w:rPr>
          <w:color w:val="000000"/>
        </w:rPr>
        <w:t xml:space="preserve">, Sidney M. Bell, John Huddleston, Barney Potter, Charlton </w:t>
      </w:r>
      <w:proofErr w:type="spellStart"/>
      <w:r>
        <w:rPr>
          <w:color w:val="000000"/>
        </w:rPr>
        <w:t>Callender</w:t>
      </w:r>
      <w:proofErr w:type="spellEnd"/>
      <w:r>
        <w:rPr>
          <w:color w:val="000000"/>
        </w:rPr>
        <w:t xml:space="preserve">, Pavel </w:t>
      </w:r>
      <w:proofErr w:type="spellStart"/>
      <w:r>
        <w:rPr>
          <w:color w:val="000000"/>
        </w:rPr>
        <w:t>Sagulenko</w:t>
      </w:r>
      <w:proofErr w:type="spellEnd"/>
      <w:r>
        <w:rPr>
          <w:color w:val="000000"/>
        </w:rPr>
        <w:t xml:space="preserve">, Trevor Bedford, and Richard A. </w:t>
      </w:r>
      <w:proofErr w:type="spellStart"/>
      <w:r>
        <w:rPr>
          <w:color w:val="000000"/>
        </w:rPr>
        <w:t>Neher</w:t>
      </w:r>
      <w:proofErr w:type="spellEnd"/>
      <w:r>
        <w:rPr>
          <w:color w:val="000000"/>
        </w:rPr>
        <w:t>. 2018. “</w:t>
      </w:r>
      <w:proofErr w:type="spellStart"/>
      <w:r>
        <w:rPr>
          <w:color w:val="000000"/>
        </w:rPr>
        <w:t>Nextstrain</w:t>
      </w:r>
      <w:proofErr w:type="spellEnd"/>
      <w:r>
        <w:rPr>
          <w:color w:val="000000"/>
        </w:rPr>
        <w:t xml:space="preserve">: Real-Time Tracking of Pathogen Evolution.” </w:t>
      </w:r>
      <w:r>
        <w:rPr>
          <w:color w:val="000000"/>
        </w:rPr>
        <w:fldChar w:fldCharType="end"/>
      </w:r>
      <w:r>
        <w:rPr>
          <w:i/>
          <w:color w:val="000000"/>
        </w:rPr>
        <w:fldChar w:fldCharType="begin"/>
      </w:r>
      <w:r>
        <w:rPr>
          <w:i/>
          <w:color w:val="000000"/>
        </w:rPr>
        <w:instrText xml:space="preserve"> HYPERLINK "http://paperpile.com/b/XP3jQC/wcvp" \h </w:instrText>
      </w:r>
      <w:r>
        <w:rPr>
          <w:i/>
          <w:color w:val="000000"/>
        </w:rPr>
        <w:fldChar w:fldCharType="separate"/>
      </w:r>
      <w:r>
        <w:rPr>
          <w:i/>
          <w:color w:val="000000"/>
        </w:rPr>
        <w:t xml:space="preserve">Bioinformatics </w:t>
      </w:r>
      <w:r>
        <w:rPr>
          <w:i/>
          <w:color w:val="000000"/>
        </w:rPr>
        <w:fldChar w:fldCharType="end"/>
      </w:r>
      <w:r>
        <w:rPr>
          <w:color w:val="000000"/>
        </w:rPr>
        <w:fldChar w:fldCharType="begin"/>
      </w:r>
      <w:r>
        <w:rPr>
          <w:color w:val="000000"/>
        </w:rPr>
        <w:instrText xml:space="preserve"> HYPERLINK "http://paperpile.com/b/XP3jQC/wcvp" \h </w:instrText>
      </w:r>
      <w:r>
        <w:rPr>
          <w:color w:val="000000"/>
        </w:rPr>
        <w:fldChar w:fldCharType="separate"/>
      </w:r>
      <w:r>
        <w:rPr>
          <w:color w:val="000000"/>
        </w:rPr>
        <w:t xml:space="preserve"> 34 (23): 4121–23.</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"http://paperpile.com/b/XP3jQC/Wfjf" \h </w:instrText>
      </w:r>
      <w:r>
        <w:rPr>
          <w:color w:val="000000"/>
        </w:rPr>
        <w:fldChar w:fldCharType="separate"/>
      </w:r>
      <w:r>
        <w:rPr>
          <w:color w:val="000000"/>
        </w:rPr>
        <w:t xml:space="preserve">Hamre, D., and M. </w:t>
      </w:r>
      <w:proofErr w:type="spellStart"/>
      <w:r>
        <w:rPr>
          <w:color w:val="000000"/>
        </w:rPr>
        <w:t>Beem</w:t>
      </w:r>
      <w:proofErr w:type="spellEnd"/>
      <w:r>
        <w:rPr>
          <w:color w:val="000000"/>
        </w:rPr>
        <w:t xml:space="preserve">. 1972. “Virologic Studies of Acute Respiratory Disease in Young Adults. V. Coronavirus 229E Infections during Six Years of Surveillance.” </w:t>
      </w:r>
      <w:r>
        <w:rPr>
          <w:color w:val="000000"/>
        </w:rPr>
        <w:fldChar w:fldCharType="end"/>
      </w:r>
      <w:r>
        <w:rPr>
          <w:i/>
          <w:color w:val="000000"/>
        </w:rPr>
        <w:fldChar w:fldCharType="begin"/>
      </w:r>
      <w:r>
        <w:rPr>
          <w:i/>
          <w:color w:val="000000"/>
        </w:rPr>
        <w:instrText xml:space="preserve"> HYPERLINK "http://paperpile.com/b/XP3jQC/Wfjf" \h </w:instrText>
      </w:r>
      <w:r>
        <w:rPr>
          <w:i/>
          <w:color w:val="000000"/>
        </w:rPr>
        <w:fldChar w:fldCharType="separate"/>
      </w:r>
      <w:r>
        <w:rPr>
          <w:i/>
          <w:color w:val="000000"/>
        </w:rPr>
        <w:t>American Journal of Epidemiology</w:t>
      </w:r>
      <w:r>
        <w:rPr>
          <w:i/>
          <w:color w:val="000000"/>
        </w:rPr>
        <w:fldChar w:fldCharType="end"/>
      </w:r>
      <w:r>
        <w:rPr>
          <w:color w:val="000000"/>
        </w:rPr>
        <w:fldChar w:fldCharType="begin"/>
      </w:r>
      <w:r>
        <w:rPr>
          <w:color w:val="000000"/>
        </w:rPr>
        <w:instrText xml:space="preserve"> HYPERLINK "http://paperpile.com/b/XP3jQC/Wfjf" \h </w:instrText>
      </w:r>
      <w:r>
        <w:rPr>
          <w:color w:val="000000"/>
        </w:rPr>
        <w:fldChar w:fldCharType="separate"/>
      </w:r>
      <w:r>
        <w:rPr>
          <w:color w:val="000000"/>
        </w:rPr>
        <w:t xml:space="preserve"> 96 (2): 94–106.</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"http://paperpile.com/b/XP3jQC/xYTp" \h </w:instrText>
      </w:r>
      <w:r>
        <w:rPr>
          <w:color w:val="000000"/>
        </w:rPr>
        <w:fldChar w:fldCharType="separate"/>
      </w:r>
      <w:r>
        <w:rPr>
          <w:color w:val="000000"/>
        </w:rPr>
        <w:t xml:space="preserve">Heikkinen, </w:t>
      </w:r>
      <w:proofErr w:type="spellStart"/>
      <w:r>
        <w:rPr>
          <w:color w:val="000000"/>
        </w:rPr>
        <w:t>Terho</w:t>
      </w:r>
      <w:proofErr w:type="spellEnd"/>
      <w:r>
        <w:rPr>
          <w:color w:val="000000"/>
        </w:rPr>
        <w:t xml:space="preserve">, and </w:t>
      </w:r>
      <w:proofErr w:type="spellStart"/>
      <w:r>
        <w:rPr>
          <w:color w:val="000000"/>
        </w:rPr>
        <w:t>Asko</w:t>
      </w:r>
      <w:proofErr w:type="spellEnd"/>
      <w:r>
        <w:rPr>
          <w:color w:val="000000"/>
        </w:rPr>
        <w:t xml:space="preserve"> </w:t>
      </w:r>
      <w:proofErr w:type="spellStart"/>
      <w:r>
        <w:rPr>
          <w:color w:val="000000"/>
        </w:rPr>
        <w:t>Järvinen</w:t>
      </w:r>
      <w:proofErr w:type="spellEnd"/>
      <w:r>
        <w:rPr>
          <w:color w:val="000000"/>
        </w:rPr>
        <w:t xml:space="preserve">. 2003. “The Common Cold.” </w:t>
      </w:r>
      <w:r>
        <w:rPr>
          <w:color w:val="000000"/>
        </w:rPr>
        <w:fldChar w:fldCharType="end"/>
      </w:r>
      <w:r>
        <w:rPr>
          <w:i/>
          <w:color w:val="000000"/>
        </w:rPr>
        <w:fldChar w:fldCharType="begin"/>
      </w:r>
      <w:r>
        <w:rPr>
          <w:i/>
          <w:color w:val="000000"/>
        </w:rPr>
        <w:instrText xml:space="preserve"> HYPERLINK "http://paperpile.com/b/XP3jQC/xYTp" \h </w:instrText>
      </w:r>
      <w:r>
        <w:rPr>
          <w:i/>
          <w:color w:val="000000"/>
        </w:rPr>
        <w:fldChar w:fldCharType="separate"/>
      </w:r>
      <w:r>
        <w:rPr>
          <w:i/>
          <w:color w:val="000000"/>
        </w:rPr>
        <w:t>The Lancet</w:t>
      </w:r>
      <w:r>
        <w:rPr>
          <w:i/>
          <w:color w:val="000000"/>
        </w:rPr>
        <w:fldChar w:fldCharType="end"/>
      </w:r>
      <w:r>
        <w:rPr>
          <w:color w:val="000000"/>
        </w:rPr>
        <w:fldChar w:fldCharType="begin"/>
      </w:r>
      <w:r>
        <w:rPr>
          <w:color w:val="000000"/>
        </w:rPr>
        <w:instrText xml:space="preserve"> HYPERLINK "http://paperpile.com/b/XP3jQC/xYTp" \h </w:instrText>
      </w:r>
      <w:r>
        <w:rPr>
          <w:color w:val="000000"/>
        </w:rPr>
        <w:fldChar w:fldCharType="separate"/>
      </w:r>
      <w:r>
        <w:rPr>
          <w:color w:val="000000"/>
        </w:rPr>
        <w:t xml:space="preserve"> 361 (9351): 51–59.</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"http://paperpile.com/b/XP3jQC/U6B3" \h </w:instrText>
      </w:r>
      <w:r>
        <w:rPr>
          <w:color w:val="000000"/>
        </w:rPr>
        <w:fldChar w:fldCharType="separate"/>
      </w:r>
      <w:r>
        <w:rPr>
          <w:color w:val="000000"/>
        </w:rPr>
        <w:t xml:space="preserve">Hofmann, Heike, Graham Simmons, Andrew J. </w:t>
      </w:r>
      <w:proofErr w:type="spellStart"/>
      <w:r>
        <w:rPr>
          <w:color w:val="000000"/>
        </w:rPr>
        <w:t>Rennekamp</w:t>
      </w:r>
      <w:proofErr w:type="spellEnd"/>
      <w:r>
        <w:rPr>
          <w:color w:val="000000"/>
        </w:rPr>
        <w:t xml:space="preserve">, </w:t>
      </w:r>
      <w:proofErr w:type="spellStart"/>
      <w:r>
        <w:rPr>
          <w:color w:val="000000"/>
        </w:rPr>
        <w:t>Chawaree</w:t>
      </w:r>
      <w:proofErr w:type="spellEnd"/>
      <w:r>
        <w:rPr>
          <w:color w:val="000000"/>
        </w:rPr>
        <w:t xml:space="preserve"> </w:t>
      </w:r>
      <w:proofErr w:type="spellStart"/>
      <w:r>
        <w:rPr>
          <w:color w:val="000000"/>
        </w:rPr>
        <w:t>Chaipan</w:t>
      </w:r>
      <w:proofErr w:type="spellEnd"/>
      <w:r>
        <w:rPr>
          <w:color w:val="000000"/>
        </w:rPr>
        <w:t xml:space="preserve">, Thomas </w:t>
      </w:r>
      <w:proofErr w:type="spellStart"/>
      <w:r>
        <w:rPr>
          <w:color w:val="000000"/>
        </w:rPr>
        <w:t>Gramberg</w:t>
      </w:r>
      <w:proofErr w:type="spellEnd"/>
      <w:r>
        <w:rPr>
          <w:color w:val="000000"/>
        </w:rPr>
        <w:t xml:space="preserve">, Elke Heck, Martina Geier, et al. 2006. “Highly Conserved Regions within the Spike Proteins of Human Coronaviruses 229E and NL63 Determine Recognition of Their Respective Cellular Receptors.” </w:t>
      </w:r>
      <w:r>
        <w:rPr>
          <w:color w:val="000000"/>
        </w:rPr>
        <w:fldChar w:fldCharType="end"/>
      </w:r>
      <w:r>
        <w:rPr>
          <w:i/>
          <w:color w:val="000000"/>
        </w:rPr>
        <w:fldChar w:fldCharType="begin"/>
      </w:r>
      <w:r>
        <w:rPr>
          <w:i/>
          <w:color w:val="000000"/>
        </w:rPr>
        <w:instrText xml:space="preserve"> HYPERLINK "http://paperpile.com/b/XP3jQC/U6B3" \h </w:instrText>
      </w:r>
      <w:r>
        <w:rPr>
          <w:i/>
          <w:color w:val="000000"/>
        </w:rPr>
        <w:fldChar w:fldCharType="separate"/>
      </w:r>
      <w:r>
        <w:rPr>
          <w:i/>
          <w:color w:val="000000"/>
        </w:rPr>
        <w:t>Journal of Virology</w:t>
      </w:r>
      <w:r>
        <w:rPr>
          <w:i/>
          <w:color w:val="000000"/>
        </w:rPr>
        <w:fldChar w:fldCharType="end"/>
      </w:r>
      <w:r>
        <w:rPr>
          <w:color w:val="000000"/>
        </w:rPr>
        <w:fldChar w:fldCharType="begin"/>
      </w:r>
      <w:r>
        <w:rPr>
          <w:color w:val="000000"/>
        </w:rPr>
        <w:instrText xml:space="preserve"> HYPERLINK "http://paperpile.com/b/XP3jQC/U6B3" \h </w:instrText>
      </w:r>
      <w:r>
        <w:rPr>
          <w:color w:val="000000"/>
        </w:rPr>
        <w:fldChar w:fldCharType="separate"/>
      </w:r>
      <w:r>
        <w:rPr>
          <w:color w:val="000000"/>
        </w:rPr>
        <w:t xml:space="preserve"> 80 (17): 8639–52.</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"http://paperpile.com/b/XP3jQC/0LG6" \h </w:instrText>
      </w:r>
      <w:r>
        <w:rPr>
          <w:color w:val="000000"/>
        </w:rPr>
        <w:fldChar w:fldCharType="separate"/>
      </w:r>
      <w:r>
        <w:rPr>
          <w:color w:val="000000"/>
        </w:rPr>
        <w:t xml:space="preserve">Hon, Chung-Chau, </w:t>
      </w:r>
      <w:proofErr w:type="spellStart"/>
      <w:r>
        <w:rPr>
          <w:color w:val="000000"/>
        </w:rPr>
        <w:t>Tsan</w:t>
      </w:r>
      <w:proofErr w:type="spellEnd"/>
      <w:r>
        <w:rPr>
          <w:color w:val="000000"/>
        </w:rPr>
        <w:t xml:space="preserve">-Yuk Lam, Zheng-Li Shi, Alexei J. Drummond, Chi-Wai Yip, </w:t>
      </w:r>
      <w:proofErr w:type="spellStart"/>
      <w:r>
        <w:rPr>
          <w:color w:val="000000"/>
        </w:rPr>
        <w:t>Fanya</w:t>
      </w:r>
      <w:proofErr w:type="spellEnd"/>
      <w:r>
        <w:rPr>
          <w:color w:val="000000"/>
        </w:rPr>
        <w:t xml:space="preserve"> Zeng, </w:t>
      </w:r>
      <w:proofErr w:type="spellStart"/>
      <w:r>
        <w:rPr>
          <w:color w:val="000000"/>
        </w:rPr>
        <w:t>Pui</w:t>
      </w:r>
      <w:proofErr w:type="spellEnd"/>
      <w:r>
        <w:rPr>
          <w:color w:val="000000"/>
        </w:rPr>
        <w:t xml:space="preserve">-Yi Lam, and Frederick Chi-Ching Leung. 2008. “Evidence of the Recombinant Origin of a Bat Severe Acute Respiratory Syndrome (SARS)-like Coronavirus and Its Implications on the Direct Ancestor of SARS Coronavirus.” </w:t>
      </w:r>
      <w:r>
        <w:rPr>
          <w:color w:val="000000"/>
        </w:rPr>
        <w:fldChar w:fldCharType="end"/>
      </w:r>
      <w:r>
        <w:rPr>
          <w:i/>
          <w:color w:val="000000"/>
        </w:rPr>
        <w:fldChar w:fldCharType="begin"/>
      </w:r>
      <w:r>
        <w:rPr>
          <w:i/>
          <w:color w:val="000000"/>
        </w:rPr>
        <w:instrText xml:space="preserve"> HYPERLINK "http://paperpile.com/b/XP3jQC/0LG6" \h </w:instrText>
      </w:r>
      <w:r>
        <w:rPr>
          <w:i/>
          <w:color w:val="000000"/>
        </w:rPr>
        <w:fldChar w:fldCharType="separate"/>
      </w:r>
      <w:r>
        <w:rPr>
          <w:i/>
          <w:color w:val="000000"/>
        </w:rPr>
        <w:t>Journal of Virology</w:t>
      </w:r>
      <w:r>
        <w:rPr>
          <w:i/>
          <w:color w:val="000000"/>
        </w:rPr>
        <w:fldChar w:fldCharType="end"/>
      </w:r>
      <w:r>
        <w:rPr>
          <w:color w:val="000000"/>
        </w:rPr>
        <w:fldChar w:fldCharType="begin"/>
      </w:r>
      <w:r>
        <w:rPr>
          <w:color w:val="000000"/>
        </w:rPr>
        <w:instrText xml:space="preserve"> HYPERLINK "http://paperpile.com/b/XP3jQC/0LG6" \h </w:instrText>
      </w:r>
      <w:r>
        <w:rPr>
          <w:color w:val="000000"/>
        </w:rPr>
        <w:fldChar w:fldCharType="separate"/>
      </w:r>
      <w:r>
        <w:rPr>
          <w:color w:val="000000"/>
        </w:rPr>
        <w:t xml:space="preserve"> 82 (4): 1819–26.</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"http://paperpile.com/b/XP3jQC/T0oG" \h </w:instrText>
      </w:r>
      <w:r>
        <w:rPr>
          <w:color w:val="000000"/>
        </w:rPr>
        <w:fldChar w:fldCharType="separate"/>
      </w:r>
      <w:proofErr w:type="spellStart"/>
      <w:r>
        <w:rPr>
          <w:color w:val="000000"/>
        </w:rPr>
        <w:t>Hulswit</w:t>
      </w:r>
      <w:proofErr w:type="spellEnd"/>
      <w:r>
        <w:rPr>
          <w:color w:val="000000"/>
        </w:rPr>
        <w:t xml:space="preserve">, Ruben J. G., </w:t>
      </w:r>
      <w:proofErr w:type="spellStart"/>
      <w:r>
        <w:rPr>
          <w:color w:val="000000"/>
        </w:rPr>
        <w:t>Yifei</w:t>
      </w:r>
      <w:proofErr w:type="spellEnd"/>
      <w:r>
        <w:rPr>
          <w:color w:val="000000"/>
        </w:rPr>
        <w:t xml:space="preserve"> Lang, Mark J. G. </w:t>
      </w:r>
      <w:proofErr w:type="spellStart"/>
      <w:r>
        <w:rPr>
          <w:color w:val="000000"/>
        </w:rPr>
        <w:t>Bakkers</w:t>
      </w:r>
      <w:proofErr w:type="spellEnd"/>
      <w:r>
        <w:rPr>
          <w:color w:val="000000"/>
        </w:rPr>
        <w:t xml:space="preserve">, </w:t>
      </w:r>
      <w:proofErr w:type="spellStart"/>
      <w:r>
        <w:rPr>
          <w:color w:val="000000"/>
        </w:rPr>
        <w:t>Wentao</w:t>
      </w:r>
      <w:proofErr w:type="spellEnd"/>
      <w:r>
        <w:rPr>
          <w:color w:val="000000"/>
        </w:rPr>
        <w:t xml:space="preserve"> Li, </w:t>
      </w:r>
      <w:proofErr w:type="spellStart"/>
      <w:r>
        <w:rPr>
          <w:color w:val="000000"/>
        </w:rPr>
        <w:t>Zeshi</w:t>
      </w:r>
      <w:proofErr w:type="spellEnd"/>
      <w:r>
        <w:rPr>
          <w:color w:val="000000"/>
        </w:rPr>
        <w:t xml:space="preserve"> Li, </w:t>
      </w:r>
      <w:proofErr w:type="spellStart"/>
      <w:r>
        <w:rPr>
          <w:color w:val="000000"/>
        </w:rPr>
        <w:t>Arie</w:t>
      </w:r>
      <w:proofErr w:type="spellEnd"/>
      <w:r>
        <w:rPr>
          <w:color w:val="000000"/>
        </w:rPr>
        <w:t xml:space="preserve"> Schouten, Bram </w:t>
      </w:r>
      <w:proofErr w:type="spellStart"/>
      <w:r>
        <w:rPr>
          <w:color w:val="000000"/>
        </w:rPr>
        <w:t>Ophorst</w:t>
      </w:r>
      <w:proofErr w:type="spellEnd"/>
      <w:r>
        <w:rPr>
          <w:color w:val="000000"/>
        </w:rPr>
        <w:t xml:space="preserve">, et al. 2019. “Human Coronaviruses OC43 and HKU1 Bind to 9-O-Acetylated Sialic Acids via a Conserved Receptor-Binding Site in Spike Protein Domain A.” </w:t>
      </w:r>
      <w:r>
        <w:rPr>
          <w:color w:val="000000"/>
        </w:rPr>
        <w:fldChar w:fldCharType="end"/>
      </w:r>
      <w:r>
        <w:rPr>
          <w:i/>
          <w:color w:val="000000"/>
        </w:rPr>
        <w:fldChar w:fldCharType="begin"/>
      </w:r>
      <w:r>
        <w:rPr>
          <w:i/>
          <w:color w:val="000000"/>
        </w:rPr>
        <w:instrText xml:space="preserve"> HYPERLINK "http://paperpile.com/b/XP3jQC/T0oG" \h </w:instrText>
      </w:r>
      <w:r>
        <w:rPr>
          <w:i/>
          <w:color w:val="000000"/>
        </w:rPr>
        <w:fldChar w:fldCharType="separate"/>
      </w:r>
      <w:r>
        <w:rPr>
          <w:i/>
          <w:color w:val="000000"/>
        </w:rPr>
        <w:t>Proceedings of the National Academy of Sciences of the United States of America</w:t>
      </w:r>
      <w:r>
        <w:rPr>
          <w:i/>
          <w:color w:val="000000"/>
        </w:rPr>
        <w:fldChar w:fldCharType="end"/>
      </w:r>
      <w:r>
        <w:rPr>
          <w:color w:val="000000"/>
        </w:rPr>
        <w:fldChar w:fldCharType="begin"/>
      </w:r>
      <w:r>
        <w:rPr>
          <w:color w:val="000000"/>
        </w:rPr>
        <w:instrText xml:space="preserve"> HYPERLINK "http://paperpile.com/b/XP3jQC/T0oG" \h </w:instrText>
      </w:r>
      <w:r>
        <w:rPr>
          <w:color w:val="000000"/>
        </w:rPr>
        <w:fldChar w:fldCharType="separate"/>
      </w:r>
      <w:r>
        <w:rPr>
          <w:color w:val="000000"/>
        </w:rPr>
        <w:t xml:space="preserve"> 116 (7): 2681–90.</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"http://paperpile.com/b/XP3jQC/LduQ" \h </w:instrText>
      </w:r>
      <w:r>
        <w:rPr>
          <w:color w:val="000000"/>
        </w:rPr>
        <w:fldChar w:fldCharType="separate"/>
      </w:r>
      <w:proofErr w:type="spellStart"/>
      <w:r>
        <w:rPr>
          <w:color w:val="000000"/>
        </w:rPr>
        <w:t>Jariani</w:t>
      </w:r>
      <w:proofErr w:type="spellEnd"/>
      <w:r>
        <w:rPr>
          <w:color w:val="000000"/>
        </w:rPr>
        <w:t xml:space="preserve">, Abbas, Christopher </w:t>
      </w:r>
      <w:proofErr w:type="spellStart"/>
      <w:r>
        <w:rPr>
          <w:color w:val="000000"/>
        </w:rPr>
        <w:t>Warth</w:t>
      </w:r>
      <w:proofErr w:type="spellEnd"/>
      <w:r>
        <w:rPr>
          <w:color w:val="000000"/>
        </w:rPr>
        <w:t xml:space="preserve">, Koen </w:t>
      </w:r>
      <w:proofErr w:type="spellStart"/>
      <w:r>
        <w:rPr>
          <w:color w:val="000000"/>
        </w:rPr>
        <w:t>Deforche</w:t>
      </w:r>
      <w:proofErr w:type="spellEnd"/>
      <w:r>
        <w:rPr>
          <w:color w:val="000000"/>
        </w:rPr>
        <w:t xml:space="preserve">, Pieter </w:t>
      </w:r>
      <w:proofErr w:type="spellStart"/>
      <w:r>
        <w:rPr>
          <w:color w:val="000000"/>
        </w:rPr>
        <w:t>Libin</w:t>
      </w:r>
      <w:proofErr w:type="spellEnd"/>
      <w:r>
        <w:rPr>
          <w:color w:val="000000"/>
        </w:rPr>
        <w:t xml:space="preserve">, Alexei J. Drummond, Andrew </w:t>
      </w:r>
      <w:proofErr w:type="spellStart"/>
      <w:r>
        <w:rPr>
          <w:color w:val="000000"/>
        </w:rPr>
        <w:t>Rambaut</w:t>
      </w:r>
      <w:proofErr w:type="spellEnd"/>
      <w:r>
        <w:rPr>
          <w:color w:val="000000"/>
        </w:rPr>
        <w:t xml:space="preserve">, Frederick A. </w:t>
      </w:r>
      <w:proofErr w:type="spellStart"/>
      <w:r>
        <w:rPr>
          <w:color w:val="000000"/>
        </w:rPr>
        <w:t>Matsen</w:t>
      </w:r>
      <w:proofErr w:type="spellEnd"/>
      <w:r>
        <w:rPr>
          <w:color w:val="000000"/>
        </w:rPr>
        <w:t xml:space="preserve"> Iv, and Kristof </w:t>
      </w:r>
      <w:proofErr w:type="spellStart"/>
      <w:r>
        <w:rPr>
          <w:color w:val="000000"/>
        </w:rPr>
        <w:t>Theys</w:t>
      </w:r>
      <w:proofErr w:type="spellEnd"/>
      <w:r>
        <w:rPr>
          <w:color w:val="000000"/>
        </w:rPr>
        <w:t xml:space="preserve">. 2019. “SANTA-SIM: Simulating Viral Sequence Evolution Dynamics under Selection and Recombination.” </w:t>
      </w:r>
      <w:r>
        <w:rPr>
          <w:color w:val="000000"/>
        </w:rPr>
        <w:fldChar w:fldCharType="end"/>
      </w:r>
      <w:r>
        <w:rPr>
          <w:i/>
          <w:color w:val="000000"/>
        </w:rPr>
        <w:fldChar w:fldCharType="begin"/>
      </w:r>
      <w:r>
        <w:rPr>
          <w:i/>
          <w:color w:val="000000"/>
        </w:rPr>
        <w:instrText xml:space="preserve"> HYPERLINK "http://paperpile.com/b/XP3jQC/LduQ" \h </w:instrText>
      </w:r>
      <w:r>
        <w:rPr>
          <w:i/>
          <w:color w:val="000000"/>
        </w:rPr>
        <w:fldChar w:fldCharType="separate"/>
      </w:r>
      <w:r>
        <w:rPr>
          <w:i/>
          <w:color w:val="000000"/>
        </w:rPr>
        <w:t>Virus Evolution</w:t>
      </w:r>
      <w:r>
        <w:rPr>
          <w:i/>
          <w:color w:val="000000"/>
        </w:rPr>
        <w:fldChar w:fldCharType="end"/>
      </w:r>
      <w:r>
        <w:rPr>
          <w:color w:val="000000"/>
        </w:rPr>
        <w:fldChar w:fldCharType="begin"/>
      </w:r>
      <w:r>
        <w:rPr>
          <w:color w:val="000000"/>
        </w:rPr>
        <w:instrText xml:space="preserve"> HYPERLINK "http://paperpile.com/b/XP3jQC/LduQ" \h </w:instrText>
      </w:r>
      <w:r>
        <w:rPr>
          <w:color w:val="000000"/>
        </w:rPr>
        <w:fldChar w:fldCharType="separate"/>
      </w:r>
      <w:r>
        <w:rPr>
          <w:color w:val="000000"/>
        </w:rPr>
        <w:t xml:space="preserve"> 5 (1): vez003.</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"http://paperpile.com/b/XP3jQC/lm2p" \h </w:instrText>
      </w:r>
      <w:r>
        <w:rPr>
          <w:color w:val="000000"/>
        </w:rPr>
        <w:fldChar w:fldCharType="separate"/>
      </w:r>
      <w:proofErr w:type="spellStart"/>
      <w:r>
        <w:rPr>
          <w:color w:val="000000"/>
        </w:rPr>
        <w:t>Katoh</w:t>
      </w:r>
      <w:proofErr w:type="spellEnd"/>
      <w:r>
        <w:rPr>
          <w:color w:val="000000"/>
        </w:rPr>
        <w:t xml:space="preserve">, </w:t>
      </w:r>
      <w:proofErr w:type="spellStart"/>
      <w:r>
        <w:rPr>
          <w:color w:val="000000"/>
        </w:rPr>
        <w:t>Kazutaka</w:t>
      </w:r>
      <w:proofErr w:type="spellEnd"/>
      <w:r>
        <w:rPr>
          <w:color w:val="000000"/>
        </w:rPr>
        <w:t xml:space="preserve">, </w:t>
      </w:r>
      <w:proofErr w:type="spellStart"/>
      <w:r>
        <w:rPr>
          <w:color w:val="000000"/>
        </w:rPr>
        <w:t>Kazuharu</w:t>
      </w:r>
      <w:proofErr w:type="spellEnd"/>
      <w:r>
        <w:rPr>
          <w:color w:val="000000"/>
        </w:rPr>
        <w:t xml:space="preserve"> Misawa, Kei-</w:t>
      </w:r>
      <w:proofErr w:type="spellStart"/>
      <w:r>
        <w:rPr>
          <w:color w:val="000000"/>
        </w:rPr>
        <w:t>Ichi</w:t>
      </w:r>
      <w:proofErr w:type="spellEnd"/>
      <w:r>
        <w:rPr>
          <w:color w:val="000000"/>
        </w:rPr>
        <w:t xml:space="preserve"> Kuma, and Takashi Miyata. 2002. “MAFFT: A Novel Method for Rapid Multiple Sequence Alignment Based on Fast Fourier Transform.” </w:t>
      </w:r>
      <w:r>
        <w:rPr>
          <w:color w:val="000000"/>
        </w:rPr>
        <w:fldChar w:fldCharType="end"/>
      </w:r>
      <w:r>
        <w:rPr>
          <w:i/>
          <w:color w:val="000000"/>
        </w:rPr>
        <w:fldChar w:fldCharType="begin"/>
      </w:r>
      <w:r>
        <w:rPr>
          <w:i/>
          <w:color w:val="000000"/>
        </w:rPr>
        <w:instrText xml:space="preserve"> HYPERLINK "http://paperpile.com/b/XP3jQC/lm2p" \h </w:instrText>
      </w:r>
      <w:r>
        <w:rPr>
          <w:i/>
          <w:color w:val="000000"/>
        </w:rPr>
        <w:fldChar w:fldCharType="separate"/>
      </w:r>
      <w:r>
        <w:rPr>
          <w:i/>
          <w:color w:val="000000"/>
        </w:rPr>
        <w:t>Nucleic Acids Research</w:t>
      </w:r>
      <w:r>
        <w:rPr>
          <w:i/>
          <w:color w:val="000000"/>
        </w:rPr>
        <w:fldChar w:fldCharType="end"/>
      </w:r>
      <w:r>
        <w:rPr>
          <w:color w:val="000000"/>
        </w:rPr>
        <w:fldChar w:fldCharType="begin"/>
      </w:r>
      <w:r>
        <w:rPr>
          <w:color w:val="000000"/>
        </w:rPr>
        <w:instrText xml:space="preserve"> HYPERLINK "http://paperpile.com/b/XP3jQC/lm2p" \h </w:instrText>
      </w:r>
      <w:r>
        <w:rPr>
          <w:color w:val="000000"/>
        </w:rPr>
        <w:fldChar w:fldCharType="separate"/>
      </w:r>
      <w:r>
        <w:rPr>
          <w:color w:val="000000"/>
        </w:rPr>
        <w:t xml:space="preserve"> 30 (14): 3059–66.</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"http://paperpile.com/b/XP3jQC/XLEo" \h </w:instrText>
      </w:r>
      <w:r>
        <w:rPr>
          <w:color w:val="000000"/>
        </w:rPr>
        <w:fldChar w:fldCharType="separate"/>
      </w:r>
      <w:proofErr w:type="spellStart"/>
      <w:r>
        <w:rPr>
          <w:color w:val="000000"/>
        </w:rPr>
        <w:t>Komabayashi</w:t>
      </w:r>
      <w:proofErr w:type="spellEnd"/>
      <w:r>
        <w:rPr>
          <w:color w:val="000000"/>
        </w:rPr>
        <w:t xml:space="preserve">, Kenichi, </w:t>
      </w:r>
      <w:proofErr w:type="spellStart"/>
      <w:r>
        <w:rPr>
          <w:color w:val="000000"/>
        </w:rPr>
        <w:t>Yohei</w:t>
      </w:r>
      <w:proofErr w:type="spellEnd"/>
      <w:r>
        <w:rPr>
          <w:color w:val="000000"/>
        </w:rPr>
        <w:t xml:space="preserve"> </w:t>
      </w:r>
      <w:proofErr w:type="spellStart"/>
      <w:r>
        <w:rPr>
          <w:color w:val="000000"/>
        </w:rPr>
        <w:t>Matoba</w:t>
      </w:r>
      <w:proofErr w:type="spellEnd"/>
      <w:r>
        <w:rPr>
          <w:color w:val="000000"/>
        </w:rPr>
        <w:t xml:space="preserve">, Shizuka Tanaka, </w:t>
      </w:r>
      <w:proofErr w:type="spellStart"/>
      <w:r>
        <w:rPr>
          <w:color w:val="000000"/>
        </w:rPr>
        <w:t>Junji</w:t>
      </w:r>
      <w:proofErr w:type="spellEnd"/>
      <w:r>
        <w:rPr>
          <w:color w:val="000000"/>
        </w:rPr>
        <w:t xml:space="preserve"> </w:t>
      </w:r>
      <w:proofErr w:type="spellStart"/>
      <w:r>
        <w:rPr>
          <w:color w:val="000000"/>
        </w:rPr>
        <w:t>Seto</w:t>
      </w:r>
      <w:proofErr w:type="spellEnd"/>
      <w:r>
        <w:rPr>
          <w:color w:val="000000"/>
        </w:rPr>
        <w:t xml:space="preserve">, Yoko Aoki, Tatsuya Ikeda, Yoshitaka </w:t>
      </w:r>
      <w:proofErr w:type="spellStart"/>
      <w:r>
        <w:rPr>
          <w:color w:val="000000"/>
        </w:rPr>
        <w:t>Shimotai</w:t>
      </w:r>
      <w:proofErr w:type="spellEnd"/>
      <w:r>
        <w:rPr>
          <w:color w:val="000000"/>
        </w:rPr>
        <w:t xml:space="preserve">, Yoko </w:t>
      </w:r>
      <w:proofErr w:type="spellStart"/>
      <w:r>
        <w:rPr>
          <w:color w:val="000000"/>
        </w:rPr>
        <w:t>Matsuzaki</w:t>
      </w:r>
      <w:proofErr w:type="spellEnd"/>
      <w:r>
        <w:rPr>
          <w:color w:val="000000"/>
        </w:rPr>
        <w:t xml:space="preserve">, Tsutomu </w:t>
      </w:r>
      <w:proofErr w:type="spellStart"/>
      <w:r>
        <w:rPr>
          <w:color w:val="000000"/>
        </w:rPr>
        <w:t>Itagaki</w:t>
      </w:r>
      <w:proofErr w:type="spellEnd"/>
      <w:r>
        <w:rPr>
          <w:color w:val="000000"/>
        </w:rPr>
        <w:t xml:space="preserve">, and Katsumi Mizuta. 2020. “Longitudinal Epidemiology of Human Coronavirus OC43 in Yamagata, Japan, 2010–2017: Two Groups Based on Spike Gene Appear One after Another.” </w:t>
      </w:r>
      <w:r>
        <w:rPr>
          <w:color w:val="000000"/>
        </w:rPr>
        <w:fldChar w:fldCharType="end"/>
      </w:r>
      <w:r>
        <w:rPr>
          <w:i/>
          <w:color w:val="000000"/>
        </w:rPr>
        <w:fldChar w:fldCharType="begin"/>
      </w:r>
      <w:r>
        <w:rPr>
          <w:i/>
          <w:color w:val="000000"/>
        </w:rPr>
        <w:instrText xml:space="preserve"> HYPERLINK "http://paperpile.com/b/XP3jQC/XLEo" \h </w:instrText>
      </w:r>
      <w:r>
        <w:rPr>
          <w:i/>
          <w:color w:val="000000"/>
        </w:rPr>
        <w:fldChar w:fldCharType="separate"/>
      </w:r>
      <w:r>
        <w:rPr>
          <w:i/>
          <w:color w:val="000000"/>
        </w:rPr>
        <w:t>Journal of Medical Virology</w:t>
      </w:r>
      <w:r>
        <w:rPr>
          <w:i/>
          <w:color w:val="000000"/>
        </w:rPr>
        <w:fldChar w:fldCharType="end"/>
      </w:r>
      <w:r>
        <w:rPr>
          <w:color w:val="000000"/>
        </w:rPr>
        <w:fldChar w:fldCharType="begin"/>
      </w:r>
      <w:r>
        <w:rPr>
          <w:color w:val="000000"/>
        </w:rPr>
        <w:instrText xml:space="preserve"> HYPERLINK "http://paperpile.com/b/XP3jQC/XLEo" \h </w:instrText>
      </w:r>
      <w:r>
        <w:rPr>
          <w:color w:val="000000"/>
        </w:rPr>
        <w:fldChar w:fldCharType="separate"/>
      </w:r>
      <w:r>
        <w:rPr>
          <w:color w:val="000000"/>
        </w:rPr>
        <w:t xml:space="preserve"> 7 (August): 825.</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"http://paperpile.com/b/XP3jQC/iO5A" \h </w:instrText>
      </w:r>
      <w:r>
        <w:rPr>
          <w:color w:val="000000"/>
        </w:rPr>
        <w:fldChar w:fldCharType="separate"/>
      </w:r>
      <w:proofErr w:type="spellStart"/>
      <w:r>
        <w:rPr>
          <w:color w:val="000000"/>
        </w:rPr>
        <w:t>Kosakovsky</w:t>
      </w:r>
      <w:proofErr w:type="spellEnd"/>
      <w:r>
        <w:rPr>
          <w:color w:val="000000"/>
        </w:rPr>
        <w:t xml:space="preserve"> Pond, Sergei L., David Posada, Michael B. Gravenor, Christopher H. </w:t>
      </w:r>
      <w:proofErr w:type="spellStart"/>
      <w:r>
        <w:rPr>
          <w:color w:val="000000"/>
        </w:rPr>
        <w:t>Woelk</w:t>
      </w:r>
      <w:proofErr w:type="spellEnd"/>
      <w:r>
        <w:rPr>
          <w:color w:val="000000"/>
        </w:rPr>
        <w:t xml:space="preserve">, and Simon D. W. Frost. 2006. “Automated Phylogenetic Detection of Recombination Using a Genetic Algorithm.” </w:t>
      </w:r>
      <w:r>
        <w:rPr>
          <w:color w:val="000000"/>
        </w:rPr>
        <w:fldChar w:fldCharType="end"/>
      </w:r>
      <w:r>
        <w:rPr>
          <w:i/>
          <w:color w:val="000000"/>
        </w:rPr>
        <w:fldChar w:fldCharType="begin"/>
      </w:r>
      <w:r>
        <w:rPr>
          <w:i/>
          <w:color w:val="000000"/>
        </w:rPr>
        <w:instrText xml:space="preserve"> HYPERLINK "http://paperpile.com/b/XP3jQC/iO5A" \h </w:instrText>
      </w:r>
      <w:r>
        <w:rPr>
          <w:i/>
          <w:color w:val="000000"/>
        </w:rPr>
        <w:fldChar w:fldCharType="separate"/>
      </w:r>
      <w:r>
        <w:rPr>
          <w:i/>
          <w:color w:val="000000"/>
        </w:rPr>
        <w:t>Molecular Biology and Evolution</w:t>
      </w:r>
      <w:r>
        <w:rPr>
          <w:i/>
          <w:color w:val="000000"/>
        </w:rPr>
        <w:fldChar w:fldCharType="end"/>
      </w:r>
      <w:r>
        <w:rPr>
          <w:color w:val="000000"/>
        </w:rPr>
        <w:fldChar w:fldCharType="begin"/>
      </w:r>
      <w:r>
        <w:rPr>
          <w:color w:val="000000"/>
        </w:rPr>
        <w:instrText xml:space="preserve"> HYPERLINK "http://paperpile.com/b/XP3jQC/iO5A" \h </w:instrText>
      </w:r>
      <w:r>
        <w:rPr>
          <w:color w:val="000000"/>
        </w:rPr>
        <w:fldChar w:fldCharType="separate"/>
      </w:r>
      <w:r>
        <w:rPr>
          <w:color w:val="000000"/>
        </w:rPr>
        <w:t xml:space="preserve"> 23 (10): 1891–1901.</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"http://paperpile.com/b/XP3jQC/iIM0" \h </w:instrText>
      </w:r>
      <w:r>
        <w:rPr>
          <w:color w:val="000000"/>
        </w:rPr>
        <w:fldChar w:fldCharType="separate"/>
      </w:r>
      <w:proofErr w:type="spellStart"/>
      <w:r>
        <w:rPr>
          <w:color w:val="000000"/>
        </w:rPr>
        <w:t>Köster</w:t>
      </w:r>
      <w:proofErr w:type="spellEnd"/>
      <w:r>
        <w:rPr>
          <w:color w:val="000000"/>
        </w:rPr>
        <w:t xml:space="preserve">, Johannes, and Sven </w:t>
      </w:r>
      <w:proofErr w:type="spellStart"/>
      <w:r>
        <w:rPr>
          <w:color w:val="000000"/>
        </w:rPr>
        <w:t>Rahmann</w:t>
      </w:r>
      <w:proofErr w:type="spellEnd"/>
      <w:r>
        <w:rPr>
          <w:color w:val="000000"/>
        </w:rPr>
        <w:t>. 2012. “</w:t>
      </w:r>
      <w:proofErr w:type="spellStart"/>
      <w:r>
        <w:rPr>
          <w:color w:val="000000"/>
        </w:rPr>
        <w:t>Snakemake</w:t>
      </w:r>
      <w:proofErr w:type="spellEnd"/>
      <w:r>
        <w:rPr>
          <w:color w:val="000000"/>
        </w:rPr>
        <w:t xml:space="preserve">—a Scalable Bioinformatics Workflow Engine.” </w:t>
      </w:r>
      <w:r>
        <w:rPr>
          <w:color w:val="000000"/>
        </w:rPr>
        <w:fldChar w:fldCharType="end"/>
      </w:r>
      <w:r>
        <w:rPr>
          <w:i/>
          <w:color w:val="000000"/>
        </w:rPr>
        <w:fldChar w:fldCharType="begin"/>
      </w:r>
      <w:r>
        <w:rPr>
          <w:i/>
          <w:color w:val="000000"/>
        </w:rPr>
        <w:instrText xml:space="preserve"> HYPERLINK "http://paperpile.com/b/XP3jQC/iIM0" \h </w:instrText>
      </w:r>
      <w:r>
        <w:rPr>
          <w:i/>
          <w:color w:val="000000"/>
        </w:rPr>
        <w:fldChar w:fldCharType="separate"/>
      </w:r>
      <w:r>
        <w:rPr>
          <w:i/>
          <w:color w:val="000000"/>
        </w:rPr>
        <w:t xml:space="preserve">Bioinformatics </w:t>
      </w:r>
      <w:r>
        <w:rPr>
          <w:i/>
          <w:color w:val="000000"/>
        </w:rPr>
        <w:fldChar w:fldCharType="end"/>
      </w:r>
      <w:r>
        <w:rPr>
          <w:color w:val="000000"/>
        </w:rPr>
        <w:fldChar w:fldCharType="begin"/>
      </w:r>
      <w:r>
        <w:rPr>
          <w:color w:val="000000"/>
        </w:rPr>
        <w:instrText xml:space="preserve"> HYPERLINK "http://paperpile.com/b/XP3jQC/iIM0" \h </w:instrText>
      </w:r>
      <w:r>
        <w:rPr>
          <w:color w:val="000000"/>
        </w:rPr>
        <w:fldChar w:fldCharType="separate"/>
      </w:r>
      <w:r>
        <w:rPr>
          <w:color w:val="000000"/>
        </w:rPr>
        <w:t xml:space="preserve"> 28 (19): 2520–22.</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"http://paperpile.com/b/XP3jQC/Mei3" \h </w:instrText>
      </w:r>
      <w:r>
        <w:rPr>
          <w:color w:val="000000"/>
        </w:rPr>
        <w:fldChar w:fldCharType="separate"/>
      </w:r>
      <w:r>
        <w:rPr>
          <w:color w:val="000000"/>
        </w:rPr>
        <w:t xml:space="preserve">Krammer, Florian. 2020. “SARS-CoV-2 Vaccines in Development.” </w:t>
      </w:r>
      <w:r>
        <w:rPr>
          <w:color w:val="000000"/>
        </w:rPr>
        <w:fldChar w:fldCharType="end"/>
      </w:r>
      <w:r>
        <w:rPr>
          <w:i/>
          <w:color w:val="000000"/>
        </w:rPr>
        <w:fldChar w:fldCharType="begin"/>
      </w:r>
      <w:r>
        <w:rPr>
          <w:i/>
          <w:color w:val="000000"/>
        </w:rPr>
        <w:instrText xml:space="preserve"> HYPERLINK "http://paperpile.com/b/XP3jQC/Mei3" \h </w:instrText>
      </w:r>
      <w:r>
        <w:rPr>
          <w:i/>
          <w:color w:val="000000"/>
        </w:rPr>
        <w:fldChar w:fldCharType="separate"/>
      </w:r>
      <w:r>
        <w:rPr>
          <w:i/>
          <w:color w:val="000000"/>
        </w:rPr>
        <w:t>Nature</w:t>
      </w:r>
      <w:r>
        <w:rPr>
          <w:i/>
          <w:color w:val="000000"/>
        </w:rPr>
        <w:fldChar w:fldCharType="end"/>
      </w:r>
      <w:r>
        <w:rPr>
          <w:color w:val="000000"/>
        </w:rPr>
        <w:fldChar w:fldCharType="begin"/>
      </w:r>
      <w:r>
        <w:rPr>
          <w:color w:val="000000"/>
        </w:rPr>
        <w:instrText xml:space="preserve"> HYPERLINK "http://paperpile.com/b/XP3jQC/Mei3" \h </w:instrText>
      </w:r>
      <w:r>
        <w:rPr>
          <w:color w:val="000000"/>
        </w:rPr>
        <w:fldChar w:fldCharType="separate"/>
      </w:r>
      <w:r>
        <w:rPr>
          <w:color w:val="000000"/>
        </w:rPr>
        <w:t>, September. https://doi.org/</w:t>
      </w:r>
      <w:r>
        <w:rPr>
          <w:color w:val="000000"/>
        </w:rPr>
        <w:fldChar w:fldCharType="end"/>
      </w:r>
      <w:r>
        <w:rPr>
          <w:color w:val="000000"/>
        </w:rPr>
        <w:fldChar w:fldCharType="begin"/>
      </w:r>
      <w:r>
        <w:rPr>
          <w:color w:val="000000"/>
        </w:rPr>
        <w:instrText xml:space="preserve"> HYPERLINK "http://dx.doi.org/10.1038/s41586-020-2798-3" \h </w:instrText>
      </w:r>
      <w:r>
        <w:rPr>
          <w:color w:val="000000"/>
        </w:rPr>
        <w:fldChar w:fldCharType="separate"/>
      </w:r>
      <w:r>
        <w:rPr>
          <w:color w:val="000000"/>
        </w:rPr>
        <w:t>10.1038/s41586-020-2798-3</w:t>
      </w:r>
      <w:r>
        <w:rPr>
          <w:color w:val="000000"/>
        </w:rPr>
        <w:fldChar w:fldCharType="end"/>
      </w:r>
      <w:r>
        <w:rPr>
          <w:color w:val="000000"/>
        </w:rPr>
        <w:fldChar w:fldCharType="begin"/>
      </w:r>
      <w:r>
        <w:rPr>
          <w:color w:val="000000"/>
        </w:rPr>
        <w:instrText xml:space="preserve"> HYPERLINK "http://paperpile.com/b/XP3jQC/Mei3" \h </w:instrText>
      </w:r>
      <w:r>
        <w:rPr>
          <w:color w:val="000000"/>
        </w:rPr>
        <w:fldChar w:fldCharType="separate"/>
      </w:r>
      <w:r>
        <w:rPr>
          <w:color w:val="000000"/>
        </w:rPr>
        <w:t>.</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"http://paperpile.com/b/XP3jQC/7qVi" \h </w:instrText>
      </w:r>
      <w:r>
        <w:rPr>
          <w:color w:val="000000"/>
        </w:rPr>
        <w:fldChar w:fldCharType="separate"/>
      </w:r>
      <w:r>
        <w:rPr>
          <w:color w:val="000000"/>
        </w:rPr>
        <w:t xml:space="preserve">Kucharski, Adam J., Justin Lessler, Jonathan M. Read, Huachen Zhu, Chao Qiang Jiang, Yi Guan, Derek A. T. Cummings, and Steven Riley. 2015. “Estimating the Life Course of Influenza A(H3N2) Antibody Responses from Cross-Sectional Data.” </w:t>
      </w:r>
      <w:r>
        <w:rPr>
          <w:color w:val="000000"/>
        </w:rPr>
        <w:fldChar w:fldCharType="end"/>
      </w:r>
      <w:r>
        <w:rPr>
          <w:i/>
          <w:color w:val="000000"/>
        </w:rPr>
        <w:fldChar w:fldCharType="begin"/>
      </w:r>
      <w:r>
        <w:rPr>
          <w:i/>
          <w:color w:val="000000"/>
        </w:rPr>
        <w:instrText xml:space="preserve"> HYPERLINK "http://paperpile.com/b/XP3jQC/7qVi" \h </w:instrText>
      </w:r>
      <w:r>
        <w:rPr>
          <w:i/>
          <w:color w:val="000000"/>
        </w:rPr>
        <w:fldChar w:fldCharType="separate"/>
      </w:r>
      <w:r>
        <w:rPr>
          <w:i/>
          <w:color w:val="000000"/>
        </w:rPr>
        <w:t>PLOS Biology</w:t>
      </w:r>
      <w:r>
        <w:rPr>
          <w:i/>
          <w:color w:val="000000"/>
        </w:rPr>
        <w:fldChar w:fldCharType="end"/>
      </w:r>
      <w:r>
        <w:rPr>
          <w:color w:val="000000"/>
        </w:rPr>
        <w:fldChar w:fldCharType="begin"/>
      </w:r>
      <w:r>
        <w:rPr>
          <w:color w:val="000000"/>
        </w:rPr>
        <w:instrText xml:space="preserve"> HYPERLINK "http://paperpile.com/b/XP3jQC/7qVi" \h </w:instrText>
      </w:r>
      <w:r>
        <w:rPr>
          <w:color w:val="000000"/>
        </w:rPr>
        <w:fldChar w:fldCharType="separate"/>
      </w:r>
      <w:r>
        <w:rPr>
          <w:color w:val="000000"/>
        </w:rPr>
        <w:t>. https://doi.org/</w:t>
      </w:r>
      <w:r>
        <w:rPr>
          <w:color w:val="000000"/>
        </w:rPr>
        <w:fldChar w:fldCharType="end"/>
      </w:r>
      <w:r>
        <w:rPr>
          <w:color w:val="000000"/>
        </w:rPr>
        <w:fldChar w:fldCharType="begin"/>
      </w:r>
      <w:r>
        <w:rPr>
          <w:color w:val="000000"/>
        </w:rPr>
        <w:instrText xml:space="preserve"> HYPERLINK "http://dx.doi.org/10.1371/journal.pbio.1002082" \h </w:instrText>
      </w:r>
      <w:r>
        <w:rPr>
          <w:color w:val="000000"/>
        </w:rPr>
        <w:fldChar w:fldCharType="separate"/>
      </w:r>
      <w:r>
        <w:rPr>
          <w:color w:val="000000"/>
        </w:rPr>
        <w:t>10.1371/journal.pbio.1002082</w:t>
      </w:r>
      <w:r>
        <w:rPr>
          <w:color w:val="000000"/>
        </w:rPr>
        <w:fldChar w:fldCharType="end"/>
      </w:r>
      <w:r>
        <w:rPr>
          <w:color w:val="000000"/>
        </w:rPr>
        <w:fldChar w:fldCharType="begin"/>
      </w:r>
      <w:r>
        <w:rPr>
          <w:color w:val="000000"/>
        </w:rPr>
        <w:instrText xml:space="preserve"> HYPERLINK "http://paperpile.com/b/XP3jQC/7qVi" \h </w:instrText>
      </w:r>
      <w:r>
        <w:rPr>
          <w:color w:val="000000"/>
        </w:rPr>
        <w:fldChar w:fldCharType="separate"/>
      </w:r>
      <w:r>
        <w:rPr>
          <w:color w:val="000000"/>
        </w:rPr>
        <w:t>.</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lastRenderedPageBreak/>
        <w:fldChar w:fldCharType="begin"/>
      </w:r>
      <w:r>
        <w:rPr>
          <w:color w:val="000000"/>
        </w:rPr>
        <w:instrText xml:space="preserve"> HYPERLINK "http://paperpile.com/b/XP3jQC/vLU9" \h </w:instrText>
      </w:r>
      <w:r>
        <w:rPr>
          <w:color w:val="000000"/>
        </w:rPr>
        <w:fldChar w:fldCharType="separate"/>
      </w:r>
      <w:r>
        <w:rPr>
          <w:color w:val="000000"/>
        </w:rPr>
        <w:t xml:space="preserve">Lau, Susanna K. P., Paul Lee, Alan K. L. Tsang, Cyril C. Y. Yip, Herman </w:t>
      </w:r>
      <w:proofErr w:type="spellStart"/>
      <w:r>
        <w:rPr>
          <w:color w:val="000000"/>
        </w:rPr>
        <w:t>Tse</w:t>
      </w:r>
      <w:proofErr w:type="spellEnd"/>
      <w:r>
        <w:rPr>
          <w:color w:val="000000"/>
        </w:rPr>
        <w:t xml:space="preserve">, Rodney A. Lee, Lok-Yee So, et al. 2011. “Molecular Epidemiology of Human Coronavirus OC43 Reveals Evolution of Different Genotypes over Time and Recent Emergence of a Novel Genotype due to Natural Recombination.” </w:t>
      </w:r>
      <w:r>
        <w:rPr>
          <w:color w:val="000000"/>
        </w:rPr>
        <w:fldChar w:fldCharType="end"/>
      </w:r>
      <w:r>
        <w:rPr>
          <w:i/>
          <w:color w:val="000000"/>
        </w:rPr>
        <w:fldChar w:fldCharType="begin"/>
      </w:r>
      <w:r>
        <w:rPr>
          <w:i/>
          <w:color w:val="000000"/>
        </w:rPr>
        <w:instrText xml:space="preserve"> HYPERLINK "http://paperpile.com/b/XP3jQC/vLU9" \h </w:instrText>
      </w:r>
      <w:r>
        <w:rPr>
          <w:i/>
          <w:color w:val="000000"/>
        </w:rPr>
        <w:fldChar w:fldCharType="separate"/>
      </w:r>
      <w:r>
        <w:rPr>
          <w:i/>
          <w:color w:val="000000"/>
        </w:rPr>
        <w:t>Journal of Virology</w:t>
      </w:r>
      <w:r>
        <w:rPr>
          <w:i/>
          <w:color w:val="000000"/>
        </w:rPr>
        <w:fldChar w:fldCharType="end"/>
      </w:r>
      <w:r>
        <w:rPr>
          <w:color w:val="000000"/>
        </w:rPr>
        <w:fldChar w:fldCharType="begin"/>
      </w:r>
      <w:r>
        <w:rPr>
          <w:color w:val="000000"/>
        </w:rPr>
        <w:instrText xml:space="preserve"> HYPERLINK "http://paperpile.com/b/XP3jQC/vLU9" \h </w:instrText>
      </w:r>
      <w:r>
        <w:rPr>
          <w:color w:val="000000"/>
        </w:rPr>
        <w:fldChar w:fldCharType="separate"/>
      </w:r>
      <w:r>
        <w:rPr>
          <w:color w:val="000000"/>
        </w:rPr>
        <w:t xml:space="preserve"> 85 (21): 11325–37.</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"http://paperpile.com/b/XP3jQC/qj7z" \h </w:instrText>
      </w:r>
      <w:r>
        <w:rPr>
          <w:color w:val="000000"/>
        </w:rPr>
        <w:fldChar w:fldCharType="separate"/>
      </w:r>
      <w:r>
        <w:rPr>
          <w:color w:val="000000"/>
        </w:rPr>
        <w:t xml:space="preserve">Li, Fang. 2016. “Structure, Function, and Evolution of Coronavirus Spike Proteins.” </w:t>
      </w:r>
      <w:r>
        <w:rPr>
          <w:color w:val="000000"/>
        </w:rPr>
        <w:fldChar w:fldCharType="end"/>
      </w:r>
      <w:r>
        <w:rPr>
          <w:i/>
          <w:color w:val="000000"/>
        </w:rPr>
        <w:fldChar w:fldCharType="begin"/>
      </w:r>
      <w:r>
        <w:rPr>
          <w:i/>
          <w:color w:val="000000"/>
        </w:rPr>
        <w:instrText xml:space="preserve"> HYPERLINK "http://paperpile.com/b/XP3jQC/qj7z" \h </w:instrText>
      </w:r>
      <w:r>
        <w:rPr>
          <w:i/>
          <w:color w:val="000000"/>
        </w:rPr>
        <w:fldChar w:fldCharType="separate"/>
      </w:r>
      <w:r>
        <w:rPr>
          <w:i/>
          <w:color w:val="000000"/>
        </w:rPr>
        <w:t>Annual Review of Virology</w:t>
      </w:r>
      <w:r>
        <w:rPr>
          <w:i/>
          <w:color w:val="000000"/>
        </w:rPr>
        <w:fldChar w:fldCharType="end"/>
      </w:r>
      <w:r>
        <w:rPr>
          <w:color w:val="000000"/>
        </w:rPr>
        <w:fldChar w:fldCharType="begin"/>
      </w:r>
      <w:r>
        <w:rPr>
          <w:color w:val="000000"/>
        </w:rPr>
        <w:instrText xml:space="preserve"> HYPERLINK "http://paperpile.com/b/XP3jQC/qj7z" \h </w:instrText>
      </w:r>
      <w:r>
        <w:rPr>
          <w:color w:val="000000"/>
        </w:rPr>
        <w:fldChar w:fldCharType="separate"/>
      </w:r>
      <w:r>
        <w:rPr>
          <w:color w:val="000000"/>
        </w:rPr>
        <w:t xml:space="preserve"> 3 (1): 237–61.</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"http://paperpile.com/b/XP3jQC/6JUk" \h </w:instrText>
      </w:r>
      <w:r>
        <w:rPr>
          <w:color w:val="000000"/>
        </w:rPr>
        <w:fldChar w:fldCharType="separate"/>
      </w:r>
      <w:r>
        <w:rPr>
          <w:color w:val="000000"/>
        </w:rPr>
        <w:t xml:space="preserve">Liu, Ding X., Jia Q. Liang, and To S. Fung. 2020. “Human Coronavirus-229E, -OC43, -NL63, and -HKU1.” </w:t>
      </w:r>
      <w:r>
        <w:rPr>
          <w:color w:val="000000"/>
        </w:rPr>
        <w:fldChar w:fldCharType="end"/>
      </w:r>
      <w:r>
        <w:rPr>
          <w:i/>
          <w:color w:val="000000"/>
        </w:rPr>
        <w:fldChar w:fldCharType="begin"/>
      </w:r>
      <w:r>
        <w:rPr>
          <w:i/>
          <w:color w:val="000000"/>
        </w:rPr>
        <w:instrText xml:space="preserve"> HYPERLINK "http://paperpile.com/b/XP3jQC/6JUk" \h </w:instrText>
      </w:r>
      <w:r>
        <w:rPr>
          <w:i/>
          <w:color w:val="000000"/>
        </w:rPr>
        <w:fldChar w:fldCharType="separate"/>
      </w:r>
      <w:r>
        <w:rPr>
          <w:i/>
          <w:color w:val="000000"/>
        </w:rPr>
        <w:t>Reference Module in Life Sciences</w:t>
      </w:r>
      <w:r>
        <w:rPr>
          <w:i/>
          <w:color w:val="000000"/>
        </w:rPr>
        <w:fldChar w:fldCharType="end"/>
      </w:r>
      <w:r>
        <w:rPr>
          <w:color w:val="000000"/>
        </w:rPr>
        <w:fldChar w:fldCharType="begin"/>
      </w:r>
      <w:r>
        <w:rPr>
          <w:color w:val="000000"/>
        </w:rPr>
        <w:instrText xml:space="preserve"> HYPERLINK "http://paperpile.com/b/XP3jQC/6JUk" \h </w:instrText>
      </w:r>
      <w:r>
        <w:rPr>
          <w:color w:val="000000"/>
        </w:rPr>
        <w:fldChar w:fldCharType="separate"/>
      </w:r>
      <w:r>
        <w:rPr>
          <w:color w:val="000000"/>
        </w:rPr>
        <w:t>. https://doi.org/</w:t>
      </w:r>
      <w:r>
        <w:rPr>
          <w:color w:val="000000"/>
        </w:rPr>
        <w:fldChar w:fldCharType="end"/>
      </w:r>
      <w:r>
        <w:rPr>
          <w:color w:val="000000"/>
        </w:rPr>
        <w:fldChar w:fldCharType="begin"/>
      </w:r>
      <w:r>
        <w:rPr>
          <w:color w:val="000000"/>
        </w:rPr>
        <w:instrText xml:space="preserve"> HYPERLINK "http://dx.doi.org/10.1016/b978-0-12-809633-8.21501-x" \h </w:instrText>
      </w:r>
      <w:r>
        <w:rPr>
          <w:color w:val="000000"/>
        </w:rPr>
        <w:fldChar w:fldCharType="separate"/>
      </w:r>
      <w:r>
        <w:rPr>
          <w:color w:val="000000"/>
        </w:rPr>
        <w:t>10.1016/b978-0-12-809633-8.21501-x</w:t>
      </w:r>
      <w:r>
        <w:rPr>
          <w:color w:val="000000"/>
        </w:rPr>
        <w:fldChar w:fldCharType="end"/>
      </w:r>
      <w:r>
        <w:rPr>
          <w:color w:val="000000"/>
        </w:rPr>
        <w:fldChar w:fldCharType="begin"/>
      </w:r>
      <w:r>
        <w:rPr>
          <w:color w:val="000000"/>
        </w:rPr>
        <w:instrText xml:space="preserve"> HYPERLINK "http://paperpile.com/b/XP3jQC/6JUk" \h </w:instrText>
      </w:r>
      <w:r>
        <w:rPr>
          <w:color w:val="000000"/>
        </w:rPr>
        <w:fldChar w:fldCharType="separate"/>
      </w:r>
      <w:r>
        <w:rPr>
          <w:color w:val="000000"/>
        </w:rPr>
        <w:t>.</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"http://paperpile.com/b/XP3jQC/KOzg" \h </w:instrText>
      </w:r>
      <w:r>
        <w:rPr>
          <w:color w:val="000000"/>
        </w:rPr>
        <w:fldChar w:fldCharType="separate"/>
      </w:r>
      <w:proofErr w:type="spellStart"/>
      <w:r>
        <w:rPr>
          <w:color w:val="000000"/>
        </w:rPr>
        <w:t>Luksza</w:t>
      </w:r>
      <w:proofErr w:type="spellEnd"/>
      <w:r>
        <w:rPr>
          <w:color w:val="000000"/>
        </w:rPr>
        <w:t xml:space="preserve">, Marta, and Michael </w:t>
      </w:r>
      <w:proofErr w:type="spellStart"/>
      <w:r>
        <w:rPr>
          <w:color w:val="000000"/>
        </w:rPr>
        <w:t>Lässig</w:t>
      </w:r>
      <w:proofErr w:type="spellEnd"/>
      <w:r>
        <w:rPr>
          <w:color w:val="000000"/>
        </w:rPr>
        <w:t xml:space="preserve">. 2014. “A Predictive Fitness Model for Influenza.” </w:t>
      </w:r>
      <w:r>
        <w:rPr>
          <w:color w:val="000000"/>
        </w:rPr>
        <w:fldChar w:fldCharType="end"/>
      </w:r>
      <w:r>
        <w:rPr>
          <w:i/>
          <w:color w:val="000000"/>
        </w:rPr>
        <w:fldChar w:fldCharType="begin"/>
      </w:r>
      <w:r>
        <w:rPr>
          <w:i/>
          <w:color w:val="000000"/>
        </w:rPr>
        <w:instrText xml:space="preserve"> HYPERLINK "http://paperpile.com/b/XP3jQC/KOzg" \h </w:instrText>
      </w:r>
      <w:r>
        <w:rPr>
          <w:i/>
          <w:color w:val="000000"/>
        </w:rPr>
        <w:fldChar w:fldCharType="separate"/>
      </w:r>
      <w:r>
        <w:rPr>
          <w:i/>
          <w:color w:val="000000"/>
        </w:rPr>
        <w:t>Nature</w:t>
      </w:r>
      <w:r>
        <w:rPr>
          <w:i/>
          <w:color w:val="000000"/>
        </w:rPr>
        <w:fldChar w:fldCharType="end"/>
      </w:r>
      <w:r>
        <w:rPr>
          <w:color w:val="000000"/>
        </w:rPr>
        <w:fldChar w:fldCharType="begin"/>
      </w:r>
      <w:r>
        <w:rPr>
          <w:color w:val="000000"/>
        </w:rPr>
        <w:instrText xml:space="preserve"> HYPERLINK "http://paperpile.com/b/XP3jQC/KOzg" \h </w:instrText>
      </w:r>
      <w:r>
        <w:rPr>
          <w:color w:val="000000"/>
        </w:rPr>
        <w:fldChar w:fldCharType="separate"/>
      </w:r>
      <w:r>
        <w:rPr>
          <w:color w:val="000000"/>
        </w:rPr>
        <w:t xml:space="preserve"> 507 (7490): 57–61.</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"http://paperpile.com/b/XP3jQC/djjU" \h </w:instrText>
      </w:r>
      <w:r>
        <w:rPr>
          <w:color w:val="000000"/>
        </w:rPr>
        <w:fldChar w:fldCharType="separate"/>
      </w:r>
      <w:r>
        <w:rPr>
          <w:color w:val="000000"/>
        </w:rPr>
        <w:t xml:space="preserve">McIntosh, Kenneth. 1974. “Coronaviruses: A Comparative Review.” In </w:t>
      </w:r>
      <w:r>
        <w:rPr>
          <w:color w:val="000000"/>
        </w:rPr>
        <w:fldChar w:fldCharType="end"/>
      </w:r>
      <w:r>
        <w:rPr>
          <w:i/>
          <w:color w:val="000000"/>
        </w:rPr>
        <w:fldChar w:fldCharType="begin"/>
      </w:r>
      <w:r>
        <w:rPr>
          <w:i/>
          <w:color w:val="000000"/>
        </w:rPr>
        <w:instrText xml:space="preserve"> HYPERLINK "http://paperpile.com/b/XP3jQC/djjU" \h </w:instrText>
      </w:r>
      <w:r>
        <w:rPr>
          <w:i/>
          <w:color w:val="000000"/>
        </w:rPr>
        <w:fldChar w:fldCharType="separate"/>
      </w:r>
      <w:r>
        <w:rPr>
          <w:i/>
          <w:color w:val="000000"/>
        </w:rPr>
        <w:t xml:space="preserve">Current Topics in Microbiology and Immunology / </w:t>
      </w:r>
      <w:proofErr w:type="spellStart"/>
      <w:r>
        <w:rPr>
          <w:i/>
          <w:color w:val="000000"/>
        </w:rPr>
        <w:t>Ergebnisse</w:t>
      </w:r>
      <w:proofErr w:type="spellEnd"/>
      <w:r>
        <w:rPr>
          <w:i/>
          <w:color w:val="000000"/>
        </w:rPr>
        <w:t xml:space="preserve"> Der </w:t>
      </w:r>
      <w:proofErr w:type="spellStart"/>
      <w:r>
        <w:rPr>
          <w:i/>
          <w:color w:val="000000"/>
        </w:rPr>
        <w:t>Mikrobiologie</w:t>
      </w:r>
      <w:proofErr w:type="spellEnd"/>
      <w:r>
        <w:rPr>
          <w:i/>
          <w:color w:val="000000"/>
        </w:rPr>
        <w:t xml:space="preserve"> Und </w:t>
      </w:r>
      <w:proofErr w:type="spellStart"/>
      <w:r>
        <w:rPr>
          <w:i/>
          <w:color w:val="000000"/>
        </w:rPr>
        <w:t>Immunitätsforschung</w:t>
      </w:r>
      <w:proofErr w:type="spellEnd"/>
      <w:r>
        <w:rPr>
          <w:i/>
          <w:color w:val="000000"/>
        </w:rPr>
        <w:fldChar w:fldCharType="end"/>
      </w:r>
      <w:r>
        <w:rPr>
          <w:color w:val="000000"/>
        </w:rPr>
        <w:fldChar w:fldCharType="begin"/>
      </w:r>
      <w:r>
        <w:rPr>
          <w:color w:val="000000"/>
        </w:rPr>
        <w:instrText xml:space="preserve"> HYPERLINK "http://paperpile.com/b/XP3jQC/djjU" \h </w:instrText>
      </w:r>
      <w:r>
        <w:rPr>
          <w:color w:val="000000"/>
        </w:rPr>
        <w:fldChar w:fldCharType="separate"/>
      </w:r>
      <w:r>
        <w:rPr>
          <w:color w:val="000000"/>
        </w:rPr>
        <w:t>, 85–129. Springer Berlin Heidelberg.</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"http://paperpile.com/b/XP3jQC/26Tz" \h </w:instrText>
      </w:r>
      <w:r>
        <w:rPr>
          <w:color w:val="000000"/>
        </w:rPr>
        <w:fldChar w:fldCharType="separate"/>
      </w:r>
      <w:r>
        <w:rPr>
          <w:color w:val="000000"/>
        </w:rPr>
        <w:t xml:space="preserve">Monto, Arnold S., and Sook K. Lim. 1974. “The Tecumseh Study of Respiratory Illness. VI. Frequency of and Relationship between Outbreaks of </w:t>
      </w:r>
      <w:proofErr w:type="spellStart"/>
      <w:r>
        <w:rPr>
          <w:color w:val="000000"/>
        </w:rPr>
        <w:t>Coronavims</w:t>
      </w:r>
      <w:proofErr w:type="spellEnd"/>
      <w:r>
        <w:rPr>
          <w:color w:val="000000"/>
        </w:rPr>
        <w:t xml:space="preserve"> Infection.” </w:t>
      </w:r>
      <w:r>
        <w:rPr>
          <w:color w:val="000000"/>
        </w:rPr>
        <w:fldChar w:fldCharType="end"/>
      </w:r>
      <w:r>
        <w:rPr>
          <w:i/>
          <w:color w:val="000000"/>
        </w:rPr>
        <w:fldChar w:fldCharType="begin"/>
      </w:r>
      <w:r>
        <w:rPr>
          <w:i/>
          <w:color w:val="000000"/>
        </w:rPr>
        <w:instrText xml:space="preserve"> HYPERLINK "http://paperpile.com/b/XP3jQC/26Tz" \h </w:instrText>
      </w:r>
      <w:r>
        <w:rPr>
          <w:i/>
          <w:color w:val="000000"/>
        </w:rPr>
        <w:fldChar w:fldCharType="separate"/>
      </w:r>
      <w:r>
        <w:rPr>
          <w:i/>
          <w:color w:val="000000"/>
        </w:rPr>
        <w:t>The Journal of Infectious Diseases</w:t>
      </w:r>
      <w:r>
        <w:rPr>
          <w:i/>
          <w:color w:val="000000"/>
        </w:rPr>
        <w:fldChar w:fldCharType="end"/>
      </w:r>
      <w:r>
        <w:rPr>
          <w:color w:val="000000"/>
        </w:rPr>
        <w:fldChar w:fldCharType="begin"/>
      </w:r>
      <w:r>
        <w:rPr>
          <w:color w:val="000000"/>
        </w:rPr>
        <w:instrText xml:space="preserve"> HYPERLINK "http://paperpile.com/b/XP3jQC/26Tz" \h </w:instrText>
      </w:r>
      <w:r>
        <w:rPr>
          <w:color w:val="000000"/>
        </w:rPr>
        <w:fldChar w:fldCharType="separate"/>
      </w:r>
      <w:r>
        <w:rPr>
          <w:color w:val="000000"/>
        </w:rPr>
        <w:t xml:space="preserve"> 129 (3): 271–76.</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"http://paperpile.com/b/XP3jQC/C4TB" \h </w:instrText>
      </w:r>
      <w:r>
        <w:rPr>
          <w:color w:val="000000"/>
        </w:rPr>
        <w:fldChar w:fldCharType="separate"/>
      </w:r>
      <w:r>
        <w:rPr>
          <w:color w:val="000000"/>
        </w:rPr>
        <w:t xml:space="preserve">Nguyen, Lam-Tung, Heiko A. Schmidt, Arndt von </w:t>
      </w:r>
      <w:proofErr w:type="spellStart"/>
      <w:r>
        <w:rPr>
          <w:color w:val="000000"/>
        </w:rPr>
        <w:t>Haeseler</w:t>
      </w:r>
      <w:proofErr w:type="spellEnd"/>
      <w:r>
        <w:rPr>
          <w:color w:val="000000"/>
        </w:rPr>
        <w:t xml:space="preserve">, and Bui Quang Minh. 2015. “IQ-TREE: A Fast and Effective Stochastic Algorithm for Estimating Maximum-Likelihood Phylogenies.” </w:t>
      </w:r>
      <w:r>
        <w:rPr>
          <w:color w:val="000000"/>
        </w:rPr>
        <w:fldChar w:fldCharType="end"/>
      </w:r>
      <w:r>
        <w:rPr>
          <w:i/>
          <w:color w:val="000000"/>
        </w:rPr>
        <w:fldChar w:fldCharType="begin"/>
      </w:r>
      <w:r>
        <w:rPr>
          <w:i/>
          <w:color w:val="000000"/>
        </w:rPr>
        <w:instrText xml:space="preserve"> HYPERLINK "http://paperpile.com/b/XP3jQC/C4TB" \h </w:instrText>
      </w:r>
      <w:r>
        <w:rPr>
          <w:i/>
          <w:color w:val="000000"/>
        </w:rPr>
        <w:fldChar w:fldCharType="separate"/>
      </w:r>
      <w:r>
        <w:rPr>
          <w:i/>
          <w:color w:val="000000"/>
        </w:rPr>
        <w:t>Molecular Biology and Evolution</w:t>
      </w:r>
      <w:r>
        <w:rPr>
          <w:i/>
          <w:color w:val="000000"/>
        </w:rPr>
        <w:fldChar w:fldCharType="end"/>
      </w:r>
      <w:r>
        <w:rPr>
          <w:color w:val="000000"/>
        </w:rPr>
        <w:fldChar w:fldCharType="begin"/>
      </w:r>
      <w:r>
        <w:rPr>
          <w:color w:val="000000"/>
        </w:rPr>
        <w:instrText xml:space="preserve"> HYPERLINK "http://paperpile.com/b/XP3jQC/C4TB" \h </w:instrText>
      </w:r>
      <w:r>
        <w:rPr>
          <w:color w:val="000000"/>
        </w:rPr>
        <w:fldChar w:fldCharType="separate"/>
      </w:r>
      <w:r>
        <w:rPr>
          <w:color w:val="000000"/>
        </w:rPr>
        <w:t xml:space="preserve"> 32 (1): 268–74.</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"http://paperpile.com/b/XP3jQC/Kbjg" \h </w:instrText>
      </w:r>
      <w:r>
        <w:rPr>
          <w:color w:val="000000"/>
        </w:rPr>
        <w:fldChar w:fldCharType="separate"/>
      </w:r>
      <w:r>
        <w:rPr>
          <w:color w:val="000000"/>
        </w:rPr>
        <w:t xml:space="preserve">Pasternak, Alexander O., Willy J. M. </w:t>
      </w:r>
      <w:proofErr w:type="spellStart"/>
      <w:r>
        <w:rPr>
          <w:color w:val="000000"/>
        </w:rPr>
        <w:t>Spaan</w:t>
      </w:r>
      <w:proofErr w:type="spellEnd"/>
      <w:r>
        <w:rPr>
          <w:color w:val="000000"/>
        </w:rPr>
        <w:t xml:space="preserve">, and Eric J. </w:t>
      </w:r>
      <w:proofErr w:type="spellStart"/>
      <w:r>
        <w:rPr>
          <w:color w:val="000000"/>
        </w:rPr>
        <w:t>Snijder</w:t>
      </w:r>
      <w:proofErr w:type="spellEnd"/>
      <w:r>
        <w:rPr>
          <w:color w:val="000000"/>
        </w:rPr>
        <w:t>. 2006. “</w:t>
      </w:r>
      <w:proofErr w:type="spellStart"/>
      <w:r>
        <w:rPr>
          <w:color w:val="000000"/>
        </w:rPr>
        <w:t>Nidovirus</w:t>
      </w:r>
      <w:proofErr w:type="spellEnd"/>
      <w:r>
        <w:rPr>
          <w:color w:val="000000"/>
        </w:rPr>
        <w:t xml:space="preserve"> Transcription: How to Make Sense…?” </w:t>
      </w:r>
      <w:r>
        <w:rPr>
          <w:color w:val="000000"/>
        </w:rPr>
        <w:fldChar w:fldCharType="end"/>
      </w:r>
      <w:r>
        <w:rPr>
          <w:i/>
          <w:color w:val="000000"/>
        </w:rPr>
        <w:fldChar w:fldCharType="begin"/>
      </w:r>
      <w:r>
        <w:rPr>
          <w:i/>
          <w:color w:val="000000"/>
        </w:rPr>
        <w:instrText xml:space="preserve"> HYPERLINK "http://paperpile.com/b/XP3jQC/Kbjg" \h </w:instrText>
      </w:r>
      <w:r>
        <w:rPr>
          <w:i/>
          <w:color w:val="000000"/>
        </w:rPr>
        <w:fldChar w:fldCharType="separate"/>
      </w:r>
      <w:r>
        <w:rPr>
          <w:i/>
          <w:color w:val="000000"/>
        </w:rPr>
        <w:t>The Journal of General Virology</w:t>
      </w:r>
      <w:r>
        <w:rPr>
          <w:i/>
          <w:color w:val="000000"/>
        </w:rPr>
        <w:fldChar w:fldCharType="end"/>
      </w:r>
      <w:r>
        <w:rPr>
          <w:color w:val="000000"/>
        </w:rPr>
        <w:fldChar w:fldCharType="begin"/>
      </w:r>
      <w:r>
        <w:rPr>
          <w:color w:val="000000"/>
        </w:rPr>
        <w:instrText xml:space="preserve"> HYPERLINK "http://paperpile.com/b/XP3jQC/Kbjg" \h </w:instrText>
      </w:r>
      <w:r>
        <w:rPr>
          <w:color w:val="000000"/>
        </w:rPr>
        <w:fldChar w:fldCharType="separate"/>
      </w:r>
      <w:r>
        <w:rPr>
          <w:color w:val="000000"/>
        </w:rPr>
        <w:t xml:space="preserve"> 87 (6): 1403–21.</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"http://paperpile.com/b/XP3jQC/zE0l" \h </w:instrText>
      </w:r>
      <w:r>
        <w:rPr>
          <w:color w:val="000000"/>
        </w:rPr>
        <w:fldChar w:fldCharType="separate"/>
      </w:r>
      <w:r>
        <w:rPr>
          <w:color w:val="000000"/>
        </w:rPr>
        <w:t xml:space="preserve">Pickett, Brett E., Eva L. Sadat, Yun Zhang, Jyothi M. Noronha, R. Burke Squires, Victoria Hunt, </w:t>
      </w:r>
      <w:proofErr w:type="spellStart"/>
      <w:r>
        <w:rPr>
          <w:color w:val="000000"/>
        </w:rPr>
        <w:t>Mengya</w:t>
      </w:r>
      <w:proofErr w:type="spellEnd"/>
      <w:r>
        <w:rPr>
          <w:color w:val="000000"/>
        </w:rPr>
        <w:t xml:space="preserve"> Liu, et al. 2012. “</w:t>
      </w:r>
      <w:proofErr w:type="spellStart"/>
      <w:r>
        <w:rPr>
          <w:color w:val="000000"/>
        </w:rPr>
        <w:t>ViPR</w:t>
      </w:r>
      <w:proofErr w:type="spellEnd"/>
      <w:r>
        <w:rPr>
          <w:color w:val="000000"/>
        </w:rPr>
        <w:t xml:space="preserve">: An Open Bioinformatics Database and Analysis Resource for Virology Research.” </w:t>
      </w:r>
      <w:r>
        <w:rPr>
          <w:color w:val="000000"/>
        </w:rPr>
        <w:fldChar w:fldCharType="end"/>
      </w:r>
      <w:r>
        <w:rPr>
          <w:i/>
          <w:color w:val="000000"/>
        </w:rPr>
        <w:fldChar w:fldCharType="begin"/>
      </w:r>
      <w:r>
        <w:rPr>
          <w:i/>
          <w:color w:val="000000"/>
        </w:rPr>
        <w:instrText xml:space="preserve"> HYPERLINK "http://paperpile.com/b/XP3jQC/zE0l" \h </w:instrText>
      </w:r>
      <w:r>
        <w:rPr>
          <w:i/>
          <w:color w:val="000000"/>
        </w:rPr>
        <w:fldChar w:fldCharType="separate"/>
      </w:r>
      <w:r>
        <w:rPr>
          <w:i/>
          <w:color w:val="000000"/>
        </w:rPr>
        <w:t>Nucleic Acids Research</w:t>
      </w:r>
      <w:r>
        <w:rPr>
          <w:i/>
          <w:color w:val="000000"/>
        </w:rPr>
        <w:fldChar w:fldCharType="end"/>
      </w:r>
      <w:r>
        <w:rPr>
          <w:color w:val="000000"/>
        </w:rPr>
        <w:fldChar w:fldCharType="begin"/>
      </w:r>
      <w:r>
        <w:rPr>
          <w:color w:val="000000"/>
        </w:rPr>
        <w:instrText xml:space="preserve"> HYPERLINK "http://paperpile.com/b/XP3jQC/zE0l" \h </w:instrText>
      </w:r>
      <w:r>
        <w:rPr>
          <w:color w:val="000000"/>
        </w:rPr>
        <w:fldChar w:fldCharType="separate"/>
      </w:r>
      <w:r>
        <w:rPr>
          <w:color w:val="000000"/>
        </w:rPr>
        <w:t xml:space="preserve"> 40 (Database issue): D593–98.</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"http://paperpile.com/b/XP3jQC/cbt5" \h </w:instrText>
      </w:r>
      <w:r>
        <w:rPr>
          <w:color w:val="000000"/>
        </w:rPr>
        <w:fldChar w:fldCharType="separate"/>
      </w:r>
      <w:proofErr w:type="spellStart"/>
      <w:r>
        <w:rPr>
          <w:color w:val="000000"/>
        </w:rPr>
        <w:t>Rambaut</w:t>
      </w:r>
      <w:proofErr w:type="spellEnd"/>
      <w:r>
        <w:rPr>
          <w:color w:val="000000"/>
        </w:rPr>
        <w:t xml:space="preserve">, Andrew, Oliver G. </w:t>
      </w:r>
      <w:proofErr w:type="spellStart"/>
      <w:r>
        <w:rPr>
          <w:color w:val="000000"/>
        </w:rPr>
        <w:t>Pybus</w:t>
      </w:r>
      <w:proofErr w:type="spellEnd"/>
      <w:r>
        <w:rPr>
          <w:color w:val="000000"/>
        </w:rPr>
        <w:t xml:space="preserve">, Martha I. Nelson, Cecile </w:t>
      </w:r>
      <w:proofErr w:type="spellStart"/>
      <w:r>
        <w:rPr>
          <w:color w:val="000000"/>
        </w:rPr>
        <w:t>Viboud</w:t>
      </w:r>
      <w:proofErr w:type="spellEnd"/>
      <w:r>
        <w:rPr>
          <w:color w:val="000000"/>
        </w:rPr>
        <w:t xml:space="preserve">, Jeffery K. </w:t>
      </w:r>
      <w:proofErr w:type="spellStart"/>
      <w:r>
        <w:rPr>
          <w:color w:val="000000"/>
        </w:rPr>
        <w:t>Taubenberger</w:t>
      </w:r>
      <w:proofErr w:type="spellEnd"/>
      <w:r>
        <w:rPr>
          <w:color w:val="000000"/>
        </w:rPr>
        <w:t xml:space="preserve">, and Edward C. Holmes. 2008. “The Genomic and Epidemiological Dynamics of Human Influenza A Virus.” </w:t>
      </w:r>
      <w:r>
        <w:rPr>
          <w:color w:val="000000"/>
        </w:rPr>
        <w:fldChar w:fldCharType="end"/>
      </w:r>
      <w:r>
        <w:rPr>
          <w:i/>
          <w:color w:val="000000"/>
        </w:rPr>
        <w:fldChar w:fldCharType="begin"/>
      </w:r>
      <w:r>
        <w:rPr>
          <w:i/>
          <w:color w:val="000000"/>
        </w:rPr>
        <w:instrText xml:space="preserve"> HYPERLINK "http://paperpile.com/b/XP3jQC/cbt5" \h </w:instrText>
      </w:r>
      <w:r>
        <w:rPr>
          <w:i/>
          <w:color w:val="000000"/>
        </w:rPr>
        <w:fldChar w:fldCharType="separate"/>
      </w:r>
      <w:r>
        <w:rPr>
          <w:i/>
          <w:color w:val="000000"/>
        </w:rPr>
        <w:t>Nature</w:t>
      </w:r>
      <w:r>
        <w:rPr>
          <w:i/>
          <w:color w:val="000000"/>
        </w:rPr>
        <w:fldChar w:fldCharType="end"/>
      </w:r>
      <w:r>
        <w:rPr>
          <w:color w:val="000000"/>
        </w:rPr>
        <w:fldChar w:fldCharType="begin"/>
      </w:r>
      <w:r>
        <w:rPr>
          <w:color w:val="000000"/>
        </w:rPr>
        <w:instrText xml:space="preserve"> HYPERLINK "http://paperpile.com/b/XP3jQC/cbt5" \h </w:instrText>
      </w:r>
      <w:r>
        <w:rPr>
          <w:color w:val="000000"/>
        </w:rPr>
        <w:fldChar w:fldCharType="separate"/>
      </w:r>
      <w:r>
        <w:rPr>
          <w:color w:val="000000"/>
        </w:rPr>
        <w:t xml:space="preserve"> 453 (7195): 615–19.</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"http://paperpile.com/b/XP3jQC/AEGo" \h </w:instrText>
      </w:r>
      <w:r>
        <w:rPr>
          <w:color w:val="000000"/>
        </w:rPr>
        <w:fldChar w:fldCharType="separate"/>
      </w:r>
      <w:r>
        <w:rPr>
          <w:color w:val="000000"/>
        </w:rPr>
        <w:t xml:space="preserve">Reed, Sylvia E. 1984. “The </w:t>
      </w:r>
      <w:proofErr w:type="spellStart"/>
      <w:r>
        <w:rPr>
          <w:color w:val="000000"/>
        </w:rPr>
        <w:t>Behaviour</w:t>
      </w:r>
      <w:proofErr w:type="spellEnd"/>
      <w:r>
        <w:rPr>
          <w:color w:val="000000"/>
        </w:rPr>
        <w:t xml:space="preserve"> of Recent Isolates of Human Respiratory Coronavirus in Vitro and in Volunteers: Evidence of Heterogeneity among 229E-Related Strains.” </w:t>
      </w:r>
      <w:r>
        <w:rPr>
          <w:color w:val="000000"/>
        </w:rPr>
        <w:fldChar w:fldCharType="end"/>
      </w:r>
      <w:r>
        <w:rPr>
          <w:i/>
          <w:color w:val="000000"/>
        </w:rPr>
        <w:fldChar w:fldCharType="begin"/>
      </w:r>
      <w:r>
        <w:rPr>
          <w:i/>
          <w:color w:val="000000"/>
        </w:rPr>
        <w:instrText xml:space="preserve"> HYPERLINK "http://paperpile.com/b/XP3jQC/AEGo" \h </w:instrText>
      </w:r>
      <w:r>
        <w:rPr>
          <w:i/>
          <w:color w:val="000000"/>
        </w:rPr>
        <w:fldChar w:fldCharType="separate"/>
      </w:r>
      <w:r>
        <w:rPr>
          <w:i/>
          <w:color w:val="000000"/>
        </w:rPr>
        <w:t>Journal of Medical Virology</w:t>
      </w:r>
      <w:r>
        <w:rPr>
          <w:i/>
          <w:color w:val="000000"/>
        </w:rPr>
        <w:fldChar w:fldCharType="end"/>
      </w:r>
      <w:r>
        <w:rPr>
          <w:color w:val="000000"/>
        </w:rPr>
        <w:fldChar w:fldCharType="begin"/>
      </w:r>
      <w:r>
        <w:rPr>
          <w:color w:val="000000"/>
        </w:rPr>
        <w:instrText xml:space="preserve"> HYPERLINK "http://paperpile.com/b/XP3jQC/AEGo" \h </w:instrText>
      </w:r>
      <w:r>
        <w:rPr>
          <w:color w:val="000000"/>
        </w:rPr>
        <w:fldChar w:fldCharType="separate"/>
      </w:r>
      <w:r>
        <w:rPr>
          <w:color w:val="000000"/>
        </w:rPr>
        <w:t xml:space="preserve"> 13 (2): 179–92.</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"http://paperpile.com/b/XP3jQC/wcsO" \h </w:instrText>
      </w:r>
      <w:r>
        <w:rPr>
          <w:color w:val="000000"/>
        </w:rPr>
        <w:fldChar w:fldCharType="separate"/>
      </w:r>
      <w:r>
        <w:rPr>
          <w:color w:val="000000"/>
        </w:rPr>
        <w:t xml:space="preserve">Ren, Lili, Yue Zhang, </w:t>
      </w:r>
      <w:proofErr w:type="spellStart"/>
      <w:r>
        <w:rPr>
          <w:color w:val="000000"/>
        </w:rPr>
        <w:t>Jianguo</w:t>
      </w:r>
      <w:proofErr w:type="spellEnd"/>
      <w:r>
        <w:rPr>
          <w:color w:val="000000"/>
        </w:rPr>
        <w:t xml:space="preserve"> Li, Yan Xiao, Jing Zhang, Ying Wang, Lan Chen, </w:t>
      </w:r>
      <w:proofErr w:type="spellStart"/>
      <w:r>
        <w:rPr>
          <w:color w:val="000000"/>
        </w:rPr>
        <w:t>Gláucia</w:t>
      </w:r>
      <w:proofErr w:type="spellEnd"/>
      <w:r>
        <w:rPr>
          <w:color w:val="000000"/>
        </w:rPr>
        <w:t xml:space="preserve"> </w:t>
      </w:r>
      <w:proofErr w:type="spellStart"/>
      <w:r>
        <w:rPr>
          <w:color w:val="000000"/>
        </w:rPr>
        <w:t>Paranhos-Baccalà</w:t>
      </w:r>
      <w:proofErr w:type="spellEnd"/>
      <w:r>
        <w:rPr>
          <w:color w:val="000000"/>
        </w:rPr>
        <w:t xml:space="preserve">, and </w:t>
      </w:r>
      <w:proofErr w:type="spellStart"/>
      <w:r>
        <w:rPr>
          <w:color w:val="000000"/>
        </w:rPr>
        <w:t>Jianwei</w:t>
      </w:r>
      <w:proofErr w:type="spellEnd"/>
      <w:r>
        <w:rPr>
          <w:color w:val="000000"/>
        </w:rPr>
        <w:t xml:space="preserve"> Wang. 2015. “Genetic Drift of Human Coronavirus OC43 Spike Gene during Adaptive Evolution.” </w:t>
      </w:r>
      <w:r>
        <w:rPr>
          <w:color w:val="000000"/>
        </w:rPr>
        <w:fldChar w:fldCharType="end"/>
      </w:r>
      <w:r>
        <w:rPr>
          <w:i/>
          <w:color w:val="000000"/>
        </w:rPr>
        <w:fldChar w:fldCharType="begin"/>
      </w:r>
      <w:r>
        <w:rPr>
          <w:i/>
          <w:color w:val="000000"/>
        </w:rPr>
        <w:instrText xml:space="preserve"> HYPERLINK "http://paperpile.com/b/XP3jQC/wcsO" \h </w:instrText>
      </w:r>
      <w:r>
        <w:rPr>
          <w:i/>
          <w:color w:val="000000"/>
        </w:rPr>
        <w:fldChar w:fldCharType="separate"/>
      </w:r>
      <w:r>
        <w:rPr>
          <w:i/>
          <w:color w:val="000000"/>
        </w:rPr>
        <w:t>Scientific Reports</w:t>
      </w:r>
      <w:r>
        <w:rPr>
          <w:i/>
          <w:color w:val="000000"/>
        </w:rPr>
        <w:fldChar w:fldCharType="end"/>
      </w:r>
      <w:r>
        <w:rPr>
          <w:color w:val="000000"/>
        </w:rPr>
        <w:fldChar w:fldCharType="begin"/>
      </w:r>
      <w:r>
        <w:rPr>
          <w:color w:val="000000"/>
        </w:rPr>
        <w:instrText xml:space="preserve"> HYPERLINK "http://paperpile.com/b/XP3jQC/wcsO" \h </w:instrText>
      </w:r>
      <w:r>
        <w:rPr>
          <w:color w:val="000000"/>
        </w:rPr>
        <w:fldChar w:fldCharType="separate"/>
      </w:r>
      <w:r>
        <w:rPr>
          <w:color w:val="000000"/>
        </w:rPr>
        <w:t xml:space="preserve"> 5 (June): 11451.</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"http://paperpile.com/b/XP3jQC/hAg8" \h </w:instrText>
      </w:r>
      <w:r>
        <w:rPr>
          <w:color w:val="000000"/>
        </w:rPr>
        <w:fldChar w:fldCharType="separate"/>
      </w:r>
      <w:proofErr w:type="spellStart"/>
      <w:r>
        <w:rPr>
          <w:color w:val="000000"/>
        </w:rPr>
        <w:t>Sagulenko</w:t>
      </w:r>
      <w:proofErr w:type="spellEnd"/>
      <w:r>
        <w:rPr>
          <w:color w:val="000000"/>
        </w:rPr>
        <w:t xml:space="preserve">, Pavel, Vadim Puller, and Richard A. </w:t>
      </w:r>
      <w:proofErr w:type="spellStart"/>
      <w:r>
        <w:rPr>
          <w:color w:val="000000"/>
        </w:rPr>
        <w:t>Neher</w:t>
      </w:r>
      <w:proofErr w:type="spellEnd"/>
      <w:r>
        <w:rPr>
          <w:color w:val="000000"/>
        </w:rPr>
        <w:t>. 2018. “</w:t>
      </w:r>
      <w:proofErr w:type="spellStart"/>
      <w:r>
        <w:rPr>
          <w:color w:val="000000"/>
        </w:rPr>
        <w:t>TreeTime</w:t>
      </w:r>
      <w:proofErr w:type="spellEnd"/>
      <w:r>
        <w:rPr>
          <w:color w:val="000000"/>
        </w:rPr>
        <w:t xml:space="preserve">: Maximum-Likelihood Phylodynamic Analysis.” </w:t>
      </w:r>
      <w:r>
        <w:rPr>
          <w:color w:val="000000"/>
        </w:rPr>
        <w:fldChar w:fldCharType="end"/>
      </w:r>
      <w:r>
        <w:rPr>
          <w:i/>
          <w:color w:val="000000"/>
        </w:rPr>
        <w:fldChar w:fldCharType="begin"/>
      </w:r>
      <w:r>
        <w:rPr>
          <w:i/>
          <w:color w:val="000000"/>
        </w:rPr>
        <w:instrText xml:space="preserve"> HYPERLINK "http://paperpile.com/b/XP3jQC/hAg8" \h </w:instrText>
      </w:r>
      <w:r>
        <w:rPr>
          <w:i/>
          <w:color w:val="000000"/>
        </w:rPr>
        <w:fldChar w:fldCharType="separate"/>
      </w:r>
      <w:r>
        <w:rPr>
          <w:i/>
          <w:color w:val="000000"/>
        </w:rPr>
        <w:t>Virus Evolution</w:t>
      </w:r>
      <w:r>
        <w:rPr>
          <w:i/>
          <w:color w:val="000000"/>
        </w:rPr>
        <w:fldChar w:fldCharType="end"/>
      </w:r>
      <w:r>
        <w:rPr>
          <w:color w:val="000000"/>
        </w:rPr>
        <w:fldChar w:fldCharType="begin"/>
      </w:r>
      <w:r>
        <w:rPr>
          <w:color w:val="000000"/>
        </w:rPr>
        <w:instrText xml:space="preserve"> HYPERLINK "http://paperpile.com/b/XP3jQC/hAg8" \h </w:instrText>
      </w:r>
      <w:r>
        <w:rPr>
          <w:color w:val="000000"/>
        </w:rPr>
        <w:fldChar w:fldCharType="separate"/>
      </w:r>
      <w:r>
        <w:rPr>
          <w:color w:val="000000"/>
        </w:rPr>
        <w:t xml:space="preserve"> 4 (1): vex042.</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"http://paperpile.com/b/XP3jQC/Fnvh" \h </w:instrText>
      </w:r>
      <w:r>
        <w:rPr>
          <w:color w:val="000000"/>
        </w:rPr>
        <w:fldChar w:fldCharType="separate"/>
      </w:r>
      <w:r>
        <w:rPr>
          <w:color w:val="000000"/>
        </w:rPr>
        <w:t xml:space="preserve">Smith, Derek J., Alan S. </w:t>
      </w:r>
      <w:proofErr w:type="spellStart"/>
      <w:r>
        <w:rPr>
          <w:color w:val="000000"/>
        </w:rPr>
        <w:t>Lapedes</w:t>
      </w:r>
      <w:proofErr w:type="spellEnd"/>
      <w:r>
        <w:rPr>
          <w:color w:val="000000"/>
        </w:rPr>
        <w:t xml:space="preserve">, Jan C. de Jong, Theo M. </w:t>
      </w:r>
      <w:proofErr w:type="spellStart"/>
      <w:r>
        <w:rPr>
          <w:color w:val="000000"/>
        </w:rPr>
        <w:t>Bestebroer</w:t>
      </w:r>
      <w:proofErr w:type="spellEnd"/>
      <w:r>
        <w:rPr>
          <w:color w:val="000000"/>
        </w:rPr>
        <w:t xml:space="preserve">, </w:t>
      </w:r>
      <w:proofErr w:type="spellStart"/>
      <w:r>
        <w:rPr>
          <w:color w:val="000000"/>
        </w:rPr>
        <w:t>Guus</w:t>
      </w:r>
      <w:proofErr w:type="spellEnd"/>
      <w:r>
        <w:rPr>
          <w:color w:val="000000"/>
        </w:rPr>
        <w:t xml:space="preserve"> F. </w:t>
      </w:r>
      <w:proofErr w:type="spellStart"/>
      <w:r>
        <w:rPr>
          <w:color w:val="000000"/>
        </w:rPr>
        <w:t>Rimmelzwaan</w:t>
      </w:r>
      <w:proofErr w:type="spellEnd"/>
      <w:r>
        <w:rPr>
          <w:color w:val="000000"/>
        </w:rPr>
        <w:t xml:space="preserve">, Albert D. M. E. Osterhaus, and Ron A. M. </w:t>
      </w:r>
      <w:proofErr w:type="spellStart"/>
      <w:r>
        <w:rPr>
          <w:color w:val="000000"/>
        </w:rPr>
        <w:t>Fouchier</w:t>
      </w:r>
      <w:proofErr w:type="spellEnd"/>
      <w:r>
        <w:rPr>
          <w:color w:val="000000"/>
        </w:rPr>
        <w:t xml:space="preserve">. 2004. “Mapping the Antigenic and Genetic Evolution of Influenza Virus.” </w:t>
      </w:r>
      <w:r>
        <w:rPr>
          <w:color w:val="000000"/>
        </w:rPr>
        <w:fldChar w:fldCharType="end"/>
      </w:r>
      <w:r>
        <w:rPr>
          <w:i/>
          <w:color w:val="000000"/>
        </w:rPr>
        <w:fldChar w:fldCharType="begin"/>
      </w:r>
      <w:r>
        <w:rPr>
          <w:i/>
          <w:color w:val="000000"/>
        </w:rPr>
        <w:instrText xml:space="preserve"> HYPERLINK "http://paperpile.com/b/XP3jQC/Fnvh" \h </w:instrText>
      </w:r>
      <w:r>
        <w:rPr>
          <w:i/>
          <w:color w:val="000000"/>
        </w:rPr>
        <w:fldChar w:fldCharType="separate"/>
      </w:r>
      <w:r>
        <w:rPr>
          <w:i/>
          <w:color w:val="000000"/>
        </w:rPr>
        <w:t>Science</w:t>
      </w:r>
      <w:r>
        <w:rPr>
          <w:i/>
          <w:color w:val="000000"/>
        </w:rPr>
        <w:fldChar w:fldCharType="end"/>
      </w:r>
      <w:r>
        <w:rPr>
          <w:color w:val="000000"/>
        </w:rPr>
        <w:fldChar w:fldCharType="begin"/>
      </w:r>
      <w:r>
        <w:rPr>
          <w:color w:val="000000"/>
        </w:rPr>
        <w:instrText xml:space="preserve"> HYPERLINK "http://paperpile.com/b/XP3jQC/Fnvh" \h </w:instrText>
      </w:r>
      <w:r>
        <w:rPr>
          <w:color w:val="000000"/>
        </w:rPr>
        <w:fldChar w:fldCharType="separate"/>
      </w:r>
      <w:r>
        <w:rPr>
          <w:color w:val="000000"/>
        </w:rPr>
        <w:t xml:space="preserve"> 305 (5682): 371–76.</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"http://paperpile.com/b/XP3jQC/3Ryx" \h </w:instrText>
      </w:r>
      <w:r>
        <w:rPr>
          <w:color w:val="000000"/>
        </w:rPr>
        <w:fldChar w:fldCharType="separate"/>
      </w:r>
      <w:proofErr w:type="spellStart"/>
      <w:r>
        <w:rPr>
          <w:color w:val="000000"/>
        </w:rPr>
        <w:t>Vijgen</w:t>
      </w:r>
      <w:proofErr w:type="spellEnd"/>
      <w:r>
        <w:rPr>
          <w:color w:val="000000"/>
        </w:rPr>
        <w:t xml:space="preserve">, </w:t>
      </w:r>
      <w:proofErr w:type="spellStart"/>
      <w:r>
        <w:rPr>
          <w:color w:val="000000"/>
        </w:rPr>
        <w:t>Leen</w:t>
      </w:r>
      <w:proofErr w:type="spellEnd"/>
      <w:r>
        <w:rPr>
          <w:color w:val="000000"/>
        </w:rPr>
        <w:t xml:space="preserve">, Philippe </w:t>
      </w:r>
      <w:proofErr w:type="spellStart"/>
      <w:r>
        <w:rPr>
          <w:color w:val="000000"/>
        </w:rPr>
        <w:t>Lemey</w:t>
      </w:r>
      <w:proofErr w:type="spellEnd"/>
      <w:r>
        <w:rPr>
          <w:color w:val="000000"/>
        </w:rPr>
        <w:t xml:space="preserve">, Els </w:t>
      </w:r>
      <w:proofErr w:type="spellStart"/>
      <w:r>
        <w:rPr>
          <w:color w:val="000000"/>
        </w:rPr>
        <w:t>Keyaerts</w:t>
      </w:r>
      <w:proofErr w:type="spellEnd"/>
      <w:r>
        <w:rPr>
          <w:color w:val="000000"/>
        </w:rPr>
        <w:t xml:space="preserve">, and Marc Van </w:t>
      </w:r>
      <w:proofErr w:type="spellStart"/>
      <w:r>
        <w:rPr>
          <w:color w:val="000000"/>
        </w:rPr>
        <w:t>Ranst</w:t>
      </w:r>
      <w:proofErr w:type="spellEnd"/>
      <w:r>
        <w:rPr>
          <w:color w:val="000000"/>
        </w:rPr>
        <w:t xml:space="preserve">. 2005. “Genetic Variability of Human Respiratory Coronavirus OC43.” </w:t>
      </w:r>
      <w:r>
        <w:rPr>
          <w:color w:val="000000"/>
        </w:rPr>
        <w:fldChar w:fldCharType="end"/>
      </w:r>
      <w:r>
        <w:rPr>
          <w:i/>
          <w:color w:val="000000"/>
        </w:rPr>
        <w:fldChar w:fldCharType="begin"/>
      </w:r>
      <w:r>
        <w:rPr>
          <w:i/>
          <w:color w:val="000000"/>
        </w:rPr>
        <w:instrText xml:space="preserve"> HYPERLINK "http://paperpile.com/b/XP3jQC/3Ryx" \h </w:instrText>
      </w:r>
      <w:r>
        <w:rPr>
          <w:i/>
          <w:color w:val="000000"/>
        </w:rPr>
        <w:fldChar w:fldCharType="separate"/>
      </w:r>
      <w:r>
        <w:rPr>
          <w:i/>
          <w:color w:val="000000"/>
        </w:rPr>
        <w:t>Journal of Virology</w:t>
      </w:r>
      <w:r>
        <w:rPr>
          <w:i/>
          <w:color w:val="000000"/>
        </w:rPr>
        <w:fldChar w:fldCharType="end"/>
      </w:r>
      <w:r>
        <w:rPr>
          <w:color w:val="000000"/>
        </w:rPr>
        <w:fldChar w:fldCharType="begin"/>
      </w:r>
      <w:r>
        <w:rPr>
          <w:color w:val="000000"/>
        </w:rPr>
        <w:instrText xml:space="preserve"> HYPERLINK "http://paperpile.com/b/XP3jQC/3Ryx" \h </w:instrText>
      </w:r>
      <w:r>
        <w:rPr>
          <w:color w:val="000000"/>
        </w:rPr>
        <w:fldChar w:fldCharType="separate"/>
      </w:r>
      <w:r>
        <w:rPr>
          <w:color w:val="000000"/>
        </w:rPr>
        <w:t>.</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"http://paperpile.com/b/XP3jQC/UUZ3" \h </w:instrText>
      </w:r>
      <w:r>
        <w:rPr>
          <w:color w:val="000000"/>
        </w:rPr>
        <w:fldChar w:fldCharType="separate"/>
      </w:r>
      <w:r>
        <w:rPr>
          <w:color w:val="000000"/>
        </w:rPr>
        <w:t xml:space="preserve">Volz, Erik M., Katia </w:t>
      </w:r>
      <w:proofErr w:type="spellStart"/>
      <w:r>
        <w:rPr>
          <w:color w:val="000000"/>
        </w:rPr>
        <w:t>Koelle</w:t>
      </w:r>
      <w:proofErr w:type="spellEnd"/>
      <w:r>
        <w:rPr>
          <w:color w:val="000000"/>
        </w:rPr>
        <w:t xml:space="preserve">, and Trevor Bedford. 2013. “Viral </w:t>
      </w:r>
      <w:proofErr w:type="spellStart"/>
      <w:r>
        <w:rPr>
          <w:color w:val="000000"/>
        </w:rPr>
        <w:t>Phylodynamics</w:t>
      </w:r>
      <w:proofErr w:type="spellEnd"/>
      <w:r>
        <w:rPr>
          <w:color w:val="000000"/>
        </w:rPr>
        <w:t xml:space="preserve">.” </w:t>
      </w:r>
      <w:r>
        <w:rPr>
          <w:color w:val="000000"/>
        </w:rPr>
        <w:fldChar w:fldCharType="end"/>
      </w:r>
      <w:r>
        <w:rPr>
          <w:i/>
          <w:color w:val="000000"/>
        </w:rPr>
        <w:fldChar w:fldCharType="begin"/>
      </w:r>
      <w:r>
        <w:rPr>
          <w:i/>
          <w:color w:val="000000"/>
        </w:rPr>
        <w:instrText xml:space="preserve"> HYPERLINK "http://paperpile.com/b/XP3jQC/UUZ3" \h </w:instrText>
      </w:r>
      <w:r>
        <w:rPr>
          <w:i/>
          <w:color w:val="000000"/>
        </w:rPr>
        <w:fldChar w:fldCharType="separate"/>
      </w:r>
      <w:proofErr w:type="spellStart"/>
      <w:r>
        <w:rPr>
          <w:i/>
          <w:color w:val="000000"/>
        </w:rPr>
        <w:t>PLoS</w:t>
      </w:r>
      <w:proofErr w:type="spellEnd"/>
      <w:r>
        <w:rPr>
          <w:i/>
          <w:color w:val="000000"/>
        </w:rPr>
        <w:t xml:space="preserve"> Computational Biology</w:t>
      </w:r>
      <w:r>
        <w:rPr>
          <w:i/>
          <w:color w:val="000000"/>
        </w:rPr>
        <w:fldChar w:fldCharType="end"/>
      </w:r>
      <w:r>
        <w:rPr>
          <w:color w:val="000000"/>
        </w:rPr>
        <w:fldChar w:fldCharType="begin"/>
      </w:r>
      <w:r>
        <w:rPr>
          <w:color w:val="000000"/>
        </w:rPr>
        <w:instrText xml:space="preserve"> HYPERLINK "http://paperpile.com/b/XP3jQC/UUZ3" \h </w:instrText>
      </w:r>
      <w:r>
        <w:rPr>
          <w:color w:val="000000"/>
        </w:rPr>
        <w:fldChar w:fldCharType="separate"/>
      </w:r>
      <w:r>
        <w:rPr>
          <w:color w:val="000000"/>
        </w:rPr>
        <w:t xml:space="preserve"> 9 (3): e1002947.</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"http://paperpile.com/b/XP3jQC/5srz" \h </w:instrText>
      </w:r>
      <w:r>
        <w:rPr>
          <w:color w:val="000000"/>
        </w:rPr>
        <w:fldChar w:fldCharType="separate"/>
      </w:r>
      <w:r>
        <w:rPr>
          <w:color w:val="000000"/>
        </w:rPr>
        <w:t xml:space="preserve">Woo, Patrick C. Y., Susanna K. P. Lau, Yi Huang, and Kwok-Yung Yuen. 2009. “Coronavirus Diversity, Phylogeny and Interspecies Jumping.” </w:t>
      </w:r>
      <w:r>
        <w:rPr>
          <w:color w:val="000000"/>
        </w:rPr>
        <w:fldChar w:fldCharType="end"/>
      </w:r>
      <w:r>
        <w:rPr>
          <w:i/>
          <w:color w:val="000000"/>
        </w:rPr>
        <w:fldChar w:fldCharType="begin"/>
      </w:r>
      <w:r>
        <w:rPr>
          <w:i/>
          <w:color w:val="000000"/>
        </w:rPr>
        <w:instrText xml:space="preserve"> HYPERLINK "http://paperpile.com/b/XP3jQC/5srz" \h </w:instrText>
      </w:r>
      <w:r>
        <w:rPr>
          <w:i/>
          <w:color w:val="000000"/>
        </w:rPr>
        <w:fldChar w:fldCharType="separate"/>
      </w:r>
      <w:r>
        <w:rPr>
          <w:i/>
          <w:color w:val="000000"/>
        </w:rPr>
        <w:t xml:space="preserve">Experimental Biology and Medicine </w:t>
      </w:r>
      <w:r>
        <w:rPr>
          <w:i/>
          <w:color w:val="000000"/>
        </w:rPr>
        <w:fldChar w:fldCharType="end"/>
      </w:r>
      <w:r>
        <w:rPr>
          <w:color w:val="000000"/>
        </w:rPr>
        <w:fldChar w:fldCharType="begin"/>
      </w:r>
      <w:r>
        <w:rPr>
          <w:color w:val="000000"/>
        </w:rPr>
        <w:instrText xml:space="preserve"> HYPERLINK "http://paperpile.com/b/XP3jQC/5srz" \h </w:instrText>
      </w:r>
      <w:r>
        <w:rPr>
          <w:color w:val="000000"/>
        </w:rPr>
        <w:fldChar w:fldCharType="separate"/>
      </w:r>
      <w:r>
        <w:rPr>
          <w:color w:val="000000"/>
        </w:rPr>
        <w:t xml:space="preserve"> 234 (10): 1117–27.</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"http://paperpile.com/b/XP3jQC/aURU" \h </w:instrText>
      </w:r>
      <w:r>
        <w:rPr>
          <w:color w:val="000000"/>
        </w:rPr>
        <w:fldChar w:fldCharType="separate"/>
      </w:r>
      <w:r>
        <w:rPr>
          <w:color w:val="000000"/>
        </w:rPr>
        <w:t xml:space="preserve">Yang, Z. 2000. “Maximum Likelihood Estimation on Large Phylogenies and Analysis of Adaptive Evolution in Human Influenza Virus A.” </w:t>
      </w:r>
      <w:r>
        <w:rPr>
          <w:color w:val="000000"/>
        </w:rPr>
        <w:fldChar w:fldCharType="end"/>
      </w:r>
      <w:r>
        <w:rPr>
          <w:i/>
          <w:color w:val="000000"/>
        </w:rPr>
        <w:fldChar w:fldCharType="begin"/>
      </w:r>
      <w:r>
        <w:rPr>
          <w:i/>
          <w:color w:val="000000"/>
        </w:rPr>
        <w:instrText xml:space="preserve"> HYPERLINK "http://paperpile.com/b/XP3jQC/aURU" \h </w:instrText>
      </w:r>
      <w:r>
        <w:rPr>
          <w:i/>
          <w:color w:val="000000"/>
        </w:rPr>
        <w:fldChar w:fldCharType="separate"/>
      </w:r>
      <w:r>
        <w:rPr>
          <w:i/>
          <w:color w:val="000000"/>
        </w:rPr>
        <w:t>Journal of Molecular Evolution</w:t>
      </w:r>
      <w:r>
        <w:rPr>
          <w:i/>
          <w:color w:val="000000"/>
        </w:rPr>
        <w:fldChar w:fldCharType="end"/>
      </w:r>
      <w:r>
        <w:rPr>
          <w:color w:val="000000"/>
        </w:rPr>
        <w:fldChar w:fldCharType="begin"/>
      </w:r>
      <w:r>
        <w:rPr>
          <w:color w:val="000000"/>
        </w:rPr>
        <w:instrText xml:space="preserve"> HYPERLINK "http://paperpile.com/b/XP3jQC/aURU" \h </w:instrText>
      </w:r>
      <w:r>
        <w:rPr>
          <w:color w:val="000000"/>
        </w:rPr>
        <w:fldChar w:fldCharType="separate"/>
      </w:r>
      <w:r>
        <w:rPr>
          <w:color w:val="000000"/>
        </w:rPr>
        <w:t xml:space="preserve"> 51 (5): 423–32.</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fldChar w:fldCharType="begin"/>
      </w:r>
      <w:r>
        <w:rPr>
          <w:color w:val="000000"/>
        </w:rPr>
        <w:instrText xml:space="preserve"> HYPERLINK "http://paperpile.com/b/XP3jQC/dnvi" \h </w:instrText>
      </w:r>
      <w:r>
        <w:rPr>
          <w:color w:val="000000"/>
        </w:rPr>
        <w:fldChar w:fldCharType="separate"/>
      </w:r>
      <w:r>
        <w:rPr>
          <w:color w:val="000000"/>
        </w:rPr>
        <w:t xml:space="preserve">Zanini, Fabio, Johanna Brodin, Lina Thebo, Christa Lanz, Göran Bratt, Jan Albert, and Richard A. Neher. 2015. “Population Genomics of Intrapatient HIV-1 Evolution.” </w:t>
      </w:r>
      <w:r>
        <w:rPr>
          <w:color w:val="000000"/>
        </w:rPr>
        <w:fldChar w:fldCharType="end"/>
      </w:r>
      <w:r>
        <w:rPr>
          <w:i/>
          <w:color w:val="000000"/>
        </w:rPr>
        <w:fldChar w:fldCharType="begin"/>
      </w:r>
      <w:r>
        <w:rPr>
          <w:i/>
          <w:color w:val="000000"/>
        </w:rPr>
        <w:instrText xml:space="preserve"> HYPERLINK "http://paperpile.com/b/XP3jQC/dnvi" \h </w:instrText>
      </w:r>
      <w:r>
        <w:rPr>
          <w:i/>
          <w:color w:val="000000"/>
        </w:rPr>
        <w:fldChar w:fldCharType="separate"/>
      </w:r>
      <w:r>
        <w:rPr>
          <w:i/>
          <w:color w:val="000000"/>
        </w:rPr>
        <w:t>eLife</w:t>
      </w:r>
      <w:r>
        <w:rPr>
          <w:i/>
          <w:color w:val="000000"/>
        </w:rPr>
        <w:fldChar w:fldCharType="end"/>
      </w:r>
      <w:r>
        <w:rPr>
          <w:color w:val="000000"/>
        </w:rPr>
        <w:fldChar w:fldCharType="begin"/>
      </w:r>
      <w:r>
        <w:rPr>
          <w:color w:val="000000"/>
        </w:rPr>
        <w:instrText xml:space="preserve"> HYPERLINK "http://paperpile.com/b/XP3jQC/dnvi" \h </w:instrText>
      </w:r>
      <w:r>
        <w:rPr>
          <w:color w:val="000000"/>
        </w:rPr>
        <w:fldChar w:fldCharType="separate"/>
      </w:r>
      <w:r>
        <w:rPr>
          <w:color w:val="000000"/>
        </w:rPr>
        <w:t xml:space="preserve"> 4 (December). https://doi.org/</w:t>
      </w:r>
      <w:r>
        <w:rPr>
          <w:color w:val="000000"/>
        </w:rPr>
        <w:fldChar w:fldCharType="end"/>
      </w:r>
      <w:r>
        <w:rPr>
          <w:color w:val="000000"/>
        </w:rPr>
        <w:fldChar w:fldCharType="begin"/>
      </w:r>
      <w:r>
        <w:rPr>
          <w:color w:val="000000"/>
        </w:rPr>
        <w:instrText xml:space="preserve"> HYPERLINK "http://dx.doi.org/10.7554/eLife.11282" \h </w:instrText>
      </w:r>
      <w:r>
        <w:rPr>
          <w:color w:val="000000"/>
        </w:rPr>
        <w:fldChar w:fldCharType="separate"/>
      </w:r>
      <w:r>
        <w:rPr>
          <w:color w:val="000000"/>
        </w:rPr>
        <w:t>10.7554/eLife.11282</w:t>
      </w:r>
      <w:r>
        <w:rPr>
          <w:color w:val="000000"/>
        </w:rPr>
        <w:fldChar w:fldCharType="end"/>
      </w:r>
      <w:r>
        <w:rPr>
          <w:color w:val="000000"/>
        </w:rPr>
        <w:fldChar w:fldCharType="begin"/>
      </w:r>
      <w:r>
        <w:rPr>
          <w:color w:val="000000"/>
        </w:rPr>
        <w:instrText xml:space="preserve"> HYPERLINK "http://paperpile.com/b/XP3jQC/dnvi" \h </w:instrText>
      </w:r>
      <w:r>
        <w:rPr>
          <w:color w:val="000000"/>
        </w:rPr>
        <w:fldChar w:fldCharType="separate"/>
      </w:r>
      <w:r>
        <w:rPr>
          <w:color w:val="000000"/>
        </w:rPr>
        <w:t>.</w:t>
      </w:r>
      <w:r>
        <w:rPr>
          <w:color w:val="000000"/>
        </w:rPr>
        <w:fldChar w:fldCharType="end"/>
      </w:r>
    </w:p>
    <w:p w:rsidR="002D395D" w:rsidRDefault="00104672">
      <w:pPr>
        <w:widowControl w:val="0"/>
        <w:pBdr>
          <w:top w:val="nil"/>
          <w:left w:val="nil"/>
          <w:bottom w:val="nil"/>
          <w:right w:val="nil"/>
          <w:between w:val="nil"/>
        </w:pBdr>
        <w:spacing w:line="240" w:lineRule="auto"/>
        <w:ind w:left="440" w:hanging="440"/>
        <w:rPr>
          <w:color w:val="000000"/>
        </w:rPr>
      </w:pPr>
      <w:r>
        <w:rPr>
          <w:color w:val="000000"/>
        </w:rPr>
        <w:lastRenderedPageBreak/>
        <w:fldChar w:fldCharType="begin"/>
      </w:r>
      <w:r>
        <w:rPr>
          <w:color w:val="000000"/>
        </w:rPr>
        <w:instrText xml:space="preserve"> HYPERLINK "http://paperpile.com/b/XP3jQC/PxoP" \h </w:instrText>
      </w:r>
      <w:r>
        <w:rPr>
          <w:color w:val="000000"/>
        </w:rPr>
        <w:fldChar w:fldCharType="separate"/>
      </w:r>
      <w:r>
        <w:rPr>
          <w:color w:val="000000"/>
        </w:rPr>
        <w:t xml:space="preserve">Zhang, Yue, Jianguo Li, Yan Xiao, Jing Zhang, Ying Wang, Lan Chen, Gláucia Paranhos-Baccalà, Lili Ren, and Jianwei Wang. 2015. “Genotype Shift in Human Coronavirus OC43 and Emergence of a Novel Genotype by Natural Recombination.” </w:t>
      </w:r>
      <w:r>
        <w:rPr>
          <w:color w:val="000000"/>
        </w:rPr>
        <w:fldChar w:fldCharType="end"/>
      </w:r>
      <w:r>
        <w:rPr>
          <w:i/>
          <w:color w:val="000000"/>
        </w:rPr>
        <w:fldChar w:fldCharType="begin"/>
      </w:r>
      <w:r>
        <w:rPr>
          <w:i/>
          <w:color w:val="000000"/>
        </w:rPr>
        <w:instrText xml:space="preserve"> HYPERLINK "http://paperpile.com/b/XP3jQC/PxoP" \h </w:instrText>
      </w:r>
      <w:r>
        <w:rPr>
          <w:i/>
          <w:color w:val="000000"/>
        </w:rPr>
        <w:fldChar w:fldCharType="separate"/>
      </w:r>
      <w:r>
        <w:rPr>
          <w:i/>
          <w:color w:val="000000"/>
        </w:rPr>
        <w:t>Journal of Infection</w:t>
      </w:r>
      <w:r>
        <w:rPr>
          <w:i/>
          <w:color w:val="000000"/>
        </w:rPr>
        <w:fldChar w:fldCharType="end"/>
      </w:r>
      <w:r>
        <w:rPr>
          <w:color w:val="000000"/>
        </w:rPr>
        <w:fldChar w:fldCharType="begin"/>
      </w:r>
      <w:r>
        <w:rPr>
          <w:color w:val="000000"/>
        </w:rPr>
        <w:instrText xml:space="preserve"> HYPERLINK "http://paperpile.com/b/XP3jQC/PxoP" \h </w:instrText>
      </w:r>
      <w:r>
        <w:rPr>
          <w:color w:val="000000"/>
        </w:rPr>
        <w:fldChar w:fldCharType="separate"/>
      </w:r>
      <w:r>
        <w:rPr>
          <w:color w:val="000000"/>
        </w:rPr>
        <w:t>. https://doi.org/</w:t>
      </w:r>
      <w:r>
        <w:rPr>
          <w:color w:val="000000"/>
        </w:rPr>
        <w:fldChar w:fldCharType="end"/>
      </w:r>
      <w:r>
        <w:rPr>
          <w:color w:val="000000"/>
        </w:rPr>
        <w:fldChar w:fldCharType="begin"/>
      </w:r>
      <w:r>
        <w:rPr>
          <w:color w:val="000000"/>
        </w:rPr>
        <w:instrText xml:space="preserve"> HYPERLINK "http://dx.doi.org/10.1016/j.jinf.2014.12.005" \h </w:instrText>
      </w:r>
      <w:r>
        <w:rPr>
          <w:color w:val="000000"/>
        </w:rPr>
        <w:fldChar w:fldCharType="separate"/>
      </w:r>
      <w:r>
        <w:rPr>
          <w:color w:val="000000"/>
        </w:rPr>
        <w:t>10.1016/j.jinf.2014.12.005</w:t>
      </w:r>
      <w:r>
        <w:rPr>
          <w:color w:val="000000"/>
        </w:rPr>
        <w:fldChar w:fldCharType="end"/>
      </w:r>
      <w:r>
        <w:rPr>
          <w:color w:val="000000"/>
        </w:rPr>
        <w:fldChar w:fldCharType="begin"/>
      </w:r>
      <w:r>
        <w:rPr>
          <w:color w:val="000000"/>
        </w:rPr>
        <w:instrText xml:space="preserve"> HYPERLINK "http://paperpile.com/b/XP3jQC/PxoP" \h </w:instrText>
      </w:r>
      <w:r>
        <w:rPr>
          <w:color w:val="000000"/>
        </w:rPr>
        <w:fldChar w:fldCharType="separate"/>
      </w:r>
      <w:r>
        <w:rPr>
          <w:color w:val="000000"/>
        </w:rPr>
        <w:t>.</w:t>
      </w:r>
      <w:r>
        <w:rPr>
          <w:color w:val="000000"/>
        </w:rPr>
        <w:fldChar w:fldCharType="end"/>
      </w:r>
    </w:p>
    <w:p w:rsidR="002D395D" w:rsidRDefault="00104672">
      <w:pPr>
        <w:widowControl w:val="0"/>
        <w:pBdr>
          <w:top w:val="nil"/>
          <w:left w:val="nil"/>
          <w:bottom w:val="nil"/>
          <w:right w:val="nil"/>
          <w:between w:val="nil"/>
        </w:pBdr>
        <w:spacing w:after="220" w:line="240" w:lineRule="auto"/>
        <w:ind w:left="440" w:hanging="440"/>
        <w:rPr>
          <w:color w:val="000000"/>
        </w:rPr>
      </w:pPr>
      <w:r>
        <w:rPr>
          <w:color w:val="000000"/>
        </w:rPr>
        <w:fldChar w:fldCharType="begin"/>
      </w:r>
      <w:r>
        <w:rPr>
          <w:color w:val="000000"/>
        </w:rPr>
        <w:instrText xml:space="preserve"> HYPERLINK "http://paperpile.com/b/XP3jQC/5wQE" \h </w:instrText>
      </w:r>
      <w:r>
        <w:rPr>
          <w:color w:val="000000"/>
        </w:rPr>
        <w:fldChar w:fldCharType="separate"/>
      </w:r>
      <w:r>
        <w:rPr>
          <w:color w:val="000000"/>
        </w:rPr>
        <w:t xml:space="preserve">Zhu, Yun, </w:t>
      </w:r>
      <w:proofErr w:type="spellStart"/>
      <w:r>
        <w:rPr>
          <w:color w:val="000000"/>
        </w:rPr>
        <w:t>Changchong</w:t>
      </w:r>
      <w:proofErr w:type="spellEnd"/>
      <w:r>
        <w:rPr>
          <w:color w:val="000000"/>
        </w:rPr>
        <w:t xml:space="preserve"> Li, Li Chen, </w:t>
      </w:r>
      <w:proofErr w:type="spellStart"/>
      <w:r>
        <w:rPr>
          <w:color w:val="000000"/>
        </w:rPr>
        <w:t>Baoping</w:t>
      </w:r>
      <w:proofErr w:type="spellEnd"/>
      <w:r>
        <w:rPr>
          <w:color w:val="000000"/>
        </w:rPr>
        <w:t xml:space="preserve"> Xu, </w:t>
      </w:r>
      <w:proofErr w:type="spellStart"/>
      <w:r>
        <w:rPr>
          <w:color w:val="000000"/>
        </w:rPr>
        <w:t>Yunlian</w:t>
      </w:r>
      <w:proofErr w:type="spellEnd"/>
      <w:r>
        <w:rPr>
          <w:color w:val="000000"/>
        </w:rPr>
        <w:t xml:space="preserve"> Zhou, Ling Cao, </w:t>
      </w:r>
      <w:proofErr w:type="spellStart"/>
      <w:r>
        <w:rPr>
          <w:color w:val="000000"/>
        </w:rPr>
        <w:t>Yunxiao</w:t>
      </w:r>
      <w:proofErr w:type="spellEnd"/>
      <w:r>
        <w:rPr>
          <w:color w:val="000000"/>
        </w:rPr>
        <w:t xml:space="preserve"> Shang, et al. 2018. “A Novel Human Coronavirus OC43 Genotype Detected in Mainland China.” </w:t>
      </w:r>
      <w:r>
        <w:rPr>
          <w:color w:val="000000"/>
        </w:rPr>
        <w:fldChar w:fldCharType="end"/>
      </w:r>
      <w:r>
        <w:rPr>
          <w:i/>
          <w:color w:val="000000"/>
        </w:rPr>
        <w:fldChar w:fldCharType="begin"/>
      </w:r>
      <w:r>
        <w:rPr>
          <w:i/>
          <w:color w:val="000000"/>
        </w:rPr>
        <w:instrText xml:space="preserve"> HYPERLINK "http://paperpile.com/b/XP3jQC/5wQE" \h </w:instrText>
      </w:r>
      <w:r>
        <w:rPr>
          <w:i/>
          <w:color w:val="000000"/>
        </w:rPr>
        <w:fldChar w:fldCharType="separate"/>
      </w:r>
      <w:r>
        <w:rPr>
          <w:i/>
          <w:color w:val="000000"/>
        </w:rPr>
        <w:t>Emerging Microbes &amp; Infections</w:t>
      </w:r>
      <w:r>
        <w:rPr>
          <w:i/>
          <w:color w:val="000000"/>
        </w:rPr>
        <w:fldChar w:fldCharType="end"/>
      </w:r>
      <w:r>
        <w:rPr>
          <w:color w:val="000000"/>
        </w:rPr>
        <w:fldChar w:fldCharType="begin"/>
      </w:r>
      <w:r>
        <w:rPr>
          <w:color w:val="000000"/>
        </w:rPr>
        <w:instrText xml:space="preserve"> HYPERLINK "http://paperpile.com/b/XP3jQC/5wQE" \h </w:instrText>
      </w:r>
      <w:r>
        <w:rPr>
          <w:color w:val="000000"/>
        </w:rPr>
        <w:fldChar w:fldCharType="separate"/>
      </w:r>
      <w:r>
        <w:rPr>
          <w:color w:val="000000"/>
        </w:rPr>
        <w:t xml:space="preserve"> 7 (1): 173.</w:t>
      </w:r>
      <w:r>
        <w:rPr>
          <w:color w:val="000000"/>
        </w:rPr>
        <w:fldChar w:fldCharType="end"/>
      </w:r>
    </w:p>
    <w:p w:rsidR="002D395D" w:rsidRDefault="002D395D">
      <w:pPr>
        <w:widowControl w:val="0"/>
        <w:pBdr>
          <w:top w:val="nil"/>
          <w:left w:val="nil"/>
          <w:bottom w:val="nil"/>
          <w:right w:val="nil"/>
          <w:between w:val="nil"/>
        </w:pBdr>
      </w:pPr>
    </w:p>
    <w:sectPr w:rsidR="002D395D" w:rsidSect="00FD3C70">
      <w:footerReference w:type="default" r:id="rId6"/>
      <w:pgSz w:w="12240" w:h="15840"/>
      <w:pgMar w:top="1440" w:right="1440" w:bottom="1440" w:left="1440" w:header="720" w:footer="720" w:gutter="0"/>
      <w:lnNumType w:countBy="1" w:restart="continuous"/>
      <w:pgNumType w:start="1"/>
      <w:cols w:space="720"/>
      <w:docGrid w:linePitch="299"/>
      <w:sectPrChange w:id="363" w:author="kistlerk" w:date="2020-12-15T10:00:00Z">
        <w:sectPr w:rsidR="002D395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FDC" w:rsidRDefault="003F7FDC">
      <w:pPr>
        <w:spacing w:line="240" w:lineRule="auto"/>
      </w:pPr>
      <w:r>
        <w:separator/>
      </w:r>
    </w:p>
  </w:endnote>
  <w:endnote w:type="continuationSeparator" w:id="0">
    <w:p w:rsidR="003F7FDC" w:rsidRDefault="003F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482" w:rsidRDefault="00E32482">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FDC" w:rsidRDefault="003F7FDC">
      <w:pPr>
        <w:spacing w:line="240" w:lineRule="auto"/>
      </w:pPr>
      <w:r>
        <w:separator/>
      </w:r>
    </w:p>
  </w:footnote>
  <w:footnote w:type="continuationSeparator" w:id="0">
    <w:p w:rsidR="003F7FDC" w:rsidRDefault="003F7FDC">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5D"/>
    <w:rsid w:val="00091096"/>
    <w:rsid w:val="000B6369"/>
    <w:rsid w:val="00104672"/>
    <w:rsid w:val="00112150"/>
    <w:rsid w:val="001B1381"/>
    <w:rsid w:val="001D0131"/>
    <w:rsid w:val="00270892"/>
    <w:rsid w:val="002D395D"/>
    <w:rsid w:val="003F7FDC"/>
    <w:rsid w:val="004F1997"/>
    <w:rsid w:val="004F4892"/>
    <w:rsid w:val="00507520"/>
    <w:rsid w:val="00616B3D"/>
    <w:rsid w:val="006F7109"/>
    <w:rsid w:val="008A4D0B"/>
    <w:rsid w:val="00976E2C"/>
    <w:rsid w:val="009B113B"/>
    <w:rsid w:val="00A31B28"/>
    <w:rsid w:val="00A70378"/>
    <w:rsid w:val="00A750C2"/>
    <w:rsid w:val="00AB542F"/>
    <w:rsid w:val="00B26EFA"/>
    <w:rsid w:val="00BE22D4"/>
    <w:rsid w:val="00CA3CF6"/>
    <w:rsid w:val="00D332E5"/>
    <w:rsid w:val="00D8585F"/>
    <w:rsid w:val="00D87FE5"/>
    <w:rsid w:val="00DD7EED"/>
    <w:rsid w:val="00E32482"/>
    <w:rsid w:val="00E37A58"/>
    <w:rsid w:val="00E47040"/>
    <w:rsid w:val="00E6584D"/>
    <w:rsid w:val="00E850AD"/>
    <w:rsid w:val="00EC4892"/>
    <w:rsid w:val="00FD2F63"/>
    <w:rsid w:val="00FD3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E00AC"/>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16</Pages>
  <Words>9428</Words>
  <Characters>53741</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11</cp:revision>
  <dcterms:created xsi:type="dcterms:W3CDTF">2020-12-19T00:04:00Z</dcterms:created>
  <dcterms:modified xsi:type="dcterms:W3CDTF">2020-12-19T19:46:00Z</dcterms:modified>
</cp:coreProperties>
</file>